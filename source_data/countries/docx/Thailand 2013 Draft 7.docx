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Theme="minorHAnsi" w:hAnsiTheme="minorHAnsi" w:cstheme="minorHAnsi"/>
          <w:b w:val="0"/>
          <w:bCs w:val="0"/>
          <w:kern w:val="0"/>
          <w:sz w:val="24"/>
          <w:szCs w:val="24"/>
          <w:lang w:val="en-US" w:eastAsia="en-US"/>
        </w:rPr>
        <w:id w:val="1614560678"/>
        <w:docPartObj>
          <w:docPartGallery w:val="Cover Pages"/>
          <w:docPartUnique/>
        </w:docPartObj>
      </w:sdtPr>
      <w:sdtEndPr>
        <w:rPr>
          <w:sz w:val="28"/>
          <w:szCs w:val="28"/>
        </w:rPr>
      </w:sdtEndPr>
      <w:sdtContent>
        <w:p w14:paraId="030EA8F4" w14:textId="77777777" w:rsidR="00F9252D" w:rsidRPr="00F62CA0" w:rsidRDefault="00F62CA0" w:rsidP="00F9252D">
          <w:pPr>
            <w:pStyle w:val="Heading1"/>
            <w:pBdr>
              <w:bottom w:val="single" w:sz="4" w:space="1" w:color="auto"/>
            </w:pBdr>
            <w:spacing w:before="0" w:after="0"/>
            <w:rPr>
              <w:rFonts w:asciiTheme="minorHAnsi" w:hAnsiTheme="minorHAnsi" w:cstheme="minorHAnsi"/>
            </w:rPr>
          </w:pPr>
          <w:r w:rsidRPr="00F62CA0">
            <w:rPr>
              <w:rFonts w:asciiTheme="minorHAnsi" w:hAnsiTheme="minorHAnsi" w:cstheme="minorHAnsi"/>
              <w:lang w:val="en-US"/>
            </w:rPr>
            <w:t>Thailand</w:t>
          </w:r>
        </w:p>
        <w:p w14:paraId="64745DA6" w14:textId="77777777" w:rsidR="00F9252D" w:rsidRPr="00D82A86" w:rsidRDefault="00C34688" w:rsidP="00F9252D">
          <w:pPr>
            <w:pStyle w:val="Heading1"/>
            <w:spacing w:before="0" w:after="0"/>
            <w:rPr>
              <w:rFonts w:asciiTheme="minorHAnsi" w:hAnsiTheme="minorHAnsi" w:cstheme="minorHAnsi"/>
              <w:color w:val="215868" w:themeColor="accent5" w:themeShade="80"/>
              <w:sz w:val="24"/>
              <w:szCs w:val="24"/>
            </w:rPr>
          </w:pPr>
          <w:r>
            <w:rPr>
              <w:rFonts w:asciiTheme="minorHAnsi" w:hAnsiTheme="minorHAnsi" w:cstheme="minorHAnsi"/>
              <w:color w:val="215868" w:themeColor="accent5" w:themeShade="80"/>
              <w:sz w:val="24"/>
              <w:szCs w:val="24"/>
              <w:lang w:val="en-US"/>
            </w:rPr>
            <w:t>Moderate</w:t>
          </w:r>
          <w:r w:rsidR="00F62CA0" w:rsidRPr="00D82A86">
            <w:rPr>
              <w:rFonts w:asciiTheme="minorHAnsi" w:hAnsiTheme="minorHAnsi" w:cstheme="minorHAnsi"/>
              <w:color w:val="215868" w:themeColor="accent5" w:themeShade="80"/>
              <w:sz w:val="24"/>
              <w:szCs w:val="24"/>
              <w:lang w:val="en-US"/>
            </w:rPr>
            <w:t xml:space="preserve"> Advancement</w:t>
          </w:r>
        </w:p>
        <w:p w14:paraId="5F398E4F" w14:textId="77777777" w:rsidR="009B6476" w:rsidRPr="003D4B03" w:rsidRDefault="00651E2E" w:rsidP="00756A71">
          <w:pPr>
            <w:rPr>
              <w:rFonts w:asciiTheme="minorHAnsi" w:hAnsiTheme="minorHAnsi" w:cstheme="minorHAnsi"/>
              <w:b/>
              <w:bCs/>
              <w:kern w:val="32"/>
              <w:sz w:val="28"/>
              <w:szCs w:val="28"/>
            </w:rPr>
          </w:pPr>
        </w:p>
      </w:sdtContent>
    </w:sdt>
    <w:p w14:paraId="3E1557D9" w14:textId="3AFD217D" w:rsidR="00CD6C53" w:rsidRPr="00CD6C53" w:rsidRDefault="00CD6C53" w:rsidP="00CD6C53">
      <w:pPr>
        <w:rPr>
          <w:rFonts w:asciiTheme="minorHAnsi" w:hAnsiTheme="minorHAnsi"/>
          <w:sz w:val="22"/>
          <w:szCs w:val="22"/>
        </w:rPr>
      </w:pPr>
      <w:r w:rsidRPr="004B747E">
        <w:rPr>
          <w:rFonts w:asciiTheme="minorHAnsi" w:hAnsiTheme="minorHAnsi"/>
          <w:sz w:val="22"/>
          <w:szCs w:val="22"/>
        </w:rPr>
        <w:t>In 2013</w:t>
      </w:r>
      <w:r w:rsidRPr="00CD6C53">
        <w:rPr>
          <w:rFonts w:asciiTheme="minorHAnsi" w:hAnsiTheme="minorHAnsi"/>
          <w:sz w:val="22"/>
          <w:szCs w:val="22"/>
        </w:rPr>
        <w:t>, Thailand made a moderate advancement in efforts to eliminate the worst forms of child labor.</w:t>
      </w:r>
      <w:r w:rsidR="00F612C0">
        <w:rPr>
          <w:rFonts w:asciiTheme="minorHAnsi" w:hAnsiTheme="minorHAnsi"/>
          <w:sz w:val="22"/>
          <w:szCs w:val="22"/>
        </w:rPr>
        <w:t xml:space="preserve"> </w:t>
      </w:r>
      <w:r w:rsidR="00F612C0" w:rsidRPr="0039387F">
        <w:rPr>
          <w:rFonts w:asciiTheme="minorHAnsi" w:hAnsiTheme="minorHAnsi"/>
          <w:sz w:val="22"/>
          <w:szCs w:val="22"/>
        </w:rPr>
        <w:t>Despite political unrest during the year and the Government</w:t>
      </w:r>
      <w:r w:rsidR="004318B6">
        <w:rPr>
          <w:rFonts w:asciiTheme="minorHAnsi" w:hAnsiTheme="minorHAnsi"/>
          <w:sz w:val="22"/>
          <w:szCs w:val="22"/>
        </w:rPr>
        <w:t xml:space="preserve"> </w:t>
      </w:r>
      <w:r w:rsidR="00F612C0">
        <w:rPr>
          <w:rFonts w:asciiTheme="minorHAnsi" w:hAnsiTheme="minorHAnsi"/>
          <w:sz w:val="22"/>
          <w:szCs w:val="22"/>
        </w:rPr>
        <w:t xml:space="preserve">entering caretaker status in November 2013, the Government took several actions to address child labor. </w:t>
      </w:r>
      <w:r w:rsidR="001D3E85">
        <w:rPr>
          <w:rFonts w:asciiTheme="minorHAnsi" w:hAnsiTheme="minorHAnsi"/>
          <w:sz w:val="22"/>
          <w:szCs w:val="22"/>
        </w:rPr>
        <w:t>In collaboration with the private sector, t</w:t>
      </w:r>
      <w:r w:rsidRPr="00CD6C53">
        <w:rPr>
          <w:rFonts w:asciiTheme="minorHAnsi" w:hAnsiTheme="minorHAnsi"/>
          <w:sz w:val="22"/>
          <w:szCs w:val="22"/>
        </w:rPr>
        <w:t>he Government</w:t>
      </w:r>
      <w:r w:rsidR="001D3E85">
        <w:rPr>
          <w:rFonts w:asciiTheme="minorHAnsi" w:hAnsiTheme="minorHAnsi"/>
          <w:sz w:val="22"/>
          <w:szCs w:val="22"/>
        </w:rPr>
        <w:t xml:space="preserve"> </w:t>
      </w:r>
      <w:r w:rsidR="0080113A">
        <w:rPr>
          <w:rFonts w:asciiTheme="minorHAnsi" w:hAnsiTheme="minorHAnsi"/>
          <w:sz w:val="22"/>
          <w:szCs w:val="22"/>
        </w:rPr>
        <w:t xml:space="preserve">focused on prevention efforts </w:t>
      </w:r>
      <w:r w:rsidRPr="00CD6C53">
        <w:rPr>
          <w:rFonts w:asciiTheme="minorHAnsi" w:hAnsiTheme="minorHAnsi"/>
          <w:sz w:val="22"/>
          <w:szCs w:val="22"/>
        </w:rPr>
        <w:t>to combat labor abuses</w:t>
      </w:r>
      <w:r w:rsidR="001D3E85">
        <w:rPr>
          <w:rFonts w:asciiTheme="minorHAnsi" w:hAnsiTheme="minorHAnsi"/>
          <w:sz w:val="22"/>
          <w:szCs w:val="22"/>
        </w:rPr>
        <w:t>,</w:t>
      </w:r>
      <w:r w:rsidRPr="00CD6C53">
        <w:rPr>
          <w:rFonts w:asciiTheme="minorHAnsi" w:hAnsiTheme="minorHAnsi"/>
          <w:sz w:val="22"/>
          <w:szCs w:val="22"/>
        </w:rPr>
        <w:t xml:space="preserve"> including child labor</w:t>
      </w:r>
      <w:r w:rsidR="001D3E85">
        <w:rPr>
          <w:rFonts w:asciiTheme="minorHAnsi" w:hAnsiTheme="minorHAnsi"/>
          <w:sz w:val="22"/>
          <w:szCs w:val="22"/>
        </w:rPr>
        <w:t>,</w:t>
      </w:r>
      <w:r w:rsidRPr="00CD6C53">
        <w:rPr>
          <w:rFonts w:asciiTheme="minorHAnsi" w:hAnsiTheme="minorHAnsi"/>
          <w:sz w:val="22"/>
          <w:szCs w:val="22"/>
        </w:rPr>
        <w:t xml:space="preserve"> in the fish</w:t>
      </w:r>
      <w:r w:rsidR="00BF4BE8">
        <w:rPr>
          <w:rFonts w:asciiTheme="minorHAnsi" w:hAnsiTheme="minorHAnsi"/>
          <w:sz w:val="22"/>
          <w:szCs w:val="22"/>
        </w:rPr>
        <w:t>ing</w:t>
      </w:r>
      <w:r w:rsidRPr="00CD6C53">
        <w:rPr>
          <w:rFonts w:asciiTheme="minorHAnsi" w:hAnsiTheme="minorHAnsi"/>
          <w:sz w:val="22"/>
          <w:szCs w:val="22"/>
        </w:rPr>
        <w:t xml:space="preserve"> sector. </w:t>
      </w:r>
      <w:r w:rsidR="001D3E85">
        <w:rPr>
          <w:rFonts w:asciiTheme="minorHAnsi" w:hAnsiTheme="minorHAnsi"/>
          <w:sz w:val="22"/>
          <w:szCs w:val="22"/>
        </w:rPr>
        <w:t>F</w:t>
      </w:r>
      <w:r w:rsidRPr="00CD6C53">
        <w:rPr>
          <w:rFonts w:asciiTheme="minorHAnsi" w:hAnsiTheme="minorHAnsi"/>
          <w:sz w:val="22"/>
          <w:szCs w:val="22"/>
        </w:rPr>
        <w:t xml:space="preserve">ishing coordination centers </w:t>
      </w:r>
      <w:r w:rsidR="001D3E85">
        <w:rPr>
          <w:rFonts w:asciiTheme="minorHAnsi" w:hAnsiTheme="minorHAnsi"/>
          <w:sz w:val="22"/>
          <w:szCs w:val="22"/>
        </w:rPr>
        <w:t xml:space="preserve">were created </w:t>
      </w:r>
      <w:r w:rsidRPr="00CD6C53">
        <w:rPr>
          <w:rFonts w:asciiTheme="minorHAnsi" w:hAnsiTheme="minorHAnsi"/>
          <w:sz w:val="22"/>
          <w:szCs w:val="22"/>
        </w:rPr>
        <w:t>in seven provinces to increase protection for workers</w:t>
      </w:r>
      <w:r w:rsidR="001D3E85">
        <w:rPr>
          <w:rFonts w:asciiTheme="minorHAnsi" w:hAnsiTheme="minorHAnsi"/>
          <w:sz w:val="22"/>
          <w:szCs w:val="22"/>
        </w:rPr>
        <w:t>, including</w:t>
      </w:r>
      <w:r w:rsidRPr="00CD6C53">
        <w:rPr>
          <w:rFonts w:asciiTheme="minorHAnsi" w:hAnsiTheme="minorHAnsi"/>
          <w:sz w:val="22"/>
          <w:szCs w:val="22"/>
        </w:rPr>
        <w:t xml:space="preserve"> strengthen</w:t>
      </w:r>
      <w:r w:rsidR="001D3E85">
        <w:rPr>
          <w:rFonts w:asciiTheme="minorHAnsi" w:hAnsiTheme="minorHAnsi"/>
          <w:sz w:val="22"/>
          <w:szCs w:val="22"/>
        </w:rPr>
        <w:t>ing</w:t>
      </w:r>
      <w:r w:rsidRPr="00CD6C53">
        <w:rPr>
          <w:rFonts w:asciiTheme="minorHAnsi" w:hAnsiTheme="minorHAnsi"/>
          <w:sz w:val="22"/>
          <w:szCs w:val="22"/>
        </w:rPr>
        <w:t xml:space="preserve"> monitoring through inspections</w:t>
      </w:r>
      <w:r w:rsidR="005E5B6E">
        <w:rPr>
          <w:rFonts w:asciiTheme="minorHAnsi" w:hAnsiTheme="minorHAnsi"/>
          <w:sz w:val="22"/>
          <w:szCs w:val="22"/>
        </w:rPr>
        <w:t xml:space="preserve"> and registering </w:t>
      </w:r>
      <w:r w:rsidR="001D3E85">
        <w:rPr>
          <w:rFonts w:asciiTheme="minorHAnsi" w:hAnsiTheme="minorHAnsi"/>
          <w:sz w:val="22"/>
          <w:szCs w:val="22"/>
        </w:rPr>
        <w:t xml:space="preserve">of </w:t>
      </w:r>
      <w:r w:rsidR="005E5B6E">
        <w:rPr>
          <w:rFonts w:asciiTheme="minorHAnsi" w:hAnsiTheme="minorHAnsi"/>
          <w:sz w:val="22"/>
          <w:szCs w:val="22"/>
        </w:rPr>
        <w:t>workers</w:t>
      </w:r>
      <w:r w:rsidR="00F25B35">
        <w:rPr>
          <w:rFonts w:asciiTheme="minorHAnsi" w:hAnsiTheme="minorHAnsi"/>
          <w:sz w:val="22"/>
          <w:szCs w:val="22"/>
        </w:rPr>
        <w:t>.</w:t>
      </w:r>
      <w:r w:rsidRPr="00CD6C53">
        <w:rPr>
          <w:rFonts w:asciiTheme="minorHAnsi" w:hAnsiTheme="minorHAnsi"/>
          <w:sz w:val="22"/>
          <w:szCs w:val="22"/>
        </w:rPr>
        <w:t xml:space="preserve"> In addition, the Government </w:t>
      </w:r>
      <w:r w:rsidR="00AC1BB0">
        <w:rPr>
          <w:rFonts w:asciiTheme="minorHAnsi" w:hAnsiTheme="minorHAnsi"/>
          <w:sz w:val="22"/>
          <w:szCs w:val="22"/>
        </w:rPr>
        <w:t>enacted</w:t>
      </w:r>
      <w:r w:rsidR="00AC1BB0" w:rsidRPr="00CD6C53">
        <w:rPr>
          <w:rFonts w:asciiTheme="minorHAnsi" w:hAnsiTheme="minorHAnsi"/>
          <w:sz w:val="22"/>
          <w:szCs w:val="22"/>
        </w:rPr>
        <w:t xml:space="preserve"> </w:t>
      </w:r>
      <w:r w:rsidRPr="00CD6C53">
        <w:rPr>
          <w:rFonts w:asciiTheme="minorHAnsi" w:hAnsiTheme="minorHAnsi"/>
          <w:sz w:val="22"/>
          <w:szCs w:val="22"/>
        </w:rPr>
        <w:t xml:space="preserve">the Transnational Organized Crime Act and ratified the UN </w:t>
      </w:r>
      <w:r w:rsidR="00615BE2">
        <w:rPr>
          <w:rFonts w:asciiTheme="minorHAnsi" w:hAnsiTheme="minorHAnsi"/>
          <w:sz w:val="22"/>
          <w:szCs w:val="22"/>
        </w:rPr>
        <w:t>Trafficking in Persons</w:t>
      </w:r>
      <w:r w:rsidRPr="00CD6C53">
        <w:rPr>
          <w:rFonts w:asciiTheme="minorHAnsi" w:hAnsiTheme="minorHAnsi"/>
          <w:sz w:val="22"/>
          <w:szCs w:val="22"/>
        </w:rPr>
        <w:t xml:space="preserve"> Protocol in order to strengthen institutional frameworks </w:t>
      </w:r>
      <w:r w:rsidR="0038704A">
        <w:rPr>
          <w:rFonts w:asciiTheme="minorHAnsi" w:hAnsiTheme="minorHAnsi"/>
          <w:sz w:val="22"/>
          <w:szCs w:val="22"/>
        </w:rPr>
        <w:t>on</w:t>
      </w:r>
      <w:r w:rsidRPr="00CD6C53">
        <w:rPr>
          <w:rFonts w:asciiTheme="minorHAnsi" w:hAnsiTheme="minorHAnsi"/>
          <w:sz w:val="22"/>
          <w:szCs w:val="22"/>
        </w:rPr>
        <w:t xml:space="preserve"> transnational organized crimes that can include the worst forms of child labor and human trafficking. The Government </w:t>
      </w:r>
      <w:r w:rsidR="0038704A">
        <w:rPr>
          <w:rFonts w:asciiTheme="minorHAnsi" w:hAnsiTheme="minorHAnsi"/>
          <w:sz w:val="22"/>
          <w:szCs w:val="22"/>
        </w:rPr>
        <w:t xml:space="preserve">improved its data collection systems for reporting on </w:t>
      </w:r>
      <w:r w:rsidRPr="00CD6C53">
        <w:rPr>
          <w:rFonts w:asciiTheme="minorHAnsi" w:hAnsiTheme="minorHAnsi"/>
          <w:sz w:val="22"/>
          <w:szCs w:val="22"/>
        </w:rPr>
        <w:t>identification and investigations of trafficking cases</w:t>
      </w:r>
      <w:r w:rsidR="001D3E85">
        <w:rPr>
          <w:rFonts w:asciiTheme="minorHAnsi" w:hAnsiTheme="minorHAnsi"/>
          <w:sz w:val="22"/>
          <w:szCs w:val="22"/>
        </w:rPr>
        <w:t>,</w:t>
      </w:r>
      <w:r w:rsidRPr="00CD6C53">
        <w:rPr>
          <w:rFonts w:asciiTheme="minorHAnsi" w:hAnsiTheme="minorHAnsi"/>
          <w:sz w:val="22"/>
          <w:szCs w:val="22"/>
        </w:rPr>
        <w:t xml:space="preserve"> and reported on the number of child victims involved in these cases. However, children in Thailand continue to engage in child labor in agriculture</w:t>
      </w:r>
      <w:r w:rsidR="00C46935">
        <w:rPr>
          <w:rFonts w:asciiTheme="minorHAnsi" w:hAnsiTheme="minorHAnsi"/>
          <w:sz w:val="22"/>
          <w:szCs w:val="22"/>
        </w:rPr>
        <w:t>, including</w:t>
      </w:r>
      <w:r w:rsidRPr="00CD6C53">
        <w:rPr>
          <w:rFonts w:asciiTheme="minorHAnsi" w:hAnsiTheme="minorHAnsi"/>
          <w:sz w:val="22"/>
          <w:szCs w:val="22"/>
        </w:rPr>
        <w:t xml:space="preserve"> in the shrimp and seafood processing sector</w:t>
      </w:r>
      <w:r w:rsidR="005E5B6E">
        <w:rPr>
          <w:rFonts w:asciiTheme="minorHAnsi" w:hAnsiTheme="minorHAnsi"/>
          <w:sz w:val="22"/>
          <w:szCs w:val="22"/>
        </w:rPr>
        <w:t xml:space="preserve">, </w:t>
      </w:r>
      <w:r w:rsidR="00F6790F">
        <w:rPr>
          <w:rFonts w:asciiTheme="minorHAnsi" w:hAnsiTheme="minorHAnsi"/>
          <w:sz w:val="22"/>
          <w:szCs w:val="22"/>
        </w:rPr>
        <w:t xml:space="preserve">and </w:t>
      </w:r>
      <w:r w:rsidR="00E53D4E">
        <w:rPr>
          <w:rFonts w:asciiTheme="minorHAnsi" w:hAnsiTheme="minorHAnsi"/>
          <w:sz w:val="22"/>
          <w:szCs w:val="22"/>
        </w:rPr>
        <w:t xml:space="preserve">in the worst forms of child labor </w:t>
      </w:r>
      <w:r w:rsidR="00C46935">
        <w:rPr>
          <w:rFonts w:asciiTheme="minorHAnsi" w:hAnsiTheme="minorHAnsi"/>
          <w:sz w:val="22"/>
          <w:szCs w:val="22"/>
        </w:rPr>
        <w:t xml:space="preserve">in commercial sexual exploitation. </w:t>
      </w:r>
      <w:r w:rsidRPr="00CD6C53">
        <w:rPr>
          <w:rFonts w:asciiTheme="minorHAnsi" w:hAnsiTheme="minorHAnsi"/>
          <w:sz w:val="22"/>
          <w:szCs w:val="22"/>
        </w:rPr>
        <w:t xml:space="preserve">Thailand </w:t>
      </w:r>
      <w:r w:rsidR="002E147E">
        <w:rPr>
          <w:rFonts w:asciiTheme="minorHAnsi" w:hAnsiTheme="minorHAnsi"/>
          <w:sz w:val="22"/>
          <w:szCs w:val="22"/>
        </w:rPr>
        <w:t>remains</w:t>
      </w:r>
      <w:r w:rsidRPr="00CD6C53">
        <w:rPr>
          <w:rFonts w:asciiTheme="minorHAnsi" w:hAnsiTheme="minorHAnsi"/>
          <w:sz w:val="22"/>
          <w:szCs w:val="22"/>
        </w:rPr>
        <w:t xml:space="preserve"> weak in </w:t>
      </w:r>
      <w:r w:rsidR="002E147E">
        <w:rPr>
          <w:rFonts w:asciiTheme="minorHAnsi" w:hAnsiTheme="minorHAnsi"/>
          <w:sz w:val="22"/>
          <w:szCs w:val="22"/>
        </w:rPr>
        <w:t xml:space="preserve">its </w:t>
      </w:r>
      <w:r w:rsidRPr="00CD6C53">
        <w:rPr>
          <w:rFonts w:asciiTheme="minorHAnsi" w:hAnsiTheme="minorHAnsi"/>
          <w:sz w:val="22"/>
          <w:szCs w:val="22"/>
        </w:rPr>
        <w:t xml:space="preserve">enforcement </w:t>
      </w:r>
      <w:r w:rsidR="002E147E">
        <w:rPr>
          <w:rFonts w:asciiTheme="minorHAnsi" w:hAnsiTheme="minorHAnsi"/>
          <w:sz w:val="22"/>
          <w:szCs w:val="22"/>
        </w:rPr>
        <w:t xml:space="preserve">efforts, </w:t>
      </w:r>
      <w:r w:rsidR="0039387F">
        <w:rPr>
          <w:rFonts w:asciiTheme="minorHAnsi" w:hAnsiTheme="minorHAnsi"/>
          <w:sz w:val="22"/>
          <w:szCs w:val="22"/>
        </w:rPr>
        <w:t xml:space="preserve">particularly </w:t>
      </w:r>
      <w:r w:rsidRPr="00CD6C53">
        <w:rPr>
          <w:rFonts w:asciiTheme="minorHAnsi" w:hAnsiTheme="minorHAnsi"/>
          <w:sz w:val="22"/>
          <w:szCs w:val="22"/>
        </w:rPr>
        <w:t>in</w:t>
      </w:r>
      <w:r w:rsidR="001D3E85">
        <w:rPr>
          <w:rFonts w:asciiTheme="minorHAnsi" w:hAnsiTheme="minorHAnsi"/>
          <w:sz w:val="22"/>
          <w:szCs w:val="22"/>
        </w:rPr>
        <w:t xml:space="preserve"> the </w:t>
      </w:r>
      <w:r w:rsidRPr="00CD6C53">
        <w:rPr>
          <w:rFonts w:asciiTheme="minorHAnsi" w:hAnsiTheme="minorHAnsi"/>
          <w:sz w:val="22"/>
          <w:szCs w:val="22"/>
        </w:rPr>
        <w:t xml:space="preserve">home-based business sectors. The Government also lacks current nationwide data on child labor. </w:t>
      </w:r>
    </w:p>
    <w:p w14:paraId="53D7EFEE" w14:textId="77777777" w:rsidR="00F62CA0" w:rsidRPr="00364917" w:rsidRDefault="00F62CA0" w:rsidP="00756A71">
      <w:pPr>
        <w:rPr>
          <w:rFonts w:asciiTheme="minorHAnsi" w:hAnsiTheme="minorHAnsi" w:cstheme="minorHAnsi"/>
          <w:sz w:val="22"/>
          <w:szCs w:val="22"/>
        </w:rPr>
      </w:pPr>
    </w:p>
    <w:p w14:paraId="1E1C5DF9" w14:textId="77777777" w:rsidR="009B6476" w:rsidRPr="00F508C5" w:rsidRDefault="009B6476" w:rsidP="00756A71">
      <w:pPr>
        <w:pStyle w:val="Heading1"/>
        <w:numPr>
          <w:ilvl w:val="0"/>
          <w:numId w:val="13"/>
        </w:numPr>
        <w:spacing w:before="0" w:after="0"/>
        <w:ind w:left="450" w:hanging="450"/>
        <w:rPr>
          <w:rFonts w:asciiTheme="minorHAnsi" w:hAnsiTheme="minorHAnsi" w:cstheme="minorHAnsi"/>
          <w:sz w:val="22"/>
          <w:szCs w:val="22"/>
        </w:rPr>
      </w:pPr>
      <w:r w:rsidRPr="00F508C5">
        <w:rPr>
          <w:rFonts w:asciiTheme="minorHAnsi" w:hAnsiTheme="minorHAnsi" w:cstheme="minorHAnsi"/>
          <w:sz w:val="22"/>
          <w:szCs w:val="22"/>
          <w:lang w:val="en-US"/>
        </w:rPr>
        <w:t xml:space="preserve">Prevalence and </w:t>
      </w:r>
      <w:proofErr w:type="spellStart"/>
      <w:r w:rsidRPr="00F508C5">
        <w:rPr>
          <w:rFonts w:asciiTheme="minorHAnsi" w:hAnsiTheme="minorHAnsi" w:cstheme="minorHAnsi"/>
          <w:sz w:val="22"/>
          <w:szCs w:val="22"/>
          <w:lang w:val="en-US"/>
        </w:rPr>
        <w:t>Sectoral</w:t>
      </w:r>
      <w:proofErr w:type="spellEnd"/>
      <w:r w:rsidRPr="00F508C5">
        <w:rPr>
          <w:rFonts w:asciiTheme="minorHAnsi" w:hAnsiTheme="minorHAnsi" w:cstheme="minorHAnsi"/>
          <w:sz w:val="22"/>
          <w:szCs w:val="22"/>
          <w:lang w:val="en-US"/>
        </w:rPr>
        <w:t xml:space="preserve"> Distribution of Child Labor</w:t>
      </w:r>
    </w:p>
    <w:p w14:paraId="414DCB22" w14:textId="77777777" w:rsidR="009B6476" w:rsidRPr="00364917" w:rsidRDefault="009B6476" w:rsidP="00756A71">
      <w:pPr>
        <w:rPr>
          <w:rFonts w:asciiTheme="minorHAnsi" w:hAnsiTheme="minorHAnsi" w:cstheme="minorHAnsi"/>
          <w:sz w:val="22"/>
          <w:szCs w:val="22"/>
        </w:rPr>
      </w:pPr>
    </w:p>
    <w:p w14:paraId="6076C199" w14:textId="40F4E663" w:rsidR="009B6476" w:rsidRPr="00F62CA0" w:rsidRDefault="00710140" w:rsidP="00F62CA0">
      <w:pPr>
        <w:rPr>
          <w:rFonts w:asciiTheme="minorHAnsi" w:hAnsiTheme="minorHAnsi" w:cstheme="minorHAnsi"/>
          <w:sz w:val="22"/>
          <w:szCs w:val="22"/>
        </w:rPr>
      </w:pPr>
      <w:r w:rsidRPr="00B91E88">
        <w:rPr>
          <w:rFonts w:asciiTheme="minorHAnsi" w:hAnsiTheme="minorHAnsi"/>
          <w:sz w:val="22"/>
          <w:szCs w:val="22"/>
        </w:rPr>
        <w:t xml:space="preserve">Children </w:t>
      </w:r>
      <w:r w:rsidR="000A675B" w:rsidRPr="00B91E88">
        <w:rPr>
          <w:rFonts w:asciiTheme="minorHAnsi" w:hAnsiTheme="minorHAnsi"/>
          <w:sz w:val="22"/>
          <w:szCs w:val="22"/>
        </w:rPr>
        <w:t xml:space="preserve">in </w:t>
      </w:r>
      <w:r w:rsidR="00F62CA0" w:rsidRPr="00B91E88">
        <w:rPr>
          <w:rFonts w:asciiTheme="minorHAnsi" w:hAnsiTheme="minorHAnsi"/>
          <w:sz w:val="22"/>
          <w:szCs w:val="22"/>
        </w:rPr>
        <w:t xml:space="preserve">Thailand </w:t>
      </w:r>
      <w:r w:rsidRPr="00B91E88">
        <w:rPr>
          <w:rFonts w:asciiTheme="minorHAnsi" w:hAnsiTheme="minorHAnsi"/>
          <w:sz w:val="22"/>
          <w:szCs w:val="22"/>
        </w:rPr>
        <w:t>are engaged in child labor in agriculture</w:t>
      </w:r>
      <w:r w:rsidR="00675395">
        <w:rPr>
          <w:rFonts w:asciiTheme="minorHAnsi" w:hAnsiTheme="minorHAnsi"/>
          <w:sz w:val="22"/>
          <w:szCs w:val="22"/>
        </w:rPr>
        <w:t>,</w:t>
      </w:r>
      <w:r w:rsidR="00C46935" w:rsidRPr="00C46935">
        <w:rPr>
          <w:rFonts w:asciiTheme="minorHAnsi" w:hAnsiTheme="minorHAnsi"/>
          <w:sz w:val="22"/>
          <w:szCs w:val="22"/>
        </w:rPr>
        <w:t xml:space="preserve"> </w:t>
      </w:r>
      <w:r w:rsidR="00C46935">
        <w:rPr>
          <w:rFonts w:asciiTheme="minorHAnsi" w:hAnsiTheme="minorHAnsi"/>
          <w:sz w:val="22"/>
          <w:szCs w:val="22"/>
        </w:rPr>
        <w:t>including</w:t>
      </w:r>
      <w:r w:rsidR="00C46935" w:rsidRPr="00CD6C53">
        <w:rPr>
          <w:rFonts w:asciiTheme="minorHAnsi" w:hAnsiTheme="minorHAnsi"/>
          <w:sz w:val="22"/>
          <w:szCs w:val="22"/>
        </w:rPr>
        <w:t xml:space="preserve"> in the shrimp and seafood processing se</w:t>
      </w:r>
      <w:r w:rsidR="00C46935">
        <w:rPr>
          <w:rFonts w:asciiTheme="minorHAnsi" w:hAnsiTheme="minorHAnsi"/>
          <w:sz w:val="22"/>
          <w:szCs w:val="22"/>
        </w:rPr>
        <w:t>ctor</w:t>
      </w:r>
      <w:r w:rsidR="00F6790F">
        <w:rPr>
          <w:rFonts w:asciiTheme="minorHAnsi" w:hAnsiTheme="minorHAnsi"/>
          <w:sz w:val="22"/>
          <w:szCs w:val="22"/>
        </w:rPr>
        <w:t>, and in the worst forms of child labor</w:t>
      </w:r>
      <w:r w:rsidR="00C46935">
        <w:rPr>
          <w:rFonts w:asciiTheme="minorHAnsi" w:hAnsiTheme="minorHAnsi"/>
          <w:sz w:val="22"/>
          <w:szCs w:val="22"/>
        </w:rPr>
        <w:t xml:space="preserve"> in commercial sexual exploitation</w:t>
      </w:r>
      <w:r w:rsidR="00B47BA9" w:rsidRPr="00B91E88">
        <w:rPr>
          <w:rFonts w:asciiTheme="minorHAnsi" w:hAnsiTheme="minorHAnsi"/>
          <w:sz w:val="22"/>
          <w:szCs w:val="22"/>
        </w:rPr>
        <w:t>.</w:t>
      </w:r>
      <w:r w:rsidR="007B7E71" w:rsidRPr="00B91E88">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&lt;EndNote&gt;&lt;Cite&gt;&lt;Author&gt;ILO-IPEC&lt;/Author&gt;&lt;Year&gt;December 17, 2010&lt;/Year&gt;&lt;RecNum&gt;205&lt;/RecNum&gt;&lt;DisplayText&gt;(1, 2)&lt;/DisplayText&gt;&lt;record&gt;&lt;rec-number&gt;205&lt;/rec-number&gt;&lt;foreign-keys&gt;&lt;key app="EN" db-id="5vrz02vd1rz2ppeeax9x95v6wdxa2w2wsdte"&gt;205&lt;/key&gt;&lt;/foreign-keys&gt;&lt;ref-type name="Report"&gt;27&lt;/ref-type&gt;&lt;contributors&gt;&lt;authors&gt;&lt;author&gt;ILO-IPEC, &lt;/author&gt;&lt;/authors&gt;&lt;/contributors&gt;&lt;titles&gt;&lt;title&gt;Combating the Worst Forms of Child Labour in Shrimp and Seafood Processing Areas in Thailand&lt;/title&gt;&lt;short-title&gt;Combating the Worst Forms of Child Labour in Shrimp and Seafood Processing&lt;/short-title&gt;&lt;/titles&gt;&lt;keywords&gt;&lt;keyword&gt;Thailand&lt;/keyword&gt;&lt;/keywords&gt;&lt;dates&gt;&lt;year&gt;December 17, 2010&lt;/year&gt;&lt;/dates&gt;&lt;pub-location&gt;Bangkok&lt;/pub-location&gt;&lt;work-type&gt;Project Document&lt;/work-type&gt;&lt;urls&gt;&lt;/urls&gt;&lt;/record&gt;&lt;/Cite&gt;&lt;Cite&gt;&lt;Author&gt;U.S. Embassy- Bangkok&lt;/Author&gt;&lt;RecNum&gt;440&lt;/RecNum&gt;&lt;record&gt;&lt;rec-number&gt;440&lt;/rec-number&gt;&lt;foreign-keys&gt;&lt;key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sidRPr="00B91E88">
        <w:rPr>
          <w:rFonts w:asciiTheme="minorHAnsi" w:hAnsiTheme="minorHAnsi"/>
          <w:sz w:val="22"/>
          <w:szCs w:val="22"/>
        </w:rPr>
        <w:fldChar w:fldCharType="separate"/>
      </w:r>
      <w:r w:rsidR="004B5BF5" w:rsidRPr="00B91E88">
        <w:rPr>
          <w:rFonts w:asciiTheme="minorHAnsi" w:hAnsiTheme="minorHAnsi"/>
          <w:noProof/>
          <w:sz w:val="22"/>
          <w:szCs w:val="22"/>
        </w:rPr>
        <w:t>(</w:t>
      </w:r>
      <w:hyperlink w:anchor="_ENREF_1" w:tooltip="ILO-IPEC, December 17, 2010 #205" w:history="1">
        <w:r w:rsidR="00A64E0F" w:rsidRPr="00B91E88">
          <w:rPr>
            <w:rFonts w:asciiTheme="minorHAnsi" w:hAnsiTheme="minorHAnsi"/>
            <w:noProof/>
            <w:sz w:val="22"/>
            <w:szCs w:val="22"/>
          </w:rPr>
          <w:t>1</w:t>
        </w:r>
      </w:hyperlink>
      <w:r w:rsidR="004B5BF5" w:rsidRPr="00B91E88">
        <w:rPr>
          <w:rFonts w:asciiTheme="minorHAnsi" w:hAnsiTheme="minorHAnsi"/>
          <w:noProof/>
          <w:sz w:val="22"/>
          <w:szCs w:val="22"/>
        </w:rPr>
        <w:t xml:space="preserve">, </w:t>
      </w:r>
      <w:hyperlink w:anchor="_ENREF_2" w:tooltip="U.S. Embassy- Bangkok,  #440" w:history="1">
        <w:r w:rsidR="00A64E0F" w:rsidRPr="00B91E88">
          <w:rPr>
            <w:rFonts w:asciiTheme="minorHAnsi" w:hAnsiTheme="minorHAnsi"/>
            <w:noProof/>
            <w:sz w:val="22"/>
            <w:szCs w:val="22"/>
          </w:rPr>
          <w:t>2</w:t>
        </w:r>
      </w:hyperlink>
      <w:r w:rsidR="004B5BF5" w:rsidRPr="00B91E88">
        <w:rPr>
          <w:rFonts w:asciiTheme="minorHAnsi" w:hAnsiTheme="minorHAnsi"/>
          <w:noProof/>
          <w:sz w:val="22"/>
          <w:szCs w:val="22"/>
        </w:rPr>
        <w:t>)</w:t>
      </w:r>
      <w:r w:rsidR="007B7E71" w:rsidRPr="00B91E88">
        <w:rPr>
          <w:rFonts w:asciiTheme="minorHAnsi" w:hAnsiTheme="minorHAnsi"/>
          <w:sz w:val="22"/>
          <w:szCs w:val="22"/>
        </w:rPr>
        <w:fldChar w:fldCharType="end"/>
      </w:r>
      <w:r w:rsidR="000F1BAC">
        <w:rPr>
          <w:rFonts w:asciiTheme="minorHAnsi" w:hAnsiTheme="minorHAnsi"/>
          <w:sz w:val="22"/>
          <w:szCs w:val="22"/>
        </w:rPr>
        <w:t xml:space="preserve"> </w:t>
      </w:r>
      <w:r w:rsidR="009B6476" w:rsidRPr="00F62CA0">
        <w:rPr>
          <w:rFonts w:asciiTheme="minorHAnsi" w:hAnsiTheme="minorHAnsi" w:cstheme="minorHAnsi"/>
          <w:sz w:val="22"/>
          <w:szCs w:val="22"/>
        </w:rPr>
        <w:t xml:space="preserve">Table 1 provides </w:t>
      </w:r>
      <w:r w:rsidR="00E70F75" w:rsidRPr="00F62CA0">
        <w:rPr>
          <w:rFonts w:asciiTheme="minorHAnsi" w:hAnsiTheme="minorHAnsi" w:cstheme="minorHAnsi"/>
          <w:sz w:val="22"/>
          <w:szCs w:val="22"/>
        </w:rPr>
        <w:t>key indicators</w:t>
      </w:r>
      <w:r w:rsidR="009B6476" w:rsidRPr="00F62CA0">
        <w:rPr>
          <w:rFonts w:asciiTheme="minorHAnsi" w:hAnsiTheme="minorHAnsi" w:cstheme="minorHAnsi"/>
          <w:sz w:val="22"/>
          <w:szCs w:val="22"/>
        </w:rPr>
        <w:t xml:space="preserve"> on </w:t>
      </w:r>
      <w:r w:rsidR="00E70F75" w:rsidRPr="00F62CA0">
        <w:rPr>
          <w:rFonts w:asciiTheme="minorHAnsi" w:hAnsiTheme="minorHAnsi" w:cstheme="minorHAnsi"/>
          <w:sz w:val="22"/>
          <w:szCs w:val="22"/>
        </w:rPr>
        <w:t>children’s work</w:t>
      </w:r>
      <w:r w:rsidR="009B6476" w:rsidRPr="00F62CA0">
        <w:rPr>
          <w:rFonts w:asciiTheme="minorHAnsi" w:hAnsiTheme="minorHAnsi" w:cstheme="minorHAnsi"/>
          <w:sz w:val="22"/>
          <w:szCs w:val="22"/>
        </w:rPr>
        <w:t xml:space="preserve"> and education in </w:t>
      </w:r>
      <w:r w:rsidR="00F62CA0" w:rsidRPr="00F62CA0">
        <w:rPr>
          <w:rFonts w:asciiTheme="minorHAnsi" w:hAnsiTheme="minorHAnsi" w:cstheme="minorHAnsi"/>
          <w:sz w:val="22"/>
          <w:szCs w:val="22"/>
        </w:rPr>
        <w:t>Thailand</w:t>
      </w:r>
      <w:r w:rsidR="009B6476" w:rsidRPr="00F62CA0">
        <w:rPr>
          <w:rFonts w:asciiTheme="minorHAnsi" w:hAnsiTheme="minorHAnsi" w:cstheme="minorHAnsi"/>
          <w:sz w:val="22"/>
          <w:szCs w:val="22"/>
        </w:rPr>
        <w:t xml:space="preserve">. </w:t>
      </w:r>
    </w:p>
    <w:p w14:paraId="46EDFA26" w14:textId="77777777" w:rsidR="009B6476" w:rsidRPr="00364917" w:rsidRDefault="009B6476" w:rsidP="00756A71">
      <w:pPr>
        <w:rPr>
          <w:rFonts w:asciiTheme="minorHAnsi" w:hAnsiTheme="minorHAnsi" w:cstheme="minorHAnsi"/>
          <w:sz w:val="22"/>
          <w:szCs w:val="22"/>
        </w:rPr>
      </w:pPr>
    </w:p>
    <w:p w14:paraId="32A26F67" w14:textId="77777777" w:rsidR="00C73D21" w:rsidRPr="004A2649" w:rsidRDefault="009B6476" w:rsidP="0050386C">
      <w:pPr>
        <w:rPr>
          <w:rFonts w:asciiTheme="minorHAnsi" w:hAnsiTheme="minorHAnsi" w:cstheme="minorHAnsi"/>
          <w:b/>
          <w:sz w:val="22"/>
          <w:szCs w:val="22"/>
        </w:rPr>
      </w:pPr>
      <w:proofErr w:type="gramStart"/>
      <w:r w:rsidRPr="004A2649">
        <w:rPr>
          <w:rFonts w:asciiTheme="minorHAnsi" w:hAnsiTheme="minorHAnsi" w:cstheme="minorHAnsi"/>
          <w:b/>
          <w:sz w:val="22"/>
          <w:szCs w:val="22"/>
        </w:rPr>
        <w:t>Table 1.</w:t>
      </w:r>
      <w:proofErr w:type="gramEnd"/>
      <w:r w:rsidRPr="004A2649">
        <w:rPr>
          <w:rFonts w:asciiTheme="minorHAnsi" w:hAnsiTheme="minorHAnsi" w:cstheme="minorHAnsi"/>
          <w:b/>
          <w:sz w:val="22"/>
          <w:szCs w:val="22"/>
        </w:rPr>
        <w:t xml:space="preserve"> Statistics on Children’s Work and Education </w:t>
      </w:r>
    </w:p>
    <w:tbl>
      <w:tblPr>
        <w:tblStyle w:val="TableGrid"/>
        <w:tblpPr w:leftFromText="180" w:rightFromText="180" w:vertAnchor="text" w:horzAnchor="margin" w:tblpY="83"/>
        <w:tblW w:w="631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620"/>
      </w:tblGrid>
      <w:tr w:rsidR="00907CD3" w:rsidRPr="000B238C" w14:paraId="252737E1" w14:textId="77777777" w:rsidTr="00E868A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1C9895F7" w14:textId="77777777" w:rsidR="00907CD3" w:rsidRPr="000B238C" w:rsidRDefault="003F7143" w:rsidP="0050386C">
            <w:pPr>
              <w:rPr>
                <w:rFonts w:asciiTheme="minorHAnsi" w:hAnsiTheme="minorHAnsi"/>
                <w:sz w:val="20"/>
                <w:szCs w:val="20"/>
              </w:rPr>
            </w:pPr>
            <w:r w:rsidRPr="000B238C">
              <w:rPr>
                <w:rFonts w:asciiTheme="minorHAnsi" w:hAnsiTheme="minorHAnsi"/>
                <w:b/>
                <w:bCs/>
                <w:sz w:val="20"/>
                <w:szCs w:val="20"/>
              </w:rPr>
              <w:t>Working children, ages 5</w:t>
            </w:r>
            <w:r w:rsidR="00907CD3" w:rsidRPr="000B238C">
              <w:rPr>
                <w:rFonts w:asciiTheme="minorHAnsi" w:hAnsiTheme="minorHAnsi"/>
                <w:b/>
                <w:bCs/>
                <w:sz w:val="20"/>
                <w:szCs w:val="20"/>
              </w:rPr>
              <w:t xml:space="preserve"> to 14 (% and population):</w:t>
            </w:r>
          </w:p>
        </w:tc>
        <w:tc>
          <w:tcPr>
            <w:tcW w:w="1620" w:type="dxa"/>
            <w:tcBorders>
              <w:top w:val="single" w:sz="4" w:space="0" w:color="auto"/>
              <w:left w:val="single" w:sz="4" w:space="0" w:color="auto"/>
              <w:bottom w:val="single" w:sz="4" w:space="0" w:color="auto"/>
              <w:right w:val="single" w:sz="4" w:space="0" w:color="auto"/>
            </w:tcBorders>
          </w:tcPr>
          <w:p w14:paraId="24BDEC84" w14:textId="77777777" w:rsidR="00907CD3" w:rsidRPr="000B238C" w:rsidRDefault="00F62CA0" w:rsidP="0050386C">
            <w:pPr>
              <w:rPr>
                <w:rFonts w:asciiTheme="minorHAnsi" w:hAnsiTheme="minorHAnsi"/>
                <w:sz w:val="20"/>
                <w:szCs w:val="20"/>
              </w:rPr>
            </w:pPr>
            <w:r w:rsidRPr="000B238C">
              <w:rPr>
                <w:rFonts w:asciiTheme="minorHAnsi" w:hAnsiTheme="minorHAnsi"/>
                <w:sz w:val="20"/>
                <w:szCs w:val="20"/>
              </w:rPr>
              <w:t>13.0</w:t>
            </w:r>
            <w:r w:rsidR="00907CD3" w:rsidRPr="000B238C">
              <w:rPr>
                <w:rFonts w:asciiTheme="minorHAnsi" w:hAnsiTheme="minorHAnsi"/>
                <w:sz w:val="20"/>
                <w:szCs w:val="20"/>
              </w:rPr>
              <w:t xml:space="preserve"> (</w:t>
            </w:r>
            <w:r w:rsidR="007D6160" w:rsidRPr="000B238C">
              <w:rPr>
                <w:rFonts w:asciiTheme="minorHAnsi" w:hAnsiTheme="minorHAnsi"/>
                <w:sz w:val="20"/>
                <w:szCs w:val="20"/>
              </w:rPr>
              <w:t>1,302,267</w:t>
            </w:r>
            <w:r w:rsidR="00907CD3" w:rsidRPr="000B238C">
              <w:rPr>
                <w:rFonts w:asciiTheme="minorHAnsi" w:hAnsiTheme="minorHAnsi"/>
                <w:sz w:val="20"/>
                <w:szCs w:val="20"/>
              </w:rPr>
              <w:t>)</w:t>
            </w:r>
          </w:p>
        </w:tc>
      </w:tr>
      <w:tr w:rsidR="00907CD3" w:rsidRPr="000B238C" w14:paraId="1EB3220B" w14:textId="77777777" w:rsidTr="00E868A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C9787DB" w14:textId="77777777" w:rsidR="00907CD3" w:rsidRPr="000B238C" w:rsidRDefault="00907CD3" w:rsidP="0050386C">
            <w:pPr>
              <w:rPr>
                <w:rFonts w:asciiTheme="minorHAnsi" w:hAnsiTheme="minorHAnsi"/>
                <w:sz w:val="20"/>
                <w:szCs w:val="20"/>
              </w:rPr>
            </w:pPr>
            <w:r w:rsidRPr="000B238C">
              <w:rPr>
                <w:rFonts w:asciiTheme="minorHAnsi" w:hAnsiTheme="minorHAnsi"/>
                <w:b/>
                <w:bCs/>
                <w:sz w:val="20"/>
                <w:szCs w:val="20"/>
              </w:rPr>
              <w:t>School attendance, ages 5 to 14 (%):</w:t>
            </w:r>
          </w:p>
        </w:tc>
        <w:tc>
          <w:tcPr>
            <w:tcW w:w="1620" w:type="dxa"/>
            <w:tcBorders>
              <w:top w:val="single" w:sz="4" w:space="0" w:color="auto"/>
              <w:left w:val="single" w:sz="4" w:space="0" w:color="auto"/>
              <w:bottom w:val="single" w:sz="4" w:space="0" w:color="auto"/>
              <w:right w:val="single" w:sz="4" w:space="0" w:color="auto"/>
            </w:tcBorders>
          </w:tcPr>
          <w:p w14:paraId="0C43C397" w14:textId="77777777" w:rsidR="00907CD3" w:rsidRPr="000B238C" w:rsidRDefault="00F62CA0" w:rsidP="0050386C">
            <w:pPr>
              <w:rPr>
                <w:rFonts w:asciiTheme="minorHAnsi" w:hAnsiTheme="minorHAnsi"/>
                <w:sz w:val="20"/>
                <w:szCs w:val="20"/>
              </w:rPr>
            </w:pPr>
            <w:r w:rsidRPr="000B238C">
              <w:rPr>
                <w:rFonts w:asciiTheme="minorHAnsi" w:hAnsiTheme="minorHAnsi"/>
                <w:bCs/>
                <w:sz w:val="20"/>
                <w:szCs w:val="20"/>
              </w:rPr>
              <w:t>96.3</w:t>
            </w:r>
          </w:p>
        </w:tc>
      </w:tr>
      <w:tr w:rsidR="00907CD3" w:rsidRPr="000B238C" w14:paraId="039FA31F" w14:textId="77777777" w:rsidTr="00E868A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592DBD96" w14:textId="77777777" w:rsidR="00907CD3" w:rsidRPr="000B238C" w:rsidRDefault="00907CD3" w:rsidP="0050386C">
            <w:pPr>
              <w:rPr>
                <w:rFonts w:asciiTheme="minorHAnsi" w:hAnsiTheme="minorHAnsi"/>
                <w:sz w:val="20"/>
                <w:szCs w:val="20"/>
              </w:rPr>
            </w:pPr>
            <w:r w:rsidRPr="000B238C">
              <w:rPr>
                <w:rFonts w:asciiTheme="minorHAnsi" w:hAnsiTheme="minorHAnsi"/>
                <w:b/>
                <w:bCs/>
                <w:sz w:val="20"/>
                <w:szCs w:val="20"/>
              </w:rPr>
              <w:t>Children combining work and school, ages 7 to 14 (%):</w:t>
            </w:r>
          </w:p>
        </w:tc>
        <w:tc>
          <w:tcPr>
            <w:tcW w:w="1620" w:type="dxa"/>
            <w:tcBorders>
              <w:top w:val="single" w:sz="4" w:space="0" w:color="auto"/>
              <w:left w:val="single" w:sz="4" w:space="0" w:color="auto"/>
              <w:bottom w:val="single" w:sz="4" w:space="0" w:color="auto"/>
              <w:right w:val="single" w:sz="4" w:space="0" w:color="auto"/>
            </w:tcBorders>
          </w:tcPr>
          <w:p w14:paraId="4ACF092B" w14:textId="77777777" w:rsidR="00907CD3" w:rsidRPr="000B238C" w:rsidRDefault="00F62CA0" w:rsidP="0050386C">
            <w:pPr>
              <w:rPr>
                <w:rFonts w:asciiTheme="minorHAnsi" w:hAnsiTheme="minorHAnsi"/>
                <w:sz w:val="20"/>
                <w:szCs w:val="20"/>
              </w:rPr>
            </w:pPr>
            <w:r w:rsidRPr="000B238C">
              <w:rPr>
                <w:rFonts w:asciiTheme="minorHAnsi" w:hAnsiTheme="minorHAnsi"/>
                <w:bCs/>
                <w:sz w:val="20"/>
                <w:szCs w:val="20"/>
              </w:rPr>
              <w:t>14.4</w:t>
            </w:r>
          </w:p>
        </w:tc>
      </w:tr>
      <w:tr w:rsidR="00907CD3" w:rsidRPr="000B238C" w14:paraId="5FA34064" w14:textId="77777777" w:rsidTr="00E868A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1E419057" w14:textId="77777777" w:rsidR="00907CD3" w:rsidRPr="000B238C" w:rsidRDefault="00907CD3" w:rsidP="0050386C">
            <w:pPr>
              <w:rPr>
                <w:rFonts w:asciiTheme="minorHAnsi" w:hAnsiTheme="minorHAnsi" w:cstheme="minorHAnsi"/>
                <w:sz w:val="20"/>
                <w:szCs w:val="20"/>
              </w:rPr>
            </w:pPr>
            <w:r w:rsidRPr="000B238C">
              <w:rPr>
                <w:rFonts w:asciiTheme="minorHAnsi" w:hAnsiTheme="minorHAnsi" w:cstheme="minorHAnsi"/>
                <w:b/>
                <w:bCs/>
                <w:sz w:val="20"/>
                <w:szCs w:val="20"/>
              </w:rPr>
              <w:t>Primary completion rate (%):</w:t>
            </w:r>
          </w:p>
        </w:tc>
        <w:tc>
          <w:tcPr>
            <w:tcW w:w="1620" w:type="dxa"/>
            <w:tcBorders>
              <w:top w:val="single" w:sz="4" w:space="0" w:color="auto"/>
              <w:left w:val="single" w:sz="4" w:space="0" w:color="auto"/>
              <w:bottom w:val="single" w:sz="4" w:space="0" w:color="auto"/>
              <w:right w:val="single" w:sz="4" w:space="0" w:color="auto"/>
            </w:tcBorders>
          </w:tcPr>
          <w:p w14:paraId="544B164C" w14:textId="77777777" w:rsidR="00907CD3" w:rsidRPr="000B238C" w:rsidRDefault="00F62CA0" w:rsidP="0050386C">
            <w:pPr>
              <w:rPr>
                <w:rFonts w:asciiTheme="minorHAnsi" w:hAnsiTheme="minorHAnsi" w:cstheme="minorHAnsi"/>
                <w:sz w:val="20"/>
                <w:szCs w:val="20"/>
              </w:rPr>
            </w:pPr>
            <w:r w:rsidRPr="000B238C">
              <w:rPr>
                <w:rFonts w:asciiTheme="minorHAnsi" w:hAnsiTheme="minorHAnsi" w:cstheme="minorHAnsi"/>
                <w:bCs/>
                <w:sz w:val="20"/>
                <w:szCs w:val="20"/>
              </w:rPr>
              <w:t>Unavailable</w:t>
            </w:r>
          </w:p>
        </w:tc>
      </w:tr>
    </w:tbl>
    <w:p w14:paraId="14EA33EB" w14:textId="77777777" w:rsidR="00907CD3" w:rsidRPr="00932097" w:rsidRDefault="00907CD3" w:rsidP="0050386C">
      <w:pPr>
        <w:rPr>
          <w:rFonts w:asciiTheme="minorHAnsi" w:hAnsiTheme="minorHAnsi"/>
          <w:sz w:val="20"/>
          <w:szCs w:val="20"/>
        </w:rPr>
      </w:pPr>
    </w:p>
    <w:p w14:paraId="77D66DF3" w14:textId="77777777" w:rsidR="00907CD3" w:rsidRPr="00932097" w:rsidRDefault="00907CD3" w:rsidP="0050386C">
      <w:pPr>
        <w:rPr>
          <w:rFonts w:asciiTheme="minorHAnsi" w:hAnsiTheme="minorHAnsi" w:cstheme="minorHAnsi"/>
          <w:sz w:val="20"/>
          <w:szCs w:val="20"/>
        </w:rPr>
      </w:pPr>
    </w:p>
    <w:p w14:paraId="7844EA3A" w14:textId="77777777" w:rsidR="00907CD3" w:rsidRPr="00932097" w:rsidRDefault="00907CD3" w:rsidP="0050386C">
      <w:pPr>
        <w:rPr>
          <w:rFonts w:asciiTheme="minorHAnsi" w:hAnsiTheme="minorHAnsi"/>
          <w:sz w:val="20"/>
          <w:szCs w:val="20"/>
        </w:rPr>
      </w:pPr>
    </w:p>
    <w:p w14:paraId="06DAA318" w14:textId="77777777" w:rsidR="00907CD3" w:rsidRDefault="00907CD3" w:rsidP="0050386C">
      <w:pPr>
        <w:rPr>
          <w:rFonts w:asciiTheme="minorHAnsi" w:hAnsiTheme="minorHAnsi"/>
          <w:sz w:val="20"/>
          <w:szCs w:val="20"/>
        </w:rPr>
      </w:pPr>
    </w:p>
    <w:p w14:paraId="3D4C95C7" w14:textId="77777777" w:rsidR="00932097" w:rsidRPr="00932097" w:rsidRDefault="00932097" w:rsidP="0050386C">
      <w:pPr>
        <w:rPr>
          <w:rFonts w:asciiTheme="minorHAnsi" w:hAnsiTheme="minorHAnsi"/>
          <w:sz w:val="20"/>
          <w:szCs w:val="20"/>
        </w:rPr>
      </w:pPr>
    </w:p>
    <w:p w14:paraId="0CAF721D" w14:textId="3BE87A2A" w:rsidR="00907CD3" w:rsidRPr="000B238C" w:rsidRDefault="00907CD3" w:rsidP="0050386C">
      <w:pPr>
        <w:rPr>
          <w:rFonts w:asciiTheme="minorHAnsi" w:hAnsiTheme="minorHAnsi"/>
          <w:i/>
          <w:sz w:val="20"/>
          <w:szCs w:val="20"/>
        </w:rPr>
      </w:pPr>
      <w:r w:rsidRPr="000B238C">
        <w:rPr>
          <w:rFonts w:asciiTheme="minorHAnsi" w:hAnsiTheme="minorHAnsi"/>
          <w:i/>
          <w:sz w:val="20"/>
          <w:szCs w:val="20"/>
        </w:rPr>
        <w:t xml:space="preserve">Source for primary completion rate: </w:t>
      </w:r>
      <w:r w:rsidR="001D3E85">
        <w:rPr>
          <w:rFonts w:asciiTheme="minorHAnsi" w:hAnsiTheme="minorHAnsi"/>
          <w:i/>
          <w:sz w:val="20"/>
          <w:szCs w:val="20"/>
        </w:rPr>
        <w:t xml:space="preserve">Data from 2012, published by </w:t>
      </w:r>
      <w:r w:rsidRPr="000B238C">
        <w:rPr>
          <w:rFonts w:asciiTheme="minorHAnsi" w:hAnsiTheme="minorHAnsi"/>
          <w:i/>
          <w:sz w:val="20"/>
          <w:szCs w:val="20"/>
        </w:rPr>
        <w:t>UNESCO In</w:t>
      </w:r>
      <w:r w:rsidR="00B5372E" w:rsidRPr="000B238C">
        <w:rPr>
          <w:rFonts w:asciiTheme="minorHAnsi" w:hAnsiTheme="minorHAnsi"/>
          <w:i/>
          <w:sz w:val="20"/>
          <w:szCs w:val="20"/>
        </w:rPr>
        <w:t>stitute for Statistics, 201</w:t>
      </w:r>
      <w:r w:rsidR="00CE644D" w:rsidRPr="000B238C">
        <w:rPr>
          <w:rFonts w:asciiTheme="minorHAnsi" w:hAnsiTheme="minorHAnsi"/>
          <w:i/>
          <w:sz w:val="20"/>
          <w:szCs w:val="20"/>
        </w:rPr>
        <w:t>4</w:t>
      </w:r>
      <w:r w:rsidR="00B5372E" w:rsidRPr="000B238C">
        <w:rPr>
          <w:rFonts w:asciiTheme="minorHAnsi" w:hAnsiTheme="minorHAnsi"/>
          <w:i/>
          <w:sz w:val="20"/>
          <w:szCs w:val="20"/>
        </w:rPr>
        <w:t>.</w:t>
      </w:r>
      <w:r w:rsidR="007B7E71" w:rsidRPr="004A2649">
        <w:rPr>
          <w:rFonts w:asciiTheme="minorHAnsi" w:hAnsiTheme="minorHAnsi"/>
          <w:sz w:val="20"/>
          <w:szCs w:val="20"/>
        </w:rPr>
        <w:fldChar w:fldCharType="begin"/>
      </w:r>
      <w:r w:rsidR="00E1476B">
        <w:rPr>
          <w:rFonts w:asciiTheme="minorHAnsi" w:hAnsiTheme="minorHAnsi"/>
          <w:sz w:val="20"/>
          <w:szCs w:val="20"/>
        </w:rPr>
        <w:instrText xml:space="preserve"> ADDIN EN.CITE &lt;EndNote&gt;&lt;Cite&gt;&lt;Author&gt;UNESCO Institute for Statistics&lt;/Author&gt;&lt;RecNum&gt;391&lt;/RecNum&gt;&lt;DisplayText&gt;(3)&lt;/DisplayText&gt;&lt;record&gt;&lt;rec-number&gt;391&lt;/rec-number&gt;&lt;foreign-keys&gt;&lt;key app="EN" db-id="5vrz02vd1rz2ppeeax9x95v6wdxa2w2wsdte"&gt;391&lt;/key&gt;&lt;/foreign-keys&gt;&lt;ref-type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Total.&lt;/title&gt;&lt;/titles&gt;&lt;keywords&gt;&lt;keyword&gt;Thailand&lt;/keyword&gt;&lt;/keywords&gt;&lt;dates&gt;&lt;pub-dates&gt;&lt;date&gt;[accessed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7B7E71" w:rsidRPr="004A2649">
        <w:rPr>
          <w:rFonts w:asciiTheme="minorHAnsi" w:hAnsiTheme="minorHAnsi"/>
          <w:sz w:val="20"/>
          <w:szCs w:val="20"/>
        </w:rPr>
        <w:fldChar w:fldCharType="separate"/>
      </w:r>
      <w:r w:rsidR="00EC6476" w:rsidRPr="004A2649">
        <w:rPr>
          <w:rFonts w:asciiTheme="minorHAnsi" w:hAnsiTheme="minorHAnsi"/>
          <w:noProof/>
          <w:sz w:val="20"/>
          <w:szCs w:val="20"/>
        </w:rPr>
        <w:t>(</w:t>
      </w:r>
      <w:hyperlink w:anchor="_ENREF_3" w:tooltip="UNESCO Institute for Statistics,  #391" w:history="1">
        <w:r w:rsidR="00A64E0F" w:rsidRPr="004A2649">
          <w:rPr>
            <w:rFonts w:asciiTheme="minorHAnsi" w:hAnsiTheme="minorHAnsi"/>
            <w:noProof/>
            <w:sz w:val="20"/>
            <w:szCs w:val="20"/>
          </w:rPr>
          <w:t>3</w:t>
        </w:r>
      </w:hyperlink>
      <w:r w:rsidR="00EC6476" w:rsidRPr="004A2649">
        <w:rPr>
          <w:rFonts w:asciiTheme="minorHAnsi" w:hAnsiTheme="minorHAnsi"/>
          <w:noProof/>
          <w:sz w:val="20"/>
          <w:szCs w:val="20"/>
        </w:rPr>
        <w:t>)</w:t>
      </w:r>
      <w:r w:rsidR="007B7E71" w:rsidRPr="004A2649">
        <w:rPr>
          <w:rFonts w:asciiTheme="minorHAnsi" w:hAnsiTheme="minorHAnsi"/>
          <w:sz w:val="20"/>
          <w:szCs w:val="20"/>
        </w:rPr>
        <w:fldChar w:fldCharType="end"/>
      </w:r>
    </w:p>
    <w:p w14:paraId="41B98453" w14:textId="79CA1317" w:rsidR="00907CD3" w:rsidRPr="000B238C" w:rsidRDefault="00907CD3" w:rsidP="0050386C">
      <w:pPr>
        <w:rPr>
          <w:rFonts w:asciiTheme="minorHAnsi" w:hAnsiTheme="minorHAnsi"/>
          <w:i/>
          <w:sz w:val="20"/>
          <w:szCs w:val="20"/>
        </w:rPr>
      </w:pPr>
      <w:r w:rsidRPr="000B238C">
        <w:rPr>
          <w:rFonts w:asciiTheme="minorHAnsi" w:hAnsiTheme="minorHAnsi"/>
          <w:i/>
          <w:sz w:val="20"/>
          <w:szCs w:val="20"/>
        </w:rPr>
        <w:t>Source for all other data: Understanding Children’s Work Project’s analysis of stat</w:t>
      </w:r>
      <w:r w:rsidR="00B5372E" w:rsidRPr="000B238C">
        <w:rPr>
          <w:rFonts w:asciiTheme="minorHAnsi" w:hAnsiTheme="minorHAnsi"/>
          <w:i/>
          <w:sz w:val="20"/>
          <w:szCs w:val="20"/>
        </w:rPr>
        <w:t xml:space="preserve">istics from </w:t>
      </w:r>
      <w:r w:rsidR="00CE644D" w:rsidRPr="000B238C">
        <w:rPr>
          <w:rFonts w:asciiTheme="minorHAnsi" w:hAnsiTheme="minorHAnsi"/>
          <w:i/>
          <w:sz w:val="20"/>
          <w:szCs w:val="20"/>
        </w:rPr>
        <w:t>Multiple Indicator Cluster Survey 3</w:t>
      </w:r>
      <w:r w:rsidR="00B5372E" w:rsidRPr="000B238C">
        <w:rPr>
          <w:rFonts w:asciiTheme="minorHAnsi" w:hAnsiTheme="minorHAnsi"/>
          <w:i/>
          <w:sz w:val="20"/>
          <w:szCs w:val="20"/>
        </w:rPr>
        <w:t>, 20</w:t>
      </w:r>
      <w:r w:rsidR="00CE644D" w:rsidRPr="000B238C">
        <w:rPr>
          <w:rFonts w:asciiTheme="minorHAnsi" w:hAnsiTheme="minorHAnsi"/>
          <w:i/>
          <w:sz w:val="20"/>
          <w:szCs w:val="20"/>
        </w:rPr>
        <w:t>05-06</w:t>
      </w:r>
      <w:r w:rsidR="00B5372E" w:rsidRPr="000B238C">
        <w:rPr>
          <w:rFonts w:asciiTheme="minorHAnsi" w:hAnsiTheme="minorHAnsi"/>
          <w:i/>
          <w:sz w:val="20"/>
          <w:szCs w:val="20"/>
        </w:rPr>
        <w:t>.</w:t>
      </w:r>
      <w:r w:rsidR="007B7E71" w:rsidRPr="004A2649">
        <w:rPr>
          <w:rFonts w:asciiTheme="minorHAnsi" w:hAnsiTheme="minorHAnsi"/>
          <w:sz w:val="20"/>
          <w:szCs w:val="20"/>
        </w:rPr>
        <w:fldChar w:fldCharType="begin"/>
      </w:r>
      <w:r w:rsidR="00E1476B">
        <w:rPr>
          <w:rFonts w:asciiTheme="minorHAnsi" w:hAnsiTheme="minorHAnsi"/>
          <w:sz w:val="20"/>
          <w:szCs w:val="20"/>
        </w:rPr>
        <w:instrText xml:space="preserve"> ADDIN EN.CITE &lt;EndNote&gt;&lt;Cite&gt;&lt;Author&gt;UCW&lt;/Author&gt;&lt;Year&gt;Analysis received February 13, 2014&lt;/Year&gt;&lt;RecNum&gt;390&lt;/RecNum&gt;&lt;DisplayText&gt;(4)&lt;/DisplayText&gt;&lt;record&gt;&lt;rec-number&gt;390&lt;/rec-number&gt;&lt;foreign-keys&gt;&lt;key app="EN" db-id="5vrz02vd1rz2ppeeax9x95v6wdxa2w2wsdte"&gt;390&lt;/key&gt;&lt;/foreign-keys&gt;&lt;ref-type name="Chart or Table"&gt;38&lt;/ref-type&gt;&lt;contributors&gt;&lt;authors&gt;&lt;author&gt;UCW,&lt;/author&gt;&lt;/authors&gt;&lt;secondary-authors&gt;&lt;author&gt;Original data from Multiple Indicator Cluster Survey 3,&lt;/author&gt;&lt;/secondary-authors&gt;&lt;/contributors&gt;&lt;titles&gt;&lt;title&gt;Analysis of Child Economic Activity and School Attendance Statistics from National Household or Child Labor Surveys&lt;/title&gt;&lt;/titles&gt;&lt;keywords&gt;&lt;keyword&gt;Thailand&lt;/keyword&gt;&lt;/keywords&gt;&lt;dates&gt;&lt;year&gt;Analysis received February 13, 2014&lt;/year&gt;&lt;pub-dates&gt;&lt;date&gt;2005-06.&lt;/date&gt;&lt;/pub-dates&gt;&lt;/dates&gt;&lt;urls&gt;&lt;related-urls&gt;&lt;url&gt;Reliable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7B7E71" w:rsidRPr="004A2649">
        <w:rPr>
          <w:rFonts w:asciiTheme="minorHAnsi" w:hAnsiTheme="minorHAnsi"/>
          <w:sz w:val="20"/>
          <w:szCs w:val="20"/>
        </w:rPr>
        <w:fldChar w:fldCharType="separate"/>
      </w:r>
      <w:r w:rsidR="00EC6476" w:rsidRPr="004A2649">
        <w:rPr>
          <w:rFonts w:asciiTheme="minorHAnsi" w:hAnsiTheme="minorHAnsi"/>
          <w:noProof/>
          <w:sz w:val="20"/>
          <w:szCs w:val="20"/>
        </w:rPr>
        <w:t>(</w:t>
      </w:r>
      <w:hyperlink w:anchor="_ENREF_4" w:tooltip="UCW, Analysis received February 13, 2014 #390" w:history="1">
        <w:r w:rsidR="00A64E0F" w:rsidRPr="004A2649">
          <w:rPr>
            <w:rFonts w:asciiTheme="minorHAnsi" w:hAnsiTheme="minorHAnsi"/>
            <w:noProof/>
            <w:sz w:val="20"/>
            <w:szCs w:val="20"/>
          </w:rPr>
          <w:t>4</w:t>
        </w:r>
      </w:hyperlink>
      <w:r w:rsidR="00EC6476" w:rsidRPr="004A2649">
        <w:rPr>
          <w:rFonts w:asciiTheme="minorHAnsi" w:hAnsiTheme="minorHAnsi"/>
          <w:noProof/>
          <w:sz w:val="20"/>
          <w:szCs w:val="20"/>
        </w:rPr>
        <w:t>)</w:t>
      </w:r>
      <w:r w:rsidR="007B7E71" w:rsidRPr="004A2649">
        <w:rPr>
          <w:rFonts w:asciiTheme="minorHAnsi" w:hAnsiTheme="minorHAnsi"/>
          <w:sz w:val="20"/>
          <w:szCs w:val="20"/>
        </w:rPr>
        <w:fldChar w:fldCharType="end"/>
      </w:r>
    </w:p>
    <w:p w14:paraId="05162A10" w14:textId="77777777" w:rsidR="00907CD3" w:rsidRDefault="00907CD3" w:rsidP="00756A71">
      <w:pPr>
        <w:rPr>
          <w:rFonts w:asciiTheme="minorHAnsi" w:hAnsiTheme="minorHAnsi" w:cstheme="minorHAnsi"/>
          <w:sz w:val="22"/>
          <w:szCs w:val="22"/>
        </w:rPr>
      </w:pPr>
    </w:p>
    <w:p w14:paraId="3E586D59" w14:textId="11865B1D" w:rsidR="009B6476" w:rsidRPr="00185BCF" w:rsidRDefault="009B6476" w:rsidP="00756A71">
      <w:pPr>
        <w:rPr>
          <w:rFonts w:asciiTheme="minorHAnsi" w:hAnsiTheme="minorHAnsi" w:cstheme="minorHAnsi"/>
          <w:sz w:val="22"/>
          <w:szCs w:val="22"/>
        </w:rPr>
      </w:pPr>
      <w:r w:rsidRPr="00185BCF">
        <w:rPr>
          <w:rFonts w:asciiTheme="minorHAnsi" w:hAnsiTheme="minorHAnsi" w:cstheme="minorHAnsi"/>
          <w:sz w:val="22"/>
          <w:szCs w:val="22"/>
        </w:rPr>
        <w:t xml:space="preserve">Based on a review of available information, Table 2 provides an overview of </w:t>
      </w:r>
      <w:r>
        <w:rPr>
          <w:rFonts w:asciiTheme="minorHAnsi" w:hAnsiTheme="minorHAnsi" w:cstheme="minorHAnsi"/>
          <w:sz w:val="22"/>
          <w:szCs w:val="22"/>
        </w:rPr>
        <w:t xml:space="preserve">children’s work </w:t>
      </w:r>
      <w:r w:rsidR="00E70F75">
        <w:rPr>
          <w:rFonts w:asciiTheme="minorHAnsi" w:hAnsiTheme="minorHAnsi" w:cstheme="minorHAnsi"/>
          <w:sz w:val="22"/>
          <w:szCs w:val="22"/>
        </w:rPr>
        <w:t xml:space="preserve">by </w:t>
      </w:r>
      <w:r w:rsidR="00C73D21">
        <w:rPr>
          <w:rFonts w:asciiTheme="minorHAnsi" w:hAnsiTheme="minorHAnsi" w:cstheme="minorHAnsi"/>
          <w:sz w:val="22"/>
          <w:szCs w:val="22"/>
        </w:rPr>
        <w:t>sector and activity</w:t>
      </w:r>
      <w:r w:rsidRPr="00185BCF">
        <w:rPr>
          <w:rFonts w:asciiTheme="minorHAnsi" w:hAnsiTheme="minorHAnsi" w:cstheme="minorHAnsi"/>
          <w:sz w:val="22"/>
          <w:szCs w:val="22"/>
        </w:rPr>
        <w:t>.</w:t>
      </w:r>
    </w:p>
    <w:p w14:paraId="6167B863" w14:textId="77777777" w:rsidR="009B6476" w:rsidRPr="00185BCF" w:rsidRDefault="009B6476" w:rsidP="00756A71">
      <w:pPr>
        <w:rPr>
          <w:rFonts w:asciiTheme="minorHAnsi" w:hAnsiTheme="minorHAnsi" w:cstheme="minorHAnsi"/>
          <w:sz w:val="22"/>
          <w:szCs w:val="22"/>
        </w:rPr>
      </w:pPr>
    </w:p>
    <w:p w14:paraId="63198BA0" w14:textId="77777777" w:rsidR="009B6476" w:rsidRPr="0050386C" w:rsidRDefault="009B6476" w:rsidP="00756A71">
      <w:pPr>
        <w:rPr>
          <w:rFonts w:asciiTheme="minorHAnsi" w:hAnsiTheme="minorHAnsi" w:cstheme="minorHAnsi"/>
          <w:b/>
          <w:sz w:val="22"/>
          <w:szCs w:val="22"/>
        </w:rPr>
      </w:pPr>
      <w:proofErr w:type="gramStart"/>
      <w:r w:rsidRPr="0050386C">
        <w:rPr>
          <w:rFonts w:asciiTheme="minorHAnsi" w:hAnsiTheme="minorHAnsi" w:cstheme="minorHAnsi"/>
          <w:b/>
          <w:sz w:val="22"/>
          <w:szCs w:val="22"/>
        </w:rPr>
        <w:t>Table 2.</w:t>
      </w:r>
      <w:proofErr w:type="gramEnd"/>
      <w:r w:rsidRPr="0050386C">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0B238C" w14:paraId="76C3CCF6" w14:textId="77777777" w:rsidTr="003D4B03">
        <w:trPr>
          <w:trHeight w:val="229"/>
        </w:trPr>
        <w:tc>
          <w:tcPr>
            <w:tcW w:w="2088" w:type="dxa"/>
            <w:shd w:val="clear" w:color="auto" w:fill="DAEEF3" w:themeFill="accent5" w:themeFillTint="33"/>
            <w:vAlign w:val="center"/>
          </w:tcPr>
          <w:p w14:paraId="660E54E9" w14:textId="77777777" w:rsidR="00D20ED6" w:rsidRPr="000B238C" w:rsidRDefault="00D20ED6" w:rsidP="00756A71">
            <w:pPr>
              <w:rPr>
                <w:rFonts w:asciiTheme="minorHAnsi" w:hAnsiTheme="minorHAnsi" w:cstheme="minorHAnsi"/>
                <w:b/>
                <w:sz w:val="20"/>
                <w:szCs w:val="20"/>
              </w:rPr>
            </w:pPr>
            <w:r w:rsidRPr="000B238C">
              <w:rPr>
                <w:rFonts w:asciiTheme="minorHAnsi" w:hAnsiTheme="minorHAnsi" w:cstheme="minorHAnsi"/>
                <w:b/>
                <w:sz w:val="20"/>
                <w:szCs w:val="20"/>
              </w:rPr>
              <w:t>Sector/Industry</w:t>
            </w:r>
          </w:p>
        </w:tc>
        <w:tc>
          <w:tcPr>
            <w:tcW w:w="6746" w:type="dxa"/>
            <w:shd w:val="clear" w:color="auto" w:fill="DAEEF3" w:themeFill="accent5" w:themeFillTint="33"/>
            <w:vAlign w:val="center"/>
          </w:tcPr>
          <w:p w14:paraId="4EDC5C0A" w14:textId="77777777" w:rsidR="00D20ED6" w:rsidRPr="000B238C" w:rsidRDefault="00D20ED6" w:rsidP="00756A71">
            <w:pPr>
              <w:rPr>
                <w:rFonts w:asciiTheme="minorHAnsi" w:hAnsiTheme="minorHAnsi" w:cstheme="minorHAnsi"/>
                <w:b/>
                <w:sz w:val="20"/>
                <w:szCs w:val="20"/>
              </w:rPr>
            </w:pPr>
            <w:r w:rsidRPr="000B238C">
              <w:rPr>
                <w:rFonts w:asciiTheme="minorHAnsi" w:hAnsiTheme="minorHAnsi" w:cstheme="minorHAnsi"/>
                <w:b/>
                <w:sz w:val="20"/>
                <w:szCs w:val="20"/>
              </w:rPr>
              <w:t>Activity</w:t>
            </w:r>
          </w:p>
        </w:tc>
      </w:tr>
      <w:tr w:rsidR="00D20ED6" w:rsidRPr="000B238C" w14:paraId="52D6B2FB" w14:textId="77777777" w:rsidTr="003D4B03">
        <w:trPr>
          <w:trHeight w:val="243"/>
        </w:trPr>
        <w:tc>
          <w:tcPr>
            <w:tcW w:w="2088" w:type="dxa"/>
            <w:vMerge w:val="restart"/>
            <w:vAlign w:val="center"/>
          </w:tcPr>
          <w:p w14:paraId="509AF7B2" w14:textId="77777777" w:rsidR="00D20ED6" w:rsidRPr="000B238C" w:rsidRDefault="00D20ED6" w:rsidP="00756A71">
            <w:pPr>
              <w:rPr>
                <w:rFonts w:asciiTheme="minorHAnsi" w:hAnsiTheme="minorHAnsi" w:cstheme="minorHAnsi"/>
                <w:sz w:val="20"/>
                <w:szCs w:val="20"/>
              </w:rPr>
            </w:pPr>
            <w:r w:rsidRPr="000B238C">
              <w:rPr>
                <w:rFonts w:asciiTheme="minorHAnsi" w:hAnsiTheme="minorHAnsi" w:cstheme="minorHAnsi"/>
                <w:sz w:val="20"/>
                <w:szCs w:val="20"/>
              </w:rPr>
              <w:t>Agriculture</w:t>
            </w:r>
          </w:p>
        </w:tc>
        <w:tc>
          <w:tcPr>
            <w:tcW w:w="6746" w:type="dxa"/>
            <w:vAlign w:val="center"/>
          </w:tcPr>
          <w:p w14:paraId="641D4B18" w14:textId="6D2B1308" w:rsidR="00D20ED6" w:rsidRPr="000B238C" w:rsidRDefault="00FE3E0D" w:rsidP="00A64E0F">
            <w:pPr>
              <w:rPr>
                <w:rFonts w:asciiTheme="minorHAnsi" w:hAnsiTheme="minorHAnsi" w:cstheme="minorHAnsi"/>
                <w:sz w:val="20"/>
                <w:szCs w:val="20"/>
              </w:rPr>
            </w:pPr>
            <w:r w:rsidRPr="000B238C">
              <w:rPr>
                <w:rFonts w:asciiTheme="minorHAnsi" w:hAnsiTheme="minorHAnsi" w:cstheme="minorHAnsi"/>
                <w:sz w:val="20"/>
                <w:szCs w:val="20"/>
              </w:rPr>
              <w:t>Processing s</w:t>
            </w:r>
            <w:r w:rsidR="00D97D57" w:rsidRPr="000B238C">
              <w:rPr>
                <w:rFonts w:asciiTheme="minorHAnsi" w:hAnsiTheme="minorHAnsi" w:cstheme="minorHAnsi"/>
                <w:sz w:val="20"/>
                <w:szCs w:val="20"/>
              </w:rPr>
              <w:t>hrimp and seafood</w:t>
            </w:r>
            <w:r w:rsidR="003D6CF0">
              <w:rPr>
                <w:rFonts w:asciiTheme="minorHAnsi" w:hAnsiTheme="minorHAnsi" w:cstheme="minorHAnsi"/>
                <w:sz w:val="20"/>
                <w:szCs w:val="20"/>
              </w:rPr>
              <w:t>*</w:t>
            </w:r>
            <w:r w:rsidR="000F1BAC" w:rsidRPr="000B238C">
              <w:rPr>
                <w:rFonts w:asciiTheme="minorHAnsi" w:hAnsiTheme="minorHAnsi" w:cstheme="minorHAnsi"/>
                <w:sz w:val="20"/>
                <w:szCs w:val="20"/>
              </w:rPr>
              <w:t xml:space="preserve"> </w:t>
            </w:r>
            <w:r w:rsidR="007B7E71" w:rsidRPr="000B238C">
              <w:rPr>
                <w:rFonts w:asciiTheme="minorHAnsi" w:hAnsiTheme="minorHAnsi"/>
                <w:color w:val="000000"/>
                <w:sz w:val="20"/>
                <w:szCs w:val="20"/>
              </w:rPr>
              <w:fldChar w:fldCharType="begin">
                <w:fldData xml:space="preserve">PEVuZE5vdGU+PENpdGU+PEF1dGhvcj5JTE8tSVBFQzwvQXV0aG9yPjxZZWFyPkRlY2VtYmVyIDE3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</w:fldData>
              </w:fldChar>
            </w:r>
            <w:r w:rsidR="00E1476B">
              <w:rPr>
                <w:rFonts w:asciiTheme="minorHAnsi" w:hAnsiTheme="minorHAnsi"/>
                <w:color w:val="000000"/>
                <w:sz w:val="20"/>
                <w:szCs w:val="20"/>
              </w:rPr>
              <w:instrText xml:space="preserve"> ADDIN EN.CITE </w:instrText>
            </w:r>
            <w:r w:rsidR="00E1476B">
              <w:rPr>
                <w:rFonts w:asciiTheme="minorHAnsi" w:hAnsiTheme="minorHAnsi"/>
                <w:color w:val="000000"/>
                <w:sz w:val="20"/>
                <w:szCs w:val="20"/>
              </w:rPr>
              <w:fldChar w:fldCharType="begin">
                <w:fldData xml:space="preserve">PEVuZE5vdGU+PENpdGU+PEF1dGhvcj5JTE8tSVBFQzwvQXV0aG9yPjxZZWFyPkRlY2VtYmVyIDE3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</w:fldData>
              </w:fldChar>
            </w:r>
            <w:r w:rsidR="00E1476B">
              <w:rPr>
                <w:rFonts w:asciiTheme="minorHAnsi" w:hAnsiTheme="minorHAnsi"/>
                <w:color w:val="000000"/>
                <w:sz w:val="20"/>
                <w:szCs w:val="20"/>
              </w:rPr>
              <w:instrText xml:space="preserve"> ADDIN EN.CITE.DATA </w:instrText>
            </w:r>
            <w:r w:rsidR="00E1476B">
              <w:rPr>
                <w:rFonts w:asciiTheme="minorHAnsi" w:hAnsiTheme="minorHAnsi"/>
                <w:color w:val="000000"/>
                <w:sz w:val="20"/>
                <w:szCs w:val="20"/>
              </w:rPr>
            </w:r>
            <w:r w:rsidR="00E1476B">
              <w:rPr>
                <w:rFonts w:asciiTheme="minorHAnsi" w:hAnsiTheme="minorHAnsi"/>
                <w:color w:val="000000"/>
                <w:sz w:val="20"/>
                <w:szCs w:val="20"/>
              </w:rPr>
              <w:fldChar w:fldCharType="end"/>
            </w:r>
            <w:r w:rsidR="007B7E71" w:rsidRPr="000B238C">
              <w:rPr>
                <w:rFonts w:asciiTheme="minorHAnsi" w:hAnsiTheme="minorHAnsi"/>
                <w:color w:val="000000"/>
                <w:sz w:val="20"/>
                <w:szCs w:val="20"/>
              </w:rPr>
            </w:r>
            <w:r w:rsidR="007B7E71" w:rsidRPr="000B238C">
              <w:rPr>
                <w:rFonts w:asciiTheme="minorHAnsi" w:hAnsiTheme="minorHAnsi"/>
                <w:color w:val="000000"/>
                <w:sz w:val="20"/>
                <w:szCs w:val="20"/>
              </w:rPr>
              <w:fldChar w:fldCharType="separate"/>
            </w:r>
            <w:r w:rsidR="00EC6476" w:rsidRPr="000B238C">
              <w:rPr>
                <w:rFonts w:asciiTheme="minorHAnsi" w:hAnsiTheme="minorHAnsi"/>
                <w:noProof/>
                <w:color w:val="000000"/>
                <w:sz w:val="20"/>
                <w:szCs w:val="20"/>
              </w:rPr>
              <w:t>(</w:t>
            </w:r>
            <w:hyperlink w:anchor="_ENREF_1" w:tooltip="ILO-IPEC, December 17, 2010 #205" w:history="1">
              <w:r w:rsidR="00A64E0F" w:rsidRPr="000B238C">
                <w:rPr>
                  <w:rFonts w:asciiTheme="minorHAnsi" w:hAnsiTheme="minorHAnsi"/>
                  <w:noProof/>
                  <w:color w:val="000000"/>
                  <w:sz w:val="20"/>
                  <w:szCs w:val="20"/>
                </w:rPr>
                <w:t>1</w:t>
              </w:r>
            </w:hyperlink>
            <w:r w:rsidR="00EC6476" w:rsidRPr="000B238C">
              <w:rPr>
                <w:rFonts w:asciiTheme="minorHAnsi" w:hAnsiTheme="minorHAnsi"/>
                <w:noProof/>
                <w:color w:val="000000"/>
                <w:sz w:val="20"/>
                <w:szCs w:val="20"/>
              </w:rPr>
              <w:t xml:space="preserve">, </w:t>
            </w:r>
            <w:hyperlink w:anchor="_ENREF_5" w:tooltip="U.S. Embassy- Bangkok,  #286" w:history="1">
              <w:r w:rsidR="00A64E0F" w:rsidRPr="000B238C">
                <w:rPr>
                  <w:rFonts w:asciiTheme="minorHAnsi" w:hAnsiTheme="minorHAnsi"/>
                  <w:noProof/>
                  <w:color w:val="000000"/>
                  <w:sz w:val="20"/>
                  <w:szCs w:val="20"/>
                </w:rPr>
                <w:t>5-7</w:t>
              </w:r>
            </w:hyperlink>
            <w:r w:rsidR="00EC6476" w:rsidRPr="000B238C">
              <w:rPr>
                <w:rFonts w:asciiTheme="minorHAnsi" w:hAnsiTheme="minorHAnsi"/>
                <w:noProof/>
                <w:color w:val="000000"/>
                <w:sz w:val="20"/>
                <w:szCs w:val="20"/>
              </w:rPr>
              <w:t>)</w:t>
            </w:r>
            <w:r w:rsidR="007B7E71" w:rsidRPr="000B238C">
              <w:rPr>
                <w:rFonts w:asciiTheme="minorHAnsi" w:hAnsiTheme="minorHAnsi"/>
                <w:color w:val="000000"/>
                <w:sz w:val="20"/>
                <w:szCs w:val="20"/>
              </w:rPr>
              <w:fldChar w:fldCharType="end"/>
            </w:r>
          </w:p>
        </w:tc>
      </w:tr>
      <w:tr w:rsidR="001A2B3C" w:rsidRPr="000B238C" w14:paraId="7A9D5F3E" w14:textId="77777777" w:rsidTr="003D4B03">
        <w:trPr>
          <w:trHeight w:val="243"/>
        </w:trPr>
        <w:tc>
          <w:tcPr>
            <w:tcW w:w="2088" w:type="dxa"/>
            <w:vMerge/>
            <w:vAlign w:val="center"/>
          </w:tcPr>
          <w:p w14:paraId="119D2A2B" w14:textId="77777777" w:rsidR="001A2B3C" w:rsidRPr="000B238C" w:rsidRDefault="001A2B3C" w:rsidP="00756A71">
            <w:pPr>
              <w:rPr>
                <w:rFonts w:asciiTheme="minorHAnsi" w:hAnsiTheme="minorHAnsi" w:cstheme="minorHAnsi"/>
                <w:sz w:val="20"/>
                <w:szCs w:val="20"/>
              </w:rPr>
            </w:pPr>
          </w:p>
        </w:tc>
        <w:tc>
          <w:tcPr>
            <w:tcW w:w="6746" w:type="dxa"/>
            <w:vAlign w:val="center"/>
          </w:tcPr>
          <w:p w14:paraId="55676513" w14:textId="38015308" w:rsidR="001A2B3C" w:rsidRPr="000B238C" w:rsidRDefault="001A2B3C" w:rsidP="00A64E0F">
            <w:pPr>
              <w:rPr>
                <w:rFonts w:asciiTheme="minorHAnsi" w:hAnsiTheme="minorHAnsi" w:cstheme="minorHAnsi"/>
                <w:sz w:val="20"/>
                <w:szCs w:val="20"/>
              </w:rPr>
            </w:pPr>
            <w:r w:rsidRPr="000B238C">
              <w:rPr>
                <w:rFonts w:asciiTheme="minorHAnsi" w:hAnsiTheme="minorHAnsi" w:cstheme="minorHAnsi"/>
                <w:sz w:val="20"/>
                <w:szCs w:val="20"/>
              </w:rPr>
              <w:t>Fishing</w:t>
            </w:r>
            <w:r w:rsidR="003D6CF0">
              <w:rPr>
                <w:rFonts w:asciiTheme="minorHAnsi" w:hAnsiTheme="minorHAnsi" w:cstheme="minorHAnsi"/>
                <w:sz w:val="20"/>
                <w:szCs w:val="20"/>
              </w:rPr>
              <w:t>,</w:t>
            </w:r>
            <w:r w:rsidR="00C112F6" w:rsidRPr="000B238C">
              <w:rPr>
                <w:rFonts w:asciiTheme="minorHAnsi" w:hAnsiTheme="minorHAnsi" w:cstheme="minorHAnsi"/>
                <w:sz w:val="20"/>
                <w:szCs w:val="20"/>
              </w:rPr>
              <w:t>*</w:t>
            </w:r>
            <w:r w:rsidR="003D6CF0">
              <w:rPr>
                <w:rFonts w:asciiTheme="minorHAnsi" w:hAnsiTheme="minorHAnsi" w:cstheme="minorHAnsi"/>
                <w:sz w:val="20"/>
                <w:szCs w:val="20"/>
              </w:rPr>
              <w:t xml:space="preserve"> activities unknown</w:t>
            </w:r>
            <w:r w:rsidRPr="000B238C">
              <w:rPr>
                <w:rFonts w:asciiTheme="minorHAnsi" w:hAnsiTheme="minorHAnsi" w:cstheme="minorHAnsi"/>
                <w:sz w:val="20"/>
                <w:szCs w:val="20"/>
              </w:rPr>
              <w:t xml:space="preserve"> </w:t>
            </w:r>
            <w:r w:rsidRPr="000B238C">
              <w:rPr>
                <w:rFonts w:asciiTheme="minorHAnsi" w:hAnsiTheme="minorHAnsi" w:cstheme="minorHAnsi"/>
                <w:sz w:val="20"/>
                <w:szCs w:val="20"/>
              </w:rPr>
              <w:fldChar w:fldCharType="begin"/>
            </w:r>
            <w:r w:rsidR="00E1476B">
              <w:rPr>
                <w:rFonts w:asciiTheme="minorHAnsi" w:hAnsiTheme="minorHAnsi" w:cstheme="minorHAnsi"/>
                <w:sz w:val="20"/>
                <w:szCs w:val="20"/>
              </w:rPr>
              <w:instrText xml:space="preserve"> ADDIN EN.CITE &lt;EndNote&gt;&lt;Cite&gt;&lt;Author&gt;ILO&lt;/Author&gt;&lt;Year&gt;2013&lt;/Year&gt;&lt;RecNum&gt;452&lt;/RecNum&gt;&lt;DisplayText&gt;(8)&lt;/DisplayText&gt;&lt;record&gt;&lt;rec-number&gt;452&lt;/rec-number&gt;&lt;foreign-keys&gt;&lt;key app="EN" db-id="5vrz02vd1rz2ppeeax9x95v6wdxa2w2wsdte"&gt;452&lt;/key&gt;&lt;/foreign-keys&gt;&lt;ref-type name="Report"&gt;27&lt;/ref-type&gt;&lt;contributors&gt;&lt;authors&gt;&lt;author&gt;ILO,&lt;/author&gt;&lt;/authors&gt;&lt;/contributors&gt;&lt;titles&gt;&lt;title&gt;Employment practices and working conditions in Thailand&amp;apos;s fishing sector&lt;/title&gt;&lt;/titles&gt;&lt;keywords&gt;&lt;keyword&gt;Thailand&lt;/keyword&gt;&lt;/keywords&gt;&lt;dates&gt;&lt;year&gt;2013&lt;/year&gt;&lt;/dates&gt;&lt;pub-location&gt;Bangkok&lt;/pub-location&gt;&lt;urls&gt;&lt;related-urls&gt;&lt;url&gt;http://www.ilo.org/wcmsp5/groups/public/---asia/---ro-bangkok/documents/publication/wcms_220596.pdf&lt;/url&gt;&lt;/related-urls&gt;&lt;/urls&gt;&lt;/record&gt;&lt;/Cite&gt;&lt;/EndNote&gt;</w:instrText>
            </w:r>
            <w:r w:rsidRPr="000B238C">
              <w:rPr>
                <w:rFonts w:asciiTheme="minorHAnsi" w:hAnsiTheme="minorHAnsi" w:cstheme="minorHAnsi"/>
                <w:sz w:val="20"/>
                <w:szCs w:val="20"/>
              </w:rPr>
              <w:fldChar w:fldCharType="separate"/>
            </w:r>
            <w:r w:rsidR="00EC6476" w:rsidRPr="000B238C">
              <w:rPr>
                <w:rFonts w:asciiTheme="minorHAnsi" w:hAnsiTheme="minorHAnsi" w:cstheme="minorHAnsi"/>
                <w:noProof/>
                <w:sz w:val="20"/>
                <w:szCs w:val="20"/>
              </w:rPr>
              <w:t>(</w:t>
            </w:r>
            <w:hyperlink w:anchor="_ENREF_8" w:tooltip="ILO, 2013 #452" w:history="1">
              <w:r w:rsidR="00A64E0F" w:rsidRPr="000B238C">
                <w:rPr>
                  <w:rFonts w:asciiTheme="minorHAnsi" w:hAnsiTheme="minorHAnsi" w:cstheme="minorHAnsi"/>
                  <w:noProof/>
                  <w:sz w:val="20"/>
                  <w:szCs w:val="20"/>
                </w:rPr>
                <w:t>8</w:t>
              </w:r>
            </w:hyperlink>
            <w:r w:rsidR="00EC6476" w:rsidRPr="000B238C">
              <w:rPr>
                <w:rFonts w:asciiTheme="minorHAnsi" w:hAnsiTheme="minorHAnsi" w:cstheme="minorHAnsi"/>
                <w:noProof/>
                <w:sz w:val="20"/>
                <w:szCs w:val="20"/>
              </w:rPr>
              <w:t>)</w:t>
            </w:r>
            <w:r w:rsidRPr="000B238C">
              <w:rPr>
                <w:rFonts w:asciiTheme="minorHAnsi" w:hAnsiTheme="minorHAnsi" w:cstheme="minorHAnsi"/>
                <w:sz w:val="20"/>
                <w:szCs w:val="20"/>
              </w:rPr>
              <w:fldChar w:fldCharType="end"/>
            </w:r>
          </w:p>
        </w:tc>
      </w:tr>
      <w:tr w:rsidR="006F35D5" w:rsidRPr="000B238C" w14:paraId="08E991E4" w14:textId="77777777" w:rsidTr="003D4B03">
        <w:trPr>
          <w:trHeight w:val="243"/>
        </w:trPr>
        <w:tc>
          <w:tcPr>
            <w:tcW w:w="2088" w:type="dxa"/>
            <w:vMerge/>
            <w:vAlign w:val="center"/>
          </w:tcPr>
          <w:p w14:paraId="025BC975" w14:textId="77777777" w:rsidR="006F35D5" w:rsidRPr="000B238C" w:rsidRDefault="006F35D5" w:rsidP="00756A71">
            <w:pPr>
              <w:rPr>
                <w:rFonts w:asciiTheme="minorHAnsi" w:hAnsiTheme="minorHAnsi" w:cstheme="minorHAnsi"/>
                <w:sz w:val="20"/>
                <w:szCs w:val="20"/>
              </w:rPr>
            </w:pPr>
          </w:p>
        </w:tc>
        <w:tc>
          <w:tcPr>
            <w:tcW w:w="6746" w:type="dxa"/>
            <w:vAlign w:val="center"/>
          </w:tcPr>
          <w:p w14:paraId="164C51C4" w14:textId="2E656371" w:rsidR="006F35D5" w:rsidRPr="000B238C" w:rsidRDefault="00C74ADA" w:rsidP="00A64E0F">
            <w:pPr>
              <w:rPr>
                <w:rFonts w:asciiTheme="minorHAnsi" w:hAnsiTheme="minorHAnsi" w:cstheme="minorHAnsi"/>
                <w:sz w:val="20"/>
                <w:szCs w:val="20"/>
              </w:rPr>
            </w:pPr>
            <w:r w:rsidRPr="000B238C">
              <w:rPr>
                <w:rFonts w:asciiTheme="minorHAnsi" w:hAnsiTheme="minorHAnsi" w:cstheme="minorHAnsi"/>
                <w:sz w:val="20"/>
                <w:szCs w:val="20"/>
              </w:rPr>
              <w:t>Planting and harvesting s</w:t>
            </w:r>
            <w:r w:rsidR="007D6160" w:rsidRPr="000B238C">
              <w:rPr>
                <w:rFonts w:asciiTheme="minorHAnsi" w:hAnsiTheme="minorHAnsi" w:cstheme="minorHAnsi"/>
                <w:sz w:val="20"/>
                <w:szCs w:val="20"/>
              </w:rPr>
              <w:t xml:space="preserve">ugarcane </w:t>
            </w:r>
            <w:r w:rsidR="007B7E71" w:rsidRPr="000B238C">
              <w:rPr>
                <w:rFonts w:asciiTheme="minorHAnsi" w:hAnsiTheme="minorHAnsi"/>
                <w:sz w:val="20"/>
                <w:szCs w:val="20"/>
              </w:rPr>
              <w:fldChar w:fldCharType="begin"/>
            </w:r>
            <w:r w:rsidR="00E1476B">
              <w:rPr>
                <w:rFonts w:asciiTheme="minorHAnsi" w:hAnsiTheme="minorHAnsi"/>
                <w:sz w:val="20"/>
                <w:szCs w:val="20"/>
              </w:rPr>
              <w:instrText xml:space="preserve"> ADDIN EN.CITE &lt;EndNote&gt;&lt;Cite&gt;&lt;Author&gt;Jaranya Wongprom&lt;/Author&gt;&lt;Year&gt;June 2006&lt;/Year&gt;&lt;RecNum&gt;400&lt;/RecNum&gt;&lt;DisplayText&gt;(9)&lt;/DisplayText&gt;&lt;record&gt;&lt;rec-number&gt;400&lt;/rec-number&gt;&lt;foreign-keys&gt;&lt;key app="EN" db-id="5vrz02vd1rz2ppeeax9x95v6wdxa2w2wsdte"&gt;400&lt;/key&gt;&lt;/foreign-keys&gt;&lt;ref-type name="Report"&gt;27&lt;/ref-type&gt;&lt;contributors&gt;&lt;authors&gt;&lt;author&gt;Jaranya Wongprom,&lt;/author&gt;&lt;author&gt;Thanjak Yenbamrung,&lt;/author&gt;&lt;author&gt;Niramon Srithongchai,&lt;/author&gt;&lt;author&gt;Nisit Sakayapan,&lt;/author&gt;&lt;author&gt;and Moontri Sawai,&lt;/author&gt;&lt;/authors&gt;&lt;/contributors&gt;&lt;titles&gt;&lt;title&gt;Assessing the Situation of Selected Worst Forums of Child Labour in Udon Thani Province&lt;/title&gt;&lt;short-title&gt;Assessing Worst Forms of Child Labour in Udon Thani&lt;/short-title&gt;&lt;/titles&gt;&lt;keywords&gt;&lt;keyword&gt;Thailand&lt;/keyword&gt;&lt;/keywords&gt;&lt;dates&gt;&lt;year&gt;June 2006&lt;/year&gt;&lt;/dates&gt;&lt;pub-location&gt;Bangkok&lt;/pub-location&gt;&lt;publisher&gt;Research and Development Institute, Khon Kaen University, supported by IPEC&lt;/publisher&gt;&lt;urls&gt;&lt;/urls&gt;&lt;/record&gt;&lt;/Cite&gt;&lt;/EndNote&gt;</w:instrText>
            </w:r>
            <w:r w:rsidR="007B7E71" w:rsidRPr="000B238C">
              <w:rPr>
                <w:rFonts w:asciiTheme="minorHAnsi" w:hAnsiTheme="minorHAnsi"/>
                <w:sz w:val="20"/>
                <w:szCs w:val="20"/>
              </w:rPr>
              <w:fldChar w:fldCharType="separate"/>
            </w:r>
            <w:r w:rsidR="00EB4883" w:rsidRPr="000B238C">
              <w:rPr>
                <w:rFonts w:asciiTheme="minorHAnsi" w:hAnsiTheme="minorHAnsi"/>
                <w:noProof/>
                <w:sz w:val="20"/>
                <w:szCs w:val="20"/>
              </w:rPr>
              <w:t>(</w:t>
            </w:r>
            <w:hyperlink w:anchor="_ENREF_9" w:tooltip="Jaranya Wongprom, June 2006 #400" w:history="1">
              <w:r w:rsidR="00A64E0F" w:rsidRPr="000B238C">
                <w:rPr>
                  <w:rFonts w:asciiTheme="minorHAnsi" w:hAnsiTheme="minorHAnsi"/>
                  <w:noProof/>
                  <w:sz w:val="20"/>
                  <w:szCs w:val="20"/>
                </w:rPr>
                <w:t>9</w:t>
              </w:r>
            </w:hyperlink>
            <w:r w:rsidR="00EB4883" w:rsidRPr="000B238C">
              <w:rPr>
                <w:rFonts w:asciiTheme="minorHAnsi" w:hAnsiTheme="minorHAnsi"/>
                <w:noProof/>
                <w:sz w:val="20"/>
                <w:szCs w:val="20"/>
              </w:rPr>
              <w:t>)</w:t>
            </w:r>
            <w:r w:rsidR="007B7E71" w:rsidRPr="000B238C">
              <w:rPr>
                <w:rFonts w:asciiTheme="minorHAnsi" w:hAnsiTheme="minorHAnsi"/>
                <w:sz w:val="20"/>
                <w:szCs w:val="20"/>
              </w:rPr>
              <w:fldChar w:fldCharType="end"/>
            </w:r>
          </w:p>
        </w:tc>
      </w:tr>
      <w:tr w:rsidR="007D6160" w:rsidRPr="000B238C" w14:paraId="32C7C7B5" w14:textId="77777777" w:rsidTr="003D4B03">
        <w:trPr>
          <w:trHeight w:val="243"/>
        </w:trPr>
        <w:tc>
          <w:tcPr>
            <w:tcW w:w="2088" w:type="dxa"/>
            <w:vMerge/>
            <w:vAlign w:val="center"/>
          </w:tcPr>
          <w:p w14:paraId="038E9F77" w14:textId="77777777" w:rsidR="007D6160" w:rsidRPr="000B238C" w:rsidRDefault="007D6160" w:rsidP="00756A71">
            <w:pPr>
              <w:rPr>
                <w:rFonts w:asciiTheme="minorHAnsi" w:hAnsiTheme="minorHAnsi" w:cstheme="minorHAnsi"/>
                <w:sz w:val="20"/>
                <w:szCs w:val="20"/>
              </w:rPr>
            </w:pPr>
          </w:p>
        </w:tc>
        <w:tc>
          <w:tcPr>
            <w:tcW w:w="6746" w:type="dxa"/>
            <w:vAlign w:val="center"/>
          </w:tcPr>
          <w:p w14:paraId="11883E39" w14:textId="7EE0F394" w:rsidR="007D6160" w:rsidRPr="000B238C" w:rsidRDefault="00FE3E0D" w:rsidP="00A64E0F">
            <w:pPr>
              <w:rPr>
                <w:rFonts w:asciiTheme="minorHAnsi" w:hAnsiTheme="minorHAnsi" w:cstheme="minorHAnsi"/>
                <w:sz w:val="20"/>
                <w:szCs w:val="20"/>
              </w:rPr>
            </w:pPr>
            <w:r w:rsidRPr="000B238C">
              <w:rPr>
                <w:rFonts w:asciiTheme="minorHAnsi" w:hAnsiTheme="minorHAnsi" w:cstheme="minorHAnsi"/>
                <w:sz w:val="20"/>
                <w:szCs w:val="20"/>
              </w:rPr>
              <w:t>Production of r</w:t>
            </w:r>
            <w:r w:rsidR="007D6160" w:rsidRPr="000B238C">
              <w:rPr>
                <w:rFonts w:asciiTheme="minorHAnsi" w:hAnsiTheme="minorHAnsi" w:cstheme="minorHAnsi"/>
                <w:sz w:val="20"/>
                <w:szCs w:val="20"/>
              </w:rPr>
              <w:t>ubber</w:t>
            </w:r>
            <w:r w:rsidR="00883647" w:rsidRPr="000B238C">
              <w:rPr>
                <w:rFonts w:asciiTheme="minorHAnsi" w:hAnsiTheme="minorHAnsi" w:cstheme="minorHAnsi"/>
                <w:sz w:val="20"/>
                <w:szCs w:val="20"/>
              </w:rPr>
              <w:t>,</w:t>
            </w:r>
            <w:r w:rsidR="00C112F6" w:rsidRPr="000B238C">
              <w:rPr>
                <w:rFonts w:asciiTheme="minorHAnsi" w:hAnsiTheme="minorHAnsi" w:cstheme="minorHAnsi"/>
                <w:sz w:val="20"/>
                <w:szCs w:val="20"/>
              </w:rPr>
              <w:t>*</w:t>
            </w:r>
            <w:r w:rsidR="007D6160" w:rsidRPr="000B238C">
              <w:rPr>
                <w:rFonts w:asciiTheme="minorHAnsi" w:hAnsiTheme="minorHAnsi" w:cstheme="minorHAnsi"/>
                <w:sz w:val="20"/>
                <w:szCs w:val="20"/>
              </w:rPr>
              <w:t xml:space="preserve"> roses</w:t>
            </w:r>
            <w:r w:rsidR="00883647" w:rsidRPr="000B238C">
              <w:rPr>
                <w:rFonts w:asciiTheme="minorHAnsi" w:hAnsiTheme="minorHAnsi" w:cstheme="minorHAnsi"/>
                <w:sz w:val="20"/>
                <w:szCs w:val="20"/>
              </w:rPr>
              <w:t>,</w:t>
            </w:r>
            <w:r w:rsidR="00C112F6" w:rsidRPr="000B238C">
              <w:rPr>
                <w:rFonts w:asciiTheme="minorHAnsi" w:hAnsiTheme="minorHAnsi" w:cstheme="minorHAnsi"/>
                <w:sz w:val="20"/>
                <w:szCs w:val="20"/>
              </w:rPr>
              <w:t>*</w:t>
            </w:r>
            <w:r w:rsidR="007D6160" w:rsidRPr="000B238C">
              <w:rPr>
                <w:rFonts w:asciiTheme="minorHAnsi" w:hAnsiTheme="minorHAnsi" w:cstheme="minorHAnsi"/>
                <w:sz w:val="20"/>
                <w:szCs w:val="20"/>
              </w:rPr>
              <w:t xml:space="preserve"> and oranges</w:t>
            </w:r>
            <w:r w:rsidR="00C112F6" w:rsidRPr="000B238C">
              <w:rPr>
                <w:rFonts w:asciiTheme="minorHAnsi" w:hAnsiTheme="minorHAnsi" w:cstheme="minorHAnsi"/>
                <w:sz w:val="20"/>
                <w:szCs w:val="20"/>
              </w:rPr>
              <w:t>*</w:t>
            </w:r>
            <w:r w:rsidR="007D6160" w:rsidRPr="000B238C">
              <w:rPr>
                <w:rFonts w:asciiTheme="minorHAnsi" w:hAnsiTheme="minorHAnsi" w:cstheme="minorHAnsi"/>
                <w:sz w:val="20"/>
                <w:szCs w:val="20"/>
              </w:rPr>
              <w:t xml:space="preserve"> </w:t>
            </w:r>
            <w:r w:rsidR="007B7E71" w:rsidRPr="000B238C">
              <w:rPr>
                <w:rFonts w:asciiTheme="minorHAnsi" w:hAnsiTheme="minorHAnsi"/>
                <w:sz w:val="20"/>
                <w:szCs w:val="20"/>
              </w:rPr>
              <w:fldChar w:fldCharType="begin"/>
            </w:r>
            <w:r w:rsidR="00E1476B">
              <w:rPr>
                <w:rFonts w:asciiTheme="minorHAnsi" w:hAnsiTheme="minorHAnsi"/>
                <w:sz w:val="20"/>
                <w:szCs w:val="20"/>
              </w:rPr>
              <w:instrText xml:space="preserve"> ADDIN EN.CITE &lt;EndNote&gt;&lt;Cite ExcludeYear="1"&gt;&lt;Author&gt;U.S. Embassy- Bangkok&lt;/Author&gt;&lt;RecNum&gt;386&lt;/RecNum&gt;&lt;DisplayText&gt;(10)&lt;/DisplayText&gt;&lt;record&gt;&lt;rec-number&gt;386&lt;/rec-number&gt;&lt;foreign-keys&gt;&lt;key app="EN" db-id="5vrz02vd1rz2ppeeax9x95v6wdxa2w2wsdte"&gt;386&lt;/key&gt;&lt;/foreign-keys&gt;&lt;ref-type name="Report"&gt;27&lt;/ref-type&gt;&lt;contributors&gt;&lt;authors&gt;&lt;author&gt;U.S. Embassy- Bangkok, &lt;/author&gt;&lt;/authors&gt;&lt;/contributors&gt;&lt;titles&gt;&lt;title&gt;reporting, February 6, 2013&lt;/title&gt;&lt;/titles&gt;&lt;keywords&gt;&lt;keyword&gt;Thailand&lt;/keyword&gt;&lt;/keywords&gt;&lt;dates&gt;&lt;/dates&gt;&lt;urls&gt;&lt;/urls&gt;&lt;/record&gt;&lt;/Cite&gt;&lt;/EndNote&gt;</w:instrText>
            </w:r>
            <w:r w:rsidR="007B7E71" w:rsidRPr="000B238C">
              <w:rPr>
                <w:rFonts w:asciiTheme="minorHAnsi" w:hAnsiTheme="minorHAnsi"/>
                <w:sz w:val="20"/>
                <w:szCs w:val="20"/>
              </w:rPr>
              <w:fldChar w:fldCharType="separate"/>
            </w:r>
            <w:r w:rsidR="00EB4883" w:rsidRPr="000B238C">
              <w:rPr>
                <w:rFonts w:asciiTheme="minorHAnsi" w:hAnsiTheme="minorHAnsi"/>
                <w:noProof/>
                <w:sz w:val="20"/>
                <w:szCs w:val="20"/>
              </w:rPr>
              <w:t>(</w:t>
            </w:r>
            <w:hyperlink w:anchor="_ENREF_10" w:tooltip="U.S. Embassy- Bangkok,  #386" w:history="1">
              <w:r w:rsidR="00A64E0F" w:rsidRPr="000B238C">
                <w:rPr>
                  <w:rFonts w:asciiTheme="minorHAnsi" w:hAnsiTheme="minorHAnsi"/>
                  <w:noProof/>
                  <w:sz w:val="20"/>
                  <w:szCs w:val="20"/>
                </w:rPr>
                <w:t>10</w:t>
              </w:r>
            </w:hyperlink>
            <w:r w:rsidR="00EB4883" w:rsidRPr="000B238C">
              <w:rPr>
                <w:rFonts w:asciiTheme="minorHAnsi" w:hAnsiTheme="minorHAnsi"/>
                <w:noProof/>
                <w:sz w:val="20"/>
                <w:szCs w:val="20"/>
              </w:rPr>
              <w:t>)</w:t>
            </w:r>
            <w:r w:rsidR="007B7E71" w:rsidRPr="000B238C">
              <w:rPr>
                <w:rFonts w:asciiTheme="minorHAnsi" w:hAnsiTheme="minorHAnsi"/>
                <w:sz w:val="20"/>
                <w:szCs w:val="20"/>
              </w:rPr>
              <w:fldChar w:fldCharType="end"/>
            </w:r>
          </w:p>
        </w:tc>
      </w:tr>
      <w:tr w:rsidR="006F35D5" w:rsidRPr="000B238C" w14:paraId="6718820C" w14:textId="77777777" w:rsidTr="003D4B03">
        <w:trPr>
          <w:trHeight w:val="243"/>
        </w:trPr>
        <w:tc>
          <w:tcPr>
            <w:tcW w:w="2088" w:type="dxa"/>
            <w:vAlign w:val="center"/>
          </w:tcPr>
          <w:p w14:paraId="35452AAB" w14:textId="77777777" w:rsidR="006F35D5" w:rsidRPr="000B238C" w:rsidRDefault="006F35D5" w:rsidP="00756A71">
            <w:pPr>
              <w:rPr>
                <w:rFonts w:asciiTheme="minorHAnsi" w:hAnsiTheme="minorHAnsi" w:cstheme="minorHAnsi"/>
                <w:sz w:val="20"/>
                <w:szCs w:val="20"/>
              </w:rPr>
            </w:pPr>
            <w:r w:rsidRPr="000B238C">
              <w:rPr>
                <w:rFonts w:asciiTheme="minorHAnsi" w:hAnsiTheme="minorHAnsi" w:cstheme="minorHAnsi"/>
                <w:sz w:val="20"/>
                <w:szCs w:val="20"/>
              </w:rPr>
              <w:t>Industry</w:t>
            </w:r>
          </w:p>
        </w:tc>
        <w:tc>
          <w:tcPr>
            <w:tcW w:w="6746" w:type="dxa"/>
            <w:vAlign w:val="center"/>
          </w:tcPr>
          <w:p w14:paraId="3982B9A3" w14:textId="098A40D8" w:rsidR="006F35D5" w:rsidRPr="000B238C" w:rsidRDefault="006F35D5" w:rsidP="00A64E0F">
            <w:pPr>
              <w:rPr>
                <w:rFonts w:asciiTheme="minorHAnsi" w:hAnsiTheme="minorHAnsi" w:cstheme="minorHAnsi"/>
                <w:sz w:val="20"/>
                <w:szCs w:val="20"/>
              </w:rPr>
            </w:pPr>
            <w:r w:rsidRPr="000B238C">
              <w:rPr>
                <w:rFonts w:asciiTheme="minorHAnsi" w:hAnsiTheme="minorHAnsi" w:cstheme="minorHAnsi"/>
                <w:sz w:val="20"/>
                <w:szCs w:val="20"/>
              </w:rPr>
              <w:t xml:space="preserve">Manufacturing, including garment production </w:t>
            </w:r>
            <w:r w:rsidR="007B7E71" w:rsidRPr="000B238C">
              <w:rPr>
                <w:rFonts w:asciiTheme="minorHAnsi" w:hAnsiTheme="minorHAnsi"/>
                <w:sz w:val="20"/>
                <w:szCs w:val="20"/>
              </w:rPr>
              <w:fldChar w:fldCharType="begin"/>
            </w:r>
            <w:r w:rsidR="00E1476B">
              <w:rPr>
                <w:rFonts w:asciiTheme="minorHAnsi" w:hAnsiTheme="minorHAnsi"/>
                <w:sz w:val="20"/>
                <w:szCs w:val="20"/>
              </w:rPr>
              <w:instrText xml:space="preserve"> ADDIN EN.CITE &lt;EndNote&gt;&lt;Cite&gt;&lt;Author&gt;ILO&lt;/Author&gt;&lt;Year&gt;2006&lt;/Year&gt;&lt;RecNum&gt;411&lt;/RecNum&gt;&lt;DisplayText&gt;(11, 12)&lt;/DisplayText&gt;&lt;record&gt;&lt;rec-number&gt;411&lt;/rec-number&gt;&lt;foreign-keys&gt;&lt;key app="EN" db-id="5vrz02vd1rz2ppeeax9x95v6wdxa2w2wsdte"&gt;411&lt;/key&gt;&lt;/foreign-keys&gt;&lt;ref-type name="Report"&gt;27&lt;/ref-type&gt;&lt;contributors&gt;&lt;authors&gt;&lt;author&gt;ILO, &lt;/author&gt;&lt;/authors&gt;&lt;/contributors&gt;&lt;titles&gt;&lt;title&gt;The Mekong Challenge: Working Day and Night&lt;/title&gt;&lt;/titles&gt;&lt;keywords&gt;&lt;keyword&gt;Thailand&lt;/keyword&gt;&lt;/keywords&gt;&lt;dates&gt;&lt;year&gt;2006&lt;/year&gt;&lt;/dates&gt;&lt;pub-location&gt;Bangkok&lt;/pub-location&gt;&lt;publisher&gt;ILO Asia and the Pacific&lt;/publisher&gt;&lt;urls&gt;&lt;related-urls&gt;&lt;url&gt;http://www.ilo.org/public/english/region/asro/bangkok/child/trafficking/downloads/workingdayandnight-english.pdf&lt;/url&gt;&lt;/related-urls&gt;&lt;/urls&gt;&lt;/record&gt;&lt;/Cite&gt;&lt;Cite&gt;&lt;Author&gt;U.S. Department of State&lt;/Author&gt;&lt;Year&gt;February 27, 2014&lt;/Year&gt;&lt;RecNum&gt;445&lt;/RecNum&gt;&lt;record&gt;&lt;rec-number&gt;445&lt;/rec-number&gt;&lt;foreign-keys&gt;&lt;key app="EN" db-id="5vrz02vd1rz2ppeeax9x95v6wdxa2w2wsdte"&gt;445&lt;/key&gt;&lt;/foreign-keys&gt;&lt;ref-type name="Book Section"&gt;5&lt;/ref-type&gt;&lt;contributors&gt;&lt;authors&gt;&lt;author&gt;U.S. Department of State,&lt;/author&gt;&lt;/authors&gt;&lt;/contributors&gt;&lt;titles&gt;&lt;title&gt;Thailand&lt;/title&gt;&lt;secondary-title&gt;Country Reports on Human Rights Practices- 2013&lt;/secondary-title&gt;&lt;/titles&gt;&lt;keywords&gt;&lt;keyword&gt;Thailand&lt;/keyword&gt;&lt;/keywords&gt;&lt;dates&gt;&lt;year&gt;February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7B7E71" w:rsidRPr="000B238C">
              <w:rPr>
                <w:rFonts w:asciiTheme="minorHAnsi" w:hAnsiTheme="minorHAnsi"/>
                <w:sz w:val="20"/>
                <w:szCs w:val="20"/>
              </w:rPr>
              <w:fldChar w:fldCharType="separate"/>
            </w:r>
            <w:r w:rsidR="00EC6476" w:rsidRPr="000B238C">
              <w:rPr>
                <w:rFonts w:asciiTheme="minorHAnsi" w:hAnsiTheme="minorHAnsi"/>
                <w:noProof/>
                <w:sz w:val="20"/>
                <w:szCs w:val="20"/>
              </w:rPr>
              <w:t>(</w:t>
            </w:r>
            <w:hyperlink w:anchor="_ENREF_11" w:tooltip="ILO, 2006 #411" w:history="1">
              <w:r w:rsidR="00A64E0F" w:rsidRPr="000B238C">
                <w:rPr>
                  <w:rFonts w:asciiTheme="minorHAnsi" w:hAnsiTheme="minorHAnsi"/>
                  <w:noProof/>
                  <w:sz w:val="20"/>
                  <w:szCs w:val="20"/>
                </w:rPr>
                <w:t>11</w:t>
              </w:r>
            </w:hyperlink>
            <w:r w:rsidR="00EC6476" w:rsidRPr="000B238C">
              <w:rPr>
                <w:rFonts w:asciiTheme="minorHAnsi" w:hAnsiTheme="minorHAnsi"/>
                <w:noProof/>
                <w:sz w:val="20"/>
                <w:szCs w:val="20"/>
              </w:rPr>
              <w:t xml:space="preserve">, </w:t>
            </w:r>
            <w:hyperlink w:anchor="_ENREF_12" w:tooltip="U.S. Department of State, February 27, 2014 #445" w:history="1">
              <w:r w:rsidR="00A64E0F" w:rsidRPr="000B238C">
                <w:rPr>
                  <w:rFonts w:asciiTheme="minorHAnsi" w:hAnsiTheme="minorHAnsi"/>
                  <w:noProof/>
                  <w:sz w:val="20"/>
                  <w:szCs w:val="20"/>
                </w:rPr>
                <w:t>12</w:t>
              </w:r>
            </w:hyperlink>
            <w:r w:rsidR="00EC6476" w:rsidRPr="000B238C">
              <w:rPr>
                <w:rFonts w:asciiTheme="minorHAnsi" w:hAnsiTheme="minorHAnsi"/>
                <w:noProof/>
                <w:sz w:val="20"/>
                <w:szCs w:val="20"/>
              </w:rPr>
              <w:t>)</w:t>
            </w:r>
            <w:r w:rsidR="007B7E71" w:rsidRPr="000B238C">
              <w:rPr>
                <w:rFonts w:asciiTheme="minorHAnsi" w:hAnsiTheme="minorHAnsi"/>
                <w:sz w:val="20"/>
                <w:szCs w:val="20"/>
              </w:rPr>
              <w:fldChar w:fldCharType="end"/>
            </w:r>
          </w:p>
        </w:tc>
      </w:tr>
      <w:tr w:rsidR="00235358" w:rsidRPr="000B238C" w14:paraId="0A7254C2" w14:textId="77777777" w:rsidTr="003D4B03">
        <w:trPr>
          <w:trHeight w:val="143"/>
        </w:trPr>
        <w:tc>
          <w:tcPr>
            <w:tcW w:w="2088" w:type="dxa"/>
            <w:vAlign w:val="center"/>
          </w:tcPr>
          <w:p w14:paraId="3241EC6A" w14:textId="77777777" w:rsidR="00235358" w:rsidRPr="000B238C" w:rsidRDefault="00877571" w:rsidP="00756A71">
            <w:pPr>
              <w:rPr>
                <w:rFonts w:asciiTheme="minorHAnsi" w:hAnsiTheme="minorHAnsi" w:cstheme="minorHAnsi"/>
                <w:sz w:val="20"/>
                <w:szCs w:val="20"/>
              </w:rPr>
            </w:pPr>
            <w:r w:rsidRPr="000B238C">
              <w:rPr>
                <w:rFonts w:asciiTheme="minorHAnsi" w:hAnsiTheme="minorHAnsi" w:cstheme="minorHAnsi"/>
                <w:sz w:val="20"/>
                <w:szCs w:val="20"/>
              </w:rPr>
              <w:t>Services</w:t>
            </w:r>
          </w:p>
        </w:tc>
        <w:tc>
          <w:tcPr>
            <w:tcW w:w="6746" w:type="dxa"/>
            <w:vAlign w:val="center"/>
          </w:tcPr>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8834"/>
            </w:tblGrid>
            <w:tr w:rsidR="00235358" w:rsidRPr="000B238C" w14:paraId="69F5A818" w14:textId="77777777" w:rsidTr="00877571">
              <w:trPr>
                <w:trHeight w:val="143"/>
              </w:trPr>
              <w:tc>
                <w:tcPr>
                  <w:tcW w:w="8834" w:type="dxa"/>
                  <w:vAlign w:val="center"/>
                </w:tcPr>
                <w:p w14:paraId="2617611F" w14:textId="0F176DF7" w:rsidR="00235358" w:rsidRPr="000B238C" w:rsidRDefault="00235358" w:rsidP="00A64E0F">
                  <w:pPr>
                    <w:ind w:left="-71"/>
                    <w:rPr>
                      <w:rFonts w:asciiTheme="minorHAnsi" w:hAnsiTheme="minorHAnsi" w:cstheme="minorHAnsi"/>
                      <w:sz w:val="20"/>
                      <w:szCs w:val="20"/>
                    </w:rPr>
                  </w:pPr>
                  <w:r w:rsidRPr="000B238C">
                    <w:rPr>
                      <w:rFonts w:asciiTheme="minorHAnsi" w:hAnsiTheme="minorHAnsi" w:cstheme="minorHAnsi"/>
                      <w:sz w:val="20"/>
                      <w:szCs w:val="20"/>
                    </w:rPr>
                    <w:t xml:space="preserve">Domestic service </w:t>
                  </w:r>
                  <w:r w:rsidR="007B7E71" w:rsidRPr="000B238C">
                    <w:rPr>
                      <w:rFonts w:asciiTheme="minorHAnsi" w:hAnsiTheme="minorHAnsi"/>
                      <w:sz w:val="20"/>
                      <w:szCs w:val="20"/>
                    </w:rPr>
                    <w:fldChar w:fldCharType="begin"/>
                  </w:r>
                  <w:r w:rsidR="00E1476B">
                    <w:rPr>
                      <w:rFonts w:asciiTheme="minorHAnsi" w:hAnsiTheme="minorHAnsi"/>
                      <w:sz w:val="20"/>
                      <w:szCs w:val="20"/>
                    </w:rPr>
                    <w:instrText xml:space="preserve"> ADDIN EN.CITE &lt;EndNote&gt;&lt;Cite&gt;&lt;Author&gt;ILO&lt;/Author&gt;&lt;Year&gt;January 2010&lt;/Year&gt;&lt;RecNum&gt;239&lt;/RecNum&gt;&lt;DisplayText&gt;(10, 13)&lt;/DisplayText&gt;&lt;record&gt;&lt;rec-number&gt;239&lt;/rec-number&gt;&lt;foreign-keys&gt;&lt;key app="EN" db-id="5vrz02vd1rz2ppeeax9x95v6wdxa2w2wsdte"&gt;239&lt;/key&gt;&lt;/foreign-keys&gt;&lt;ref-type name="Report"&gt;27&lt;/ref-type&gt;&lt;contributors&gt;&lt;authors&gt;&lt;author&gt;ILO, &lt;/author&gt;&lt;/authors&gt;&lt;/contributors&gt;&lt;titles&gt;&lt;title&gt;Domestic Workers in Thailand: Their Situation, Challenges and the Way Forward&lt;/title&gt;&lt;secondary-title&gt;A Situational Review&lt;/secondary-title&gt;&lt;short-title&gt;Domestic Workers in Thailand&lt;/short-title&gt;&lt;/titles&gt;&lt;keywords&gt;&lt;keyword&gt;Thailand&lt;/keyword&gt;&lt;/keywords&gt;&lt;dates&gt;&lt;year&gt;January 2010&lt;/year&gt;&lt;/dates&gt;&lt;pub-location&gt;Bangkok&lt;/pub-location&gt;&lt;publisher&gt;ILO Subregional Office for East Asia&lt;/publisher&gt;&lt;urls&gt;&lt;/urls&gt;&lt;/record&gt;&lt;/Cite&gt;&lt;Cite ExcludeYear="1"&gt;&lt;Author&gt;U.S. Embassy- Bangkok&lt;/Author&gt;&lt;RecNum&gt;386&lt;/RecNum&gt;&lt;record&gt;&lt;rec-number&gt;386&lt;/rec-number&gt;&lt;foreign-keys&gt;&lt;key app="EN" db-id="5vrz02vd1rz2ppeeax9x95v6wdxa2w2wsdte"&gt;386&lt;/key&gt;&lt;/foreign-keys&gt;&lt;ref-type name="Report"&gt;27&lt;/ref-type&gt;&lt;contributors&gt;&lt;authors&gt;&lt;author&gt;U.S. Embassy- Bangkok, &lt;/author&gt;&lt;/authors&gt;&lt;/contributors&gt;&lt;titles&gt;&lt;title&gt;reporting, February 6, 2013&lt;/title&gt;&lt;/titles&gt;&lt;keywords&gt;&lt;keyword&gt;Thailand&lt;/keyword&gt;&lt;/keywords&gt;&lt;dates&gt;&lt;/dates&gt;&lt;urls&gt;&lt;/urls&gt;&lt;/record&gt;&lt;/Cite&gt;&lt;/EndNote&gt;</w:instrText>
                  </w:r>
                  <w:r w:rsidR="007B7E71" w:rsidRPr="000B238C">
                    <w:rPr>
                      <w:rFonts w:asciiTheme="minorHAnsi" w:hAnsiTheme="minorHAnsi"/>
                      <w:sz w:val="20"/>
                      <w:szCs w:val="20"/>
                    </w:rPr>
                    <w:fldChar w:fldCharType="separate"/>
                  </w:r>
                  <w:r w:rsidR="00EB4883" w:rsidRPr="000B238C">
                    <w:rPr>
                      <w:rFonts w:asciiTheme="minorHAnsi" w:hAnsiTheme="minorHAnsi"/>
                      <w:noProof/>
                      <w:sz w:val="20"/>
                      <w:szCs w:val="20"/>
                    </w:rPr>
                    <w:t>(</w:t>
                  </w:r>
                  <w:hyperlink w:anchor="_ENREF_10" w:tooltip="U.S. Embassy- Bangkok,  #386" w:history="1">
                    <w:r w:rsidR="00A64E0F" w:rsidRPr="000B238C">
                      <w:rPr>
                        <w:rFonts w:asciiTheme="minorHAnsi" w:hAnsiTheme="minorHAnsi"/>
                        <w:noProof/>
                        <w:sz w:val="20"/>
                        <w:szCs w:val="20"/>
                      </w:rPr>
                      <w:t>10</w:t>
                    </w:r>
                  </w:hyperlink>
                  <w:r w:rsidR="00EB4883" w:rsidRPr="000B238C">
                    <w:rPr>
                      <w:rFonts w:asciiTheme="minorHAnsi" w:hAnsiTheme="minorHAnsi"/>
                      <w:noProof/>
                      <w:sz w:val="20"/>
                      <w:szCs w:val="20"/>
                    </w:rPr>
                    <w:t xml:space="preserve">, </w:t>
                  </w:r>
                  <w:hyperlink w:anchor="_ENREF_13" w:tooltip="ILO, January 2010 #239" w:history="1">
                    <w:r w:rsidR="00A64E0F" w:rsidRPr="000B238C">
                      <w:rPr>
                        <w:rFonts w:asciiTheme="minorHAnsi" w:hAnsiTheme="minorHAnsi"/>
                        <w:noProof/>
                        <w:sz w:val="20"/>
                        <w:szCs w:val="20"/>
                      </w:rPr>
                      <w:t>13</w:t>
                    </w:r>
                  </w:hyperlink>
                  <w:r w:rsidR="00EB4883" w:rsidRPr="000B238C">
                    <w:rPr>
                      <w:rFonts w:asciiTheme="minorHAnsi" w:hAnsiTheme="minorHAnsi"/>
                      <w:noProof/>
                      <w:sz w:val="20"/>
                      <w:szCs w:val="20"/>
                    </w:rPr>
                    <w:t>)</w:t>
                  </w:r>
                  <w:r w:rsidR="007B7E71" w:rsidRPr="000B238C">
                    <w:rPr>
                      <w:rFonts w:asciiTheme="minorHAnsi" w:hAnsiTheme="minorHAnsi"/>
                      <w:sz w:val="20"/>
                      <w:szCs w:val="20"/>
                    </w:rPr>
                    <w:fldChar w:fldCharType="end"/>
                  </w:r>
                </w:p>
              </w:tc>
            </w:tr>
            <w:tr w:rsidR="00235358" w:rsidRPr="000B238C" w14:paraId="4999FE7B" w14:textId="77777777" w:rsidTr="00B438A5">
              <w:trPr>
                <w:trHeight w:val="143"/>
              </w:trPr>
              <w:tc>
                <w:tcPr>
                  <w:tcW w:w="8834" w:type="dxa"/>
                  <w:tcBorders>
                    <w:bottom w:val="single" w:sz="4" w:space="0" w:color="auto"/>
                  </w:tcBorders>
                  <w:vAlign w:val="center"/>
                </w:tcPr>
                <w:p w14:paraId="103E85A7" w14:textId="2F9F4777" w:rsidR="00235358" w:rsidRPr="000B238C" w:rsidRDefault="00235358" w:rsidP="00A64E0F">
                  <w:pPr>
                    <w:ind w:left="-71"/>
                    <w:rPr>
                      <w:rFonts w:asciiTheme="minorHAnsi" w:hAnsiTheme="minorHAnsi" w:cstheme="minorHAnsi"/>
                      <w:sz w:val="20"/>
                      <w:szCs w:val="20"/>
                    </w:rPr>
                  </w:pPr>
                  <w:proofErr w:type="spellStart"/>
                  <w:r w:rsidRPr="001D3E85">
                    <w:rPr>
                      <w:rFonts w:asciiTheme="minorHAnsi" w:hAnsiTheme="minorHAnsi" w:cstheme="minorHAnsi"/>
                      <w:i/>
                      <w:sz w:val="20"/>
                      <w:szCs w:val="20"/>
                    </w:rPr>
                    <w:t>Muay</w:t>
                  </w:r>
                  <w:proofErr w:type="spellEnd"/>
                  <w:r w:rsidRPr="001D3E85">
                    <w:rPr>
                      <w:rFonts w:asciiTheme="minorHAnsi" w:hAnsiTheme="minorHAnsi" w:cstheme="minorHAnsi"/>
                      <w:i/>
                      <w:sz w:val="20"/>
                      <w:szCs w:val="20"/>
                    </w:rPr>
                    <w:t xml:space="preserve"> Thai</w:t>
                  </w:r>
                  <w:r w:rsidRPr="000B238C">
                    <w:rPr>
                      <w:rFonts w:asciiTheme="minorHAnsi" w:hAnsiTheme="minorHAnsi" w:cstheme="minorHAnsi"/>
                      <w:sz w:val="20"/>
                      <w:szCs w:val="20"/>
                    </w:rPr>
                    <w:t xml:space="preserve"> paid fighters </w:t>
                  </w:r>
                  <w:r w:rsidR="007B7E71" w:rsidRPr="000B238C">
                    <w:rPr>
                      <w:rFonts w:asciiTheme="minorHAnsi" w:hAnsiTheme="minorHAnsi"/>
                      <w:sz w:val="20"/>
                      <w:szCs w:val="20"/>
                    </w:rPr>
                    <w:fldChar w:fldCharType="begin">
                      <w:fldData xml:space="preserve">PEVuZE5vdGU+PENpdGU+PEF1dGhvcj5DYXRzb3VsaXM8L0F1dGhvcj48WWVhcj4yMDEyPC9ZZWFy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</w:fldData>
                    </w:fldChar>
                  </w:r>
                  <w:r w:rsidR="00E1476B">
                    <w:rPr>
                      <w:rFonts w:asciiTheme="minorHAnsi" w:hAnsiTheme="minorHAnsi"/>
                      <w:sz w:val="20"/>
                      <w:szCs w:val="20"/>
                    </w:rPr>
                    <w:instrText xml:space="preserve"> ADDIN EN.CITE </w:instrText>
                  </w:r>
                  <w:r w:rsidR="00E1476B">
                    <w:rPr>
                      <w:rFonts w:asciiTheme="minorHAnsi" w:hAnsiTheme="minorHAnsi"/>
                      <w:sz w:val="20"/>
                      <w:szCs w:val="20"/>
                    </w:rPr>
                    <w:fldChar w:fldCharType="begin">
                      <w:fldData xml:space="preserve">PEVuZE5vdGU+PENpdGU+PEF1dGhvcj5DYXRzb3VsaXM8L0F1dGhvcj48WWVhcj4yMDEyPC9ZZWFy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</w:fldData>
                    </w:fldChar>
                  </w:r>
                  <w:r w:rsidR="00E1476B">
                    <w:rPr>
                      <w:rFonts w:asciiTheme="minorHAnsi" w:hAnsiTheme="minorHAnsi"/>
                      <w:sz w:val="20"/>
                      <w:szCs w:val="20"/>
                    </w:rPr>
                    <w:instrText xml:space="preserve"> ADDIN EN.CITE.DATA </w:instrText>
                  </w:r>
                  <w:r w:rsidR="00E1476B">
                    <w:rPr>
                      <w:rFonts w:asciiTheme="minorHAnsi" w:hAnsiTheme="minorHAnsi"/>
                      <w:sz w:val="20"/>
                      <w:szCs w:val="20"/>
                    </w:rPr>
                  </w:r>
                  <w:r w:rsidR="00E1476B">
                    <w:rPr>
                      <w:rFonts w:asciiTheme="minorHAnsi" w:hAnsiTheme="minorHAnsi"/>
                      <w:sz w:val="20"/>
                      <w:szCs w:val="20"/>
                    </w:rPr>
                    <w:fldChar w:fldCharType="end"/>
                  </w:r>
                  <w:r w:rsidR="007B7E71" w:rsidRPr="000B238C">
                    <w:rPr>
                      <w:rFonts w:asciiTheme="minorHAnsi" w:hAnsiTheme="minorHAnsi"/>
                      <w:sz w:val="20"/>
                      <w:szCs w:val="20"/>
                    </w:rPr>
                  </w:r>
                  <w:r w:rsidR="007B7E71" w:rsidRPr="000B238C">
                    <w:rPr>
                      <w:rFonts w:asciiTheme="minorHAnsi" w:hAnsiTheme="minorHAnsi"/>
                      <w:sz w:val="20"/>
                      <w:szCs w:val="20"/>
                    </w:rPr>
                    <w:fldChar w:fldCharType="separate"/>
                  </w:r>
                  <w:r w:rsidR="00EC6476" w:rsidRPr="000B238C">
                    <w:rPr>
                      <w:rFonts w:asciiTheme="minorHAnsi" w:hAnsiTheme="minorHAnsi"/>
                      <w:noProof/>
                      <w:sz w:val="20"/>
                      <w:szCs w:val="20"/>
                    </w:rPr>
                    <w:t>(</w:t>
                  </w:r>
                  <w:hyperlink w:anchor="_ENREF_14" w:tooltip="Catsoulis, 2012 #408" w:history="1">
                    <w:r w:rsidR="00A64E0F" w:rsidRPr="000B238C">
                      <w:rPr>
                        <w:rFonts w:asciiTheme="minorHAnsi" w:hAnsiTheme="minorHAnsi"/>
                        <w:noProof/>
                        <w:sz w:val="20"/>
                        <w:szCs w:val="20"/>
                      </w:rPr>
                      <w:t>14-17</w:t>
                    </w:r>
                  </w:hyperlink>
                  <w:r w:rsidR="00EC6476" w:rsidRPr="000B238C">
                    <w:rPr>
                      <w:rFonts w:asciiTheme="minorHAnsi" w:hAnsiTheme="minorHAnsi"/>
                      <w:noProof/>
                      <w:sz w:val="20"/>
                      <w:szCs w:val="20"/>
                    </w:rPr>
                    <w:t>)</w:t>
                  </w:r>
                  <w:r w:rsidR="007B7E71" w:rsidRPr="000B238C">
                    <w:rPr>
                      <w:rFonts w:asciiTheme="minorHAnsi" w:hAnsiTheme="minorHAnsi"/>
                      <w:sz w:val="20"/>
                      <w:szCs w:val="20"/>
                    </w:rPr>
                    <w:fldChar w:fldCharType="end"/>
                  </w:r>
                </w:p>
              </w:tc>
            </w:tr>
            <w:tr w:rsidR="00BD40F9" w:rsidRPr="000B238C" w14:paraId="1720B668" w14:textId="77777777" w:rsidTr="00B438A5">
              <w:trPr>
                <w:trHeight w:val="143"/>
              </w:trPr>
              <w:tc>
                <w:tcPr>
                  <w:tcW w:w="8834" w:type="dxa"/>
                  <w:tcBorders>
                    <w:bottom w:val="single" w:sz="4" w:space="0" w:color="auto"/>
                  </w:tcBorders>
                  <w:vAlign w:val="center"/>
                </w:tcPr>
                <w:p w14:paraId="33C491F8" w14:textId="16588FA8" w:rsidR="00BD40F9" w:rsidRPr="000B238C" w:rsidRDefault="00BD40F9" w:rsidP="00A64E0F">
                  <w:pPr>
                    <w:ind w:left="-71"/>
                    <w:rPr>
                      <w:rFonts w:asciiTheme="minorHAnsi" w:hAnsiTheme="minorHAnsi" w:cstheme="minorHAnsi"/>
                      <w:sz w:val="20"/>
                      <w:szCs w:val="20"/>
                    </w:rPr>
                  </w:pPr>
                  <w:r w:rsidRPr="000B238C">
                    <w:rPr>
                      <w:rFonts w:asciiTheme="minorHAnsi" w:hAnsiTheme="minorHAnsi" w:cstheme="minorHAnsi"/>
                      <w:sz w:val="20"/>
                      <w:szCs w:val="20"/>
                    </w:rPr>
                    <w:t>Work in karaoke bars</w:t>
                  </w:r>
                  <w:r w:rsidR="00883647" w:rsidRPr="000B238C">
                    <w:rPr>
                      <w:rFonts w:asciiTheme="minorHAnsi" w:hAnsiTheme="minorHAnsi" w:cstheme="minorHAnsi"/>
                      <w:sz w:val="20"/>
                      <w:szCs w:val="20"/>
                    </w:rPr>
                    <w:t>,</w:t>
                  </w:r>
                  <w:r w:rsidR="00C112F6" w:rsidRPr="000B238C">
                    <w:rPr>
                      <w:rFonts w:asciiTheme="minorHAnsi" w:hAnsiTheme="minorHAnsi" w:cstheme="minorHAnsi"/>
                      <w:bCs/>
                      <w:sz w:val="20"/>
                      <w:szCs w:val="20"/>
                    </w:rPr>
                    <w:t>†</w:t>
                  </w:r>
                  <w:r w:rsidRPr="000B238C">
                    <w:rPr>
                      <w:rFonts w:asciiTheme="minorHAnsi" w:hAnsiTheme="minorHAnsi" w:cstheme="minorHAnsi"/>
                      <w:sz w:val="20"/>
                      <w:szCs w:val="20"/>
                    </w:rPr>
                    <w:t xml:space="preserve"> </w:t>
                  </w:r>
                  <w:r w:rsidR="00D53116" w:rsidRPr="000B238C">
                    <w:rPr>
                      <w:rFonts w:asciiTheme="minorHAnsi" w:hAnsiTheme="minorHAnsi" w:cstheme="minorHAnsi"/>
                      <w:sz w:val="20"/>
                      <w:szCs w:val="20"/>
                    </w:rPr>
                    <w:t>restaurants, and gas stations</w:t>
                  </w:r>
                  <w:r w:rsidRPr="000B238C">
                    <w:rPr>
                      <w:rFonts w:asciiTheme="minorHAnsi" w:hAnsiTheme="minorHAnsi" w:cstheme="minorHAnsi"/>
                      <w:sz w:val="20"/>
                      <w:szCs w:val="20"/>
                    </w:rPr>
                    <w:t xml:space="preserve"> </w:t>
                  </w:r>
                  <w:r w:rsidR="007B7E71" w:rsidRPr="000B238C">
                    <w:rPr>
                      <w:rFonts w:asciiTheme="minorHAnsi" w:hAnsiTheme="minorHAnsi" w:cstheme="minorHAnsi"/>
                      <w:sz w:val="20"/>
                      <w:szCs w:val="20"/>
                    </w:rPr>
                    <w:fldChar w:fldCharType="begin"/>
                  </w:r>
                  <w:r w:rsidR="00E1476B">
                    <w:rPr>
                      <w:rFonts w:asciiTheme="minorHAnsi" w:hAnsiTheme="minorHAnsi" w:cstheme="minorHAnsi"/>
                      <w:sz w:val="20"/>
                      <w:szCs w:val="20"/>
                    </w:rPr>
                    <w:instrText xml:space="preserve"> ADDIN EN.CITE &lt;EndNote&gt;&lt;Cite&gt;&lt;Author&gt;U.S. Embassy- Bangkok&lt;/Author&gt;&lt;RecNum&gt;440&lt;/RecNum&gt;&lt;DisplayText&gt;(2, 5, 12)&lt;/DisplayText&gt;&lt;record&gt;&lt;rec-number&gt;440&lt;/rec-number&gt;&lt;foreign-keys&gt;&lt;key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2014&lt;/title&gt;&lt;/titles&gt;&lt;keywords&gt;&lt;keyword&gt;Thailand&lt;/keyword&gt;&lt;/keywords&gt;&lt;dates&gt;&lt;/dates&gt;&lt;urls&gt;&lt;/urls&gt;&lt;/record&gt;&lt;/Cite&gt;&lt;Cite&gt;&lt;Author&gt;U.S. Embassy- Bangkok&lt;/Author&gt;&lt;RecNum&gt;286&lt;/RecNum&gt;&lt;record&gt;&lt;rec-number&gt;286&lt;/rec-number&gt;&lt;foreign-keys&gt;&lt;key app="EN" db-id="5vrz02vd1rz2ppeeax9x95v6wdxa2w2wsdte"&gt;286&lt;/key&gt;&lt;/foreign-keys&gt;&lt;ref-type name="Report"&gt;27&lt;/ref-type&gt;&lt;contributors&gt;&lt;authors&gt;&lt;author&gt;U.S. Embassy- Bangkok, &lt;/author&gt;&lt;/authors&gt;&lt;/contributors&gt;&lt;titles&gt;&lt;title&gt;reporting, January 31, 2012&lt;/title&gt;&lt;short-title&gt;reporting, January 31, 2012&lt;/short-title&gt;&lt;/titles&gt;&lt;keywords&gt;&lt;keyword&gt;Thailand&lt;/keyword&gt;&lt;/keywords&gt;&lt;dates&gt;&lt;/dates&gt;&lt;urls&gt;&lt;/urls&gt;&lt;/record&gt;&lt;/Cite&gt;&lt;Cite&gt;&lt;Author&gt;U.S. Department of State&lt;/Author&gt;&lt;Year&gt;February 27, 2014&lt;/Year&gt;&lt;RecNum&gt;445&lt;/RecNum&gt;&lt;record&gt;&lt;rec-number&gt;445&lt;/rec-number&gt;&lt;foreign-keys&gt;&lt;key app="EN" db-id="5vrz02vd1rz2ppeeax9x95v6wdxa2w2wsdte"&gt;445&lt;/key&gt;&lt;/foreign-keys&gt;&lt;ref-type name="Book Section"&gt;5&lt;/ref-type&gt;&lt;contributors&gt;&lt;authors&gt;&lt;author&gt;U.S. Department of State,&lt;/author&gt;&lt;/authors&gt;&lt;/contributors&gt;&lt;titles&gt;&lt;title&gt;Thailand&lt;/title&gt;&lt;secondary-title&gt;Country Reports on Human Rights Practices- 2013&lt;/secondary-title&gt;&lt;/titles&gt;&lt;keywords&gt;&lt;keyword&gt;Thailand&lt;/keyword&gt;&lt;/keywords&gt;&lt;dates&gt;&lt;year&gt;February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7B7E71" w:rsidRPr="000B238C">
                    <w:rPr>
                      <w:rFonts w:asciiTheme="minorHAnsi" w:hAnsiTheme="minorHAnsi" w:cstheme="minorHAnsi"/>
                      <w:sz w:val="20"/>
                      <w:szCs w:val="20"/>
                    </w:rPr>
                    <w:fldChar w:fldCharType="separate"/>
                  </w:r>
                  <w:r w:rsidR="00EC6476" w:rsidRPr="000B238C">
                    <w:rPr>
                      <w:rFonts w:asciiTheme="minorHAnsi" w:hAnsiTheme="minorHAnsi" w:cstheme="minorHAnsi"/>
                      <w:noProof/>
                      <w:sz w:val="20"/>
                      <w:szCs w:val="20"/>
                    </w:rPr>
                    <w:t>(</w:t>
                  </w:r>
                  <w:hyperlink w:anchor="_ENREF_2" w:tooltip="U.S. Embassy- Bangkok,  #440" w:history="1">
                    <w:r w:rsidR="00A64E0F" w:rsidRPr="000B238C">
                      <w:rPr>
                        <w:rFonts w:asciiTheme="minorHAnsi" w:hAnsiTheme="minorHAnsi" w:cstheme="minorHAnsi"/>
                        <w:noProof/>
                        <w:sz w:val="20"/>
                        <w:szCs w:val="20"/>
                      </w:rPr>
                      <w:t>2</w:t>
                    </w:r>
                  </w:hyperlink>
                  <w:r w:rsidR="00EC6476" w:rsidRPr="000B238C">
                    <w:rPr>
                      <w:rFonts w:asciiTheme="minorHAnsi" w:hAnsiTheme="minorHAnsi" w:cstheme="minorHAnsi"/>
                      <w:noProof/>
                      <w:sz w:val="20"/>
                      <w:szCs w:val="20"/>
                    </w:rPr>
                    <w:t xml:space="preserve">, </w:t>
                  </w:r>
                  <w:hyperlink w:anchor="_ENREF_5" w:tooltip="U.S. Embassy- Bangkok,  #286" w:history="1">
                    <w:r w:rsidR="00A64E0F" w:rsidRPr="000B238C">
                      <w:rPr>
                        <w:rFonts w:asciiTheme="minorHAnsi" w:hAnsiTheme="minorHAnsi" w:cstheme="minorHAnsi"/>
                        <w:noProof/>
                        <w:sz w:val="20"/>
                        <w:szCs w:val="20"/>
                      </w:rPr>
                      <w:t>5</w:t>
                    </w:r>
                  </w:hyperlink>
                  <w:r w:rsidR="00EC6476" w:rsidRPr="000B238C">
                    <w:rPr>
                      <w:rFonts w:asciiTheme="minorHAnsi" w:hAnsiTheme="minorHAnsi" w:cstheme="minorHAnsi"/>
                      <w:noProof/>
                      <w:sz w:val="20"/>
                      <w:szCs w:val="20"/>
                    </w:rPr>
                    <w:t xml:space="preserve">, </w:t>
                  </w:r>
                  <w:hyperlink w:anchor="_ENREF_12" w:tooltip="U.S. Department of State, February 27, 2014 #445" w:history="1">
                    <w:r w:rsidR="00A64E0F" w:rsidRPr="000B238C">
                      <w:rPr>
                        <w:rFonts w:asciiTheme="minorHAnsi" w:hAnsiTheme="minorHAnsi" w:cstheme="minorHAnsi"/>
                        <w:noProof/>
                        <w:sz w:val="20"/>
                        <w:szCs w:val="20"/>
                      </w:rPr>
                      <w:t>12</w:t>
                    </w:r>
                  </w:hyperlink>
                  <w:r w:rsidR="00EC6476" w:rsidRPr="000B238C">
                    <w:rPr>
                      <w:rFonts w:asciiTheme="minorHAnsi" w:hAnsiTheme="minorHAnsi" w:cstheme="minorHAnsi"/>
                      <w:noProof/>
                      <w:sz w:val="20"/>
                      <w:szCs w:val="20"/>
                    </w:rPr>
                    <w:t>)</w:t>
                  </w:r>
                  <w:r w:rsidR="007B7E71" w:rsidRPr="000B238C">
                    <w:rPr>
                      <w:rFonts w:asciiTheme="minorHAnsi" w:hAnsiTheme="minorHAnsi" w:cstheme="minorHAnsi"/>
                      <w:sz w:val="20"/>
                      <w:szCs w:val="20"/>
                    </w:rPr>
                    <w:fldChar w:fldCharType="end"/>
                  </w:r>
                </w:p>
              </w:tc>
            </w:tr>
            <w:tr w:rsidR="00235358" w:rsidRPr="000B238C" w14:paraId="40851D8B" w14:textId="77777777" w:rsidTr="00B438A5">
              <w:trPr>
                <w:trHeight w:val="143"/>
              </w:trPr>
              <w:tc>
                <w:tcPr>
                  <w:tcW w:w="8834" w:type="dxa"/>
                  <w:tcBorders>
                    <w:top w:val="single" w:sz="4" w:space="0" w:color="auto"/>
                    <w:bottom w:val="nil"/>
                  </w:tcBorders>
                  <w:vAlign w:val="center"/>
                </w:tcPr>
                <w:p w14:paraId="5D02690E" w14:textId="28A3B0A5" w:rsidR="00235358" w:rsidRPr="000B238C" w:rsidRDefault="00235358" w:rsidP="00A64E0F">
                  <w:pPr>
                    <w:ind w:left="-71"/>
                    <w:rPr>
                      <w:rFonts w:asciiTheme="minorHAnsi" w:hAnsiTheme="minorHAnsi" w:cstheme="minorHAnsi"/>
                      <w:sz w:val="20"/>
                      <w:szCs w:val="20"/>
                    </w:rPr>
                  </w:pPr>
                  <w:r w:rsidRPr="000B238C">
                    <w:rPr>
                      <w:rFonts w:asciiTheme="minorHAnsi" w:hAnsiTheme="minorHAnsi" w:cstheme="minorHAnsi"/>
                      <w:sz w:val="20"/>
                      <w:szCs w:val="20"/>
                    </w:rPr>
                    <w:lastRenderedPageBreak/>
                    <w:t>Street</w:t>
                  </w:r>
                  <w:r w:rsidR="00FE3E0D" w:rsidRPr="000B238C">
                    <w:rPr>
                      <w:rFonts w:asciiTheme="minorHAnsi" w:hAnsiTheme="minorHAnsi" w:cstheme="minorHAnsi"/>
                      <w:sz w:val="20"/>
                      <w:szCs w:val="20"/>
                    </w:rPr>
                    <w:t xml:space="preserve"> work</w:t>
                  </w:r>
                  <w:r w:rsidR="00675395" w:rsidRPr="000B238C">
                    <w:rPr>
                      <w:rFonts w:asciiTheme="minorHAnsi" w:hAnsiTheme="minorHAnsi" w:cstheme="minorHAnsi"/>
                      <w:sz w:val="20"/>
                      <w:szCs w:val="20"/>
                    </w:rPr>
                    <w:t>,</w:t>
                  </w:r>
                  <w:r w:rsidR="00FE3E0D" w:rsidRPr="000B238C">
                    <w:rPr>
                      <w:rFonts w:asciiTheme="minorHAnsi" w:hAnsiTheme="minorHAnsi" w:cstheme="minorHAnsi"/>
                      <w:sz w:val="20"/>
                      <w:szCs w:val="20"/>
                    </w:rPr>
                    <w:t xml:space="preserve"> including</w:t>
                  </w:r>
                  <w:r w:rsidRPr="000B238C">
                    <w:rPr>
                      <w:rFonts w:asciiTheme="minorHAnsi" w:hAnsiTheme="minorHAnsi" w:cstheme="minorHAnsi"/>
                      <w:sz w:val="20"/>
                      <w:szCs w:val="20"/>
                    </w:rPr>
                    <w:t xml:space="preserve"> begging and vending </w:t>
                  </w:r>
                  <w:r w:rsidR="007B7E71" w:rsidRPr="000B238C">
                    <w:rPr>
                      <w:rFonts w:asciiTheme="minorHAnsi" w:hAnsiTheme="minorHAnsi"/>
                      <w:sz w:val="20"/>
                      <w:szCs w:val="20"/>
                    </w:rPr>
                    <w:fldChar w:fldCharType="begin"/>
                  </w:r>
                  <w:r w:rsidR="00E1476B">
                    <w:rPr>
                      <w:rFonts w:asciiTheme="minorHAnsi" w:hAnsiTheme="minorHAnsi"/>
                      <w:sz w:val="20"/>
                      <w:szCs w:val="20"/>
                    </w:rPr>
                    <w:instrText xml:space="preserve"> ADDIN EN.CITE &lt;EndNote&gt;&lt;Cite&gt;&lt;Author&gt;U.S. Embassy- Bangkok&lt;/Author&gt;&lt;RecNum&gt;386&lt;/RecNum&gt;&lt;DisplayText&gt;(7, 10)&lt;/DisplayText&gt;&lt;record&gt;&lt;rec-number&gt;386&lt;/rec-number&gt;&lt;foreign-keys&gt;&lt;key app="EN" db-id="5vrz02vd1rz2ppeeax9x95v6wdxa2w2wsdte"&gt;386&lt;/key&gt;&lt;/foreign-keys&gt;&lt;ref-type name="Report"&gt;27&lt;/ref-type&gt;&lt;contributors&gt;&lt;authors&gt;&lt;author&gt;U.S. Embassy- Bangkok, &lt;/author&gt;&lt;/authors&gt;&lt;/contributors&gt;&lt;titles&gt;&lt;title&gt;reporting, February 6, 2013&lt;/title&gt;&lt;/titles&gt;&lt;keywords&gt;&lt;keyword&gt;Thailand&lt;/keyword&gt;&lt;/keywords&gt;&lt;dates&gt;&lt;/dates&gt;&lt;urls&gt;&lt;/urls&gt;&lt;/record&gt;&lt;/Cite&gt;&lt;Cite&gt;&lt;Author&gt;ILO-IPEC&lt;/Author&gt;&lt;RecNum&gt;398&lt;/RecNum&gt;&lt;record&gt;&lt;rec-number&gt;398&lt;/rec-number&gt;&lt;foreign-keys&gt;&lt;key app="EN" db-id="5vrz02vd1rz2ppeeax9x95v6wdxa2w2wsdte"&gt;398&lt;/key&gt;&lt;/foreign-keys&gt;&lt;ref-type name="Report"&gt;27&lt;/ref-type&gt;&lt;contributors&gt;&lt;authors&gt;&lt;author&gt;ILO-IPEC,&lt;/author&gt;&lt;/authors&gt;&lt;/contributors&gt;&lt;titles&gt;&lt;title&gt;Evaluation Summaries: Support for national action to combat child labor and its worst forms in Thailand.&lt;/title&gt;&lt;short-title&gt;Support for national action to combat child labor and its worst forms in Thailand&lt;/short-title&gt;&lt;/titles&gt;&lt;keywords&gt;&lt;keyword&gt;Thailand&lt;/keyword&gt;&lt;/keywords&gt;&lt;dates&gt;&lt;pub-dates&gt;&lt;date&gt;October 2010&lt;/date&gt;&lt;/pub-dates&gt;&lt;/dates&gt;&lt;urls&gt;&lt;/urls&gt;&lt;/record&gt;&lt;/Cite&gt;&lt;/EndNote&gt;</w:instrText>
                  </w:r>
                  <w:r w:rsidR="007B7E71" w:rsidRPr="000B238C">
                    <w:rPr>
                      <w:rFonts w:asciiTheme="minorHAnsi" w:hAnsiTheme="minorHAnsi"/>
                      <w:sz w:val="20"/>
                      <w:szCs w:val="20"/>
                    </w:rPr>
                    <w:fldChar w:fldCharType="separate"/>
                  </w:r>
                  <w:r w:rsidR="00EB4883" w:rsidRPr="000B238C">
                    <w:rPr>
                      <w:rFonts w:asciiTheme="minorHAnsi" w:hAnsiTheme="minorHAnsi"/>
                      <w:noProof/>
                      <w:sz w:val="20"/>
                      <w:szCs w:val="20"/>
                    </w:rPr>
                    <w:t>(</w:t>
                  </w:r>
                  <w:hyperlink w:anchor="_ENREF_7" w:tooltip="ILO-IPEC,  #398" w:history="1">
                    <w:r w:rsidR="00A64E0F" w:rsidRPr="000B238C">
                      <w:rPr>
                        <w:rFonts w:asciiTheme="minorHAnsi" w:hAnsiTheme="minorHAnsi"/>
                        <w:noProof/>
                        <w:sz w:val="20"/>
                        <w:szCs w:val="20"/>
                      </w:rPr>
                      <w:t>7</w:t>
                    </w:r>
                  </w:hyperlink>
                  <w:r w:rsidR="00EB4883" w:rsidRPr="000B238C">
                    <w:rPr>
                      <w:rFonts w:asciiTheme="minorHAnsi" w:hAnsiTheme="minorHAnsi"/>
                      <w:noProof/>
                      <w:sz w:val="20"/>
                      <w:szCs w:val="20"/>
                    </w:rPr>
                    <w:t xml:space="preserve">, </w:t>
                  </w:r>
                  <w:hyperlink w:anchor="_ENREF_10" w:tooltip="U.S. Embassy- Bangkok,  #386" w:history="1">
                    <w:r w:rsidR="00A64E0F" w:rsidRPr="000B238C">
                      <w:rPr>
                        <w:rFonts w:asciiTheme="minorHAnsi" w:hAnsiTheme="minorHAnsi"/>
                        <w:noProof/>
                        <w:sz w:val="20"/>
                        <w:szCs w:val="20"/>
                      </w:rPr>
                      <w:t>10</w:t>
                    </w:r>
                  </w:hyperlink>
                  <w:r w:rsidR="00EB4883" w:rsidRPr="000B238C">
                    <w:rPr>
                      <w:rFonts w:asciiTheme="minorHAnsi" w:hAnsiTheme="minorHAnsi"/>
                      <w:noProof/>
                      <w:sz w:val="20"/>
                      <w:szCs w:val="20"/>
                    </w:rPr>
                    <w:t>)</w:t>
                  </w:r>
                  <w:r w:rsidR="007B7E71" w:rsidRPr="000B238C">
                    <w:rPr>
                      <w:rFonts w:asciiTheme="minorHAnsi" w:hAnsiTheme="minorHAnsi"/>
                      <w:sz w:val="20"/>
                      <w:szCs w:val="20"/>
                    </w:rPr>
                    <w:fldChar w:fldCharType="end"/>
                  </w:r>
                </w:p>
              </w:tc>
            </w:tr>
          </w:tbl>
          <w:p w14:paraId="4DCB4712" w14:textId="77777777" w:rsidR="00235358" w:rsidRPr="000B238C" w:rsidRDefault="00235358" w:rsidP="007677F0">
            <w:pPr>
              <w:rPr>
                <w:rFonts w:asciiTheme="minorHAnsi" w:hAnsiTheme="minorHAnsi" w:cstheme="minorHAnsi"/>
                <w:sz w:val="20"/>
                <w:szCs w:val="20"/>
              </w:rPr>
            </w:pPr>
          </w:p>
        </w:tc>
      </w:tr>
      <w:tr w:rsidR="006F35D5" w:rsidRPr="000B238C" w14:paraId="7C30C165" w14:textId="77777777" w:rsidTr="003D4B03">
        <w:trPr>
          <w:trHeight w:val="287"/>
        </w:trPr>
        <w:tc>
          <w:tcPr>
            <w:tcW w:w="2088" w:type="dxa"/>
            <w:vMerge w:val="restart"/>
            <w:vAlign w:val="center"/>
          </w:tcPr>
          <w:p w14:paraId="5F2A5A6F" w14:textId="77777777" w:rsidR="006F35D5" w:rsidRPr="000B238C" w:rsidRDefault="006F35D5" w:rsidP="00756A71">
            <w:pPr>
              <w:rPr>
                <w:rFonts w:asciiTheme="minorHAnsi" w:hAnsiTheme="minorHAnsi" w:cstheme="minorHAnsi"/>
                <w:sz w:val="20"/>
                <w:szCs w:val="20"/>
              </w:rPr>
            </w:pPr>
            <w:r w:rsidRPr="000B238C">
              <w:rPr>
                <w:rFonts w:asciiTheme="minorHAnsi" w:hAnsiTheme="minorHAnsi" w:cstheme="minorHAnsi"/>
                <w:sz w:val="20"/>
                <w:szCs w:val="20"/>
              </w:rPr>
              <w:lastRenderedPageBreak/>
              <w:t>Categorical Worst Forms of Child Labor</w:t>
            </w:r>
            <w:r w:rsidR="00C112F6" w:rsidRPr="000B238C">
              <w:rPr>
                <w:rFonts w:asciiTheme="minorHAnsi" w:hAnsiTheme="minorHAnsi" w:cstheme="minorHAnsi"/>
                <w:bCs/>
                <w:sz w:val="20"/>
                <w:szCs w:val="20"/>
              </w:rPr>
              <w:t>‡</w:t>
            </w:r>
          </w:p>
        </w:tc>
        <w:tc>
          <w:tcPr>
            <w:tcW w:w="6746" w:type="dxa"/>
            <w:vAlign w:val="center"/>
          </w:tcPr>
          <w:p w14:paraId="76DC4ADC" w14:textId="09FA6108" w:rsidR="006F35D5" w:rsidRPr="000B238C" w:rsidRDefault="006F35D5" w:rsidP="00A64E0F">
            <w:pPr>
              <w:rPr>
                <w:rFonts w:asciiTheme="minorHAnsi" w:hAnsiTheme="minorHAnsi" w:cstheme="minorHAnsi"/>
                <w:sz w:val="20"/>
                <w:szCs w:val="20"/>
              </w:rPr>
            </w:pPr>
            <w:r w:rsidRPr="000B238C">
              <w:rPr>
                <w:rFonts w:asciiTheme="minorHAnsi" w:hAnsiTheme="minorHAnsi" w:cstheme="minorHAnsi"/>
                <w:sz w:val="20"/>
                <w:szCs w:val="20"/>
              </w:rPr>
              <w:t>Commercial sexual exploitation</w:t>
            </w:r>
            <w:r w:rsidR="0041127E" w:rsidRPr="000B238C">
              <w:rPr>
                <w:rFonts w:asciiTheme="minorHAnsi" w:hAnsiTheme="minorHAnsi" w:cstheme="minorHAnsi"/>
                <w:sz w:val="20"/>
                <w:szCs w:val="20"/>
              </w:rPr>
              <w:t xml:space="preserve">, including </w:t>
            </w:r>
            <w:r w:rsidR="00524AD8" w:rsidRPr="000B238C">
              <w:rPr>
                <w:rFonts w:asciiTheme="minorHAnsi" w:hAnsiTheme="minorHAnsi" w:cstheme="minorHAnsi"/>
                <w:sz w:val="20"/>
                <w:szCs w:val="20"/>
              </w:rPr>
              <w:t xml:space="preserve">in the production of </w:t>
            </w:r>
            <w:r w:rsidR="0041127E" w:rsidRPr="000B238C">
              <w:rPr>
                <w:rFonts w:asciiTheme="minorHAnsi" w:hAnsiTheme="minorHAnsi" w:cstheme="minorHAnsi"/>
                <w:sz w:val="20"/>
                <w:szCs w:val="20"/>
              </w:rPr>
              <w:t>pornography</w:t>
            </w:r>
            <w:r w:rsidR="00507C91" w:rsidRPr="000B238C">
              <w:rPr>
                <w:rFonts w:asciiTheme="minorHAnsi" w:hAnsiTheme="minorHAnsi" w:cstheme="minorHAnsi"/>
                <w:sz w:val="20"/>
                <w:szCs w:val="20"/>
              </w:rPr>
              <w:t xml:space="preserve">, sometimes as a result of </w:t>
            </w:r>
            <w:r w:rsidR="00795FE0" w:rsidRPr="000B238C">
              <w:rPr>
                <w:rFonts w:asciiTheme="minorHAnsi" w:hAnsiTheme="minorHAnsi" w:cstheme="minorHAnsi"/>
                <w:sz w:val="20"/>
                <w:szCs w:val="20"/>
              </w:rPr>
              <w:t xml:space="preserve">human </w:t>
            </w:r>
            <w:r w:rsidR="00507C91" w:rsidRPr="000B238C">
              <w:rPr>
                <w:rFonts w:asciiTheme="minorHAnsi" w:hAnsiTheme="minorHAnsi" w:cstheme="minorHAnsi"/>
                <w:sz w:val="20"/>
                <w:szCs w:val="20"/>
              </w:rPr>
              <w:t>trafficking</w:t>
            </w:r>
            <w:r w:rsidRPr="000B238C">
              <w:rPr>
                <w:rFonts w:asciiTheme="minorHAnsi" w:hAnsiTheme="minorHAnsi" w:cstheme="minorHAnsi"/>
                <w:sz w:val="20"/>
                <w:szCs w:val="20"/>
              </w:rPr>
              <w:t xml:space="preserve"> </w:t>
            </w:r>
            <w:r w:rsidR="007B7E71" w:rsidRPr="000B238C">
              <w:rPr>
                <w:rFonts w:asciiTheme="minorHAnsi" w:hAnsiTheme="minorHAnsi"/>
                <w:sz w:val="20"/>
                <w:szCs w:val="20"/>
              </w:rPr>
              <w:fldChar w:fldCharType="begin">
                <w:fldData xml:space="preserve">PEVuZE5vdGU+PENpdGUgRXhjbHVkZVllYXI9IjEiPjxBdXRob3I+VS5TLiBFbWJhc3N5LSBCYW5n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==
</w:fldData>
              </w:fldChar>
            </w:r>
            <w:r w:rsidR="00E1476B">
              <w:rPr>
                <w:rFonts w:asciiTheme="minorHAnsi" w:hAnsiTheme="minorHAnsi"/>
                <w:sz w:val="20"/>
                <w:szCs w:val="20"/>
              </w:rPr>
              <w:instrText xml:space="preserve"> ADDIN EN.CITE </w:instrText>
            </w:r>
            <w:r w:rsidR="00E1476B">
              <w:rPr>
                <w:rFonts w:asciiTheme="minorHAnsi" w:hAnsiTheme="minorHAnsi"/>
                <w:sz w:val="20"/>
                <w:szCs w:val="20"/>
              </w:rPr>
              <w:fldChar w:fldCharType="begin">
                <w:fldData xml:space="preserve">PEVuZE5vdGU+PENpdGUgRXhjbHVkZVllYXI9IjEiPjxBdXRob3I+VS5TLiBFbWJhc3N5LSBCYW5n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==
</w:fldData>
              </w:fldChar>
            </w:r>
            <w:r w:rsidR="00E1476B">
              <w:rPr>
                <w:rFonts w:asciiTheme="minorHAnsi" w:hAnsiTheme="minorHAnsi"/>
                <w:sz w:val="20"/>
                <w:szCs w:val="20"/>
              </w:rPr>
              <w:instrText xml:space="preserve"> ADDIN EN.CITE.DATA </w:instrText>
            </w:r>
            <w:r w:rsidR="00E1476B">
              <w:rPr>
                <w:rFonts w:asciiTheme="minorHAnsi" w:hAnsiTheme="minorHAnsi"/>
                <w:sz w:val="20"/>
                <w:szCs w:val="20"/>
              </w:rPr>
            </w:r>
            <w:r w:rsidR="00E1476B">
              <w:rPr>
                <w:rFonts w:asciiTheme="minorHAnsi" w:hAnsiTheme="minorHAnsi"/>
                <w:sz w:val="20"/>
                <w:szCs w:val="20"/>
              </w:rPr>
              <w:fldChar w:fldCharType="end"/>
            </w:r>
            <w:r w:rsidR="007B7E71" w:rsidRPr="000B238C">
              <w:rPr>
                <w:rFonts w:asciiTheme="minorHAnsi" w:hAnsiTheme="minorHAnsi"/>
                <w:sz w:val="20"/>
                <w:szCs w:val="20"/>
              </w:rPr>
            </w:r>
            <w:r w:rsidR="007B7E71" w:rsidRPr="000B238C">
              <w:rPr>
                <w:rFonts w:asciiTheme="minorHAnsi" w:hAnsiTheme="minorHAnsi"/>
                <w:sz w:val="20"/>
                <w:szCs w:val="20"/>
              </w:rPr>
              <w:fldChar w:fldCharType="separate"/>
            </w:r>
            <w:r w:rsidR="00EC6476" w:rsidRPr="000B238C">
              <w:rPr>
                <w:rFonts w:asciiTheme="minorHAnsi" w:hAnsiTheme="minorHAnsi"/>
                <w:noProof/>
                <w:sz w:val="20"/>
                <w:szCs w:val="20"/>
              </w:rPr>
              <w:t>(</w:t>
            </w:r>
            <w:hyperlink w:anchor="_ENREF_5" w:tooltip="U.S. Embassy- Bangkok,  #286" w:history="1">
              <w:r w:rsidR="00A64E0F" w:rsidRPr="000B238C">
                <w:rPr>
                  <w:rFonts w:asciiTheme="minorHAnsi" w:hAnsiTheme="minorHAnsi"/>
                  <w:noProof/>
                  <w:sz w:val="20"/>
                  <w:szCs w:val="20"/>
                </w:rPr>
                <w:t>5</w:t>
              </w:r>
            </w:hyperlink>
            <w:r w:rsidR="00EC6476" w:rsidRPr="000B238C">
              <w:rPr>
                <w:rFonts w:asciiTheme="minorHAnsi" w:hAnsiTheme="minorHAnsi"/>
                <w:noProof/>
                <w:sz w:val="20"/>
                <w:szCs w:val="20"/>
              </w:rPr>
              <w:t xml:space="preserve">, </w:t>
            </w:r>
            <w:hyperlink w:anchor="_ENREF_12" w:tooltip="U.S. Department of State, February 27, 2014 #445" w:history="1">
              <w:r w:rsidR="00A64E0F" w:rsidRPr="000B238C">
                <w:rPr>
                  <w:rFonts w:asciiTheme="minorHAnsi" w:hAnsiTheme="minorHAnsi"/>
                  <w:noProof/>
                  <w:sz w:val="20"/>
                  <w:szCs w:val="20"/>
                </w:rPr>
                <w:t>12</w:t>
              </w:r>
            </w:hyperlink>
            <w:r w:rsidR="00EC6476" w:rsidRPr="000B238C">
              <w:rPr>
                <w:rFonts w:asciiTheme="minorHAnsi" w:hAnsiTheme="minorHAnsi"/>
                <w:noProof/>
                <w:sz w:val="20"/>
                <w:szCs w:val="20"/>
              </w:rPr>
              <w:t xml:space="preserve">, </w:t>
            </w:r>
            <w:hyperlink w:anchor="_ENREF_18" w:tooltip="ILO Committee of Experts, 2013 #389" w:history="1">
              <w:r w:rsidR="00A64E0F" w:rsidRPr="000B238C">
                <w:rPr>
                  <w:rFonts w:asciiTheme="minorHAnsi" w:hAnsiTheme="minorHAnsi"/>
                  <w:noProof/>
                  <w:sz w:val="20"/>
                  <w:szCs w:val="20"/>
                </w:rPr>
                <w:t>18</w:t>
              </w:r>
            </w:hyperlink>
            <w:r w:rsidR="00EC6476" w:rsidRPr="000B238C">
              <w:rPr>
                <w:rFonts w:asciiTheme="minorHAnsi" w:hAnsiTheme="minorHAnsi"/>
                <w:noProof/>
                <w:sz w:val="20"/>
                <w:szCs w:val="20"/>
              </w:rPr>
              <w:t>)</w:t>
            </w:r>
            <w:r w:rsidR="007B7E71" w:rsidRPr="000B238C">
              <w:rPr>
                <w:rFonts w:asciiTheme="minorHAnsi" w:hAnsiTheme="minorHAnsi"/>
                <w:sz w:val="20"/>
                <w:szCs w:val="20"/>
              </w:rPr>
              <w:fldChar w:fldCharType="end"/>
            </w:r>
          </w:p>
        </w:tc>
      </w:tr>
      <w:tr w:rsidR="00F367AE" w:rsidRPr="000B238C" w14:paraId="63D46526" w14:textId="77777777" w:rsidTr="003D4B03">
        <w:trPr>
          <w:trHeight w:val="143"/>
        </w:trPr>
        <w:tc>
          <w:tcPr>
            <w:tcW w:w="2088" w:type="dxa"/>
            <w:vMerge/>
            <w:vAlign w:val="center"/>
          </w:tcPr>
          <w:p w14:paraId="75783A0C" w14:textId="77777777" w:rsidR="00F367AE" w:rsidRPr="000B238C" w:rsidRDefault="00F367AE" w:rsidP="00756A71">
            <w:pPr>
              <w:rPr>
                <w:rFonts w:asciiTheme="minorHAnsi" w:hAnsiTheme="minorHAnsi" w:cstheme="minorHAnsi"/>
                <w:sz w:val="20"/>
                <w:szCs w:val="20"/>
              </w:rPr>
            </w:pPr>
          </w:p>
        </w:tc>
        <w:tc>
          <w:tcPr>
            <w:tcW w:w="6746" w:type="dxa"/>
            <w:vAlign w:val="center"/>
          </w:tcPr>
          <w:p w14:paraId="2057D007" w14:textId="46FC2796" w:rsidR="00F367AE" w:rsidRPr="000B238C" w:rsidRDefault="00F367AE" w:rsidP="00A64E0F">
            <w:pPr>
              <w:rPr>
                <w:rFonts w:asciiTheme="minorHAnsi" w:hAnsiTheme="minorHAnsi" w:cstheme="minorHAnsi"/>
                <w:sz w:val="20"/>
                <w:szCs w:val="20"/>
              </w:rPr>
            </w:pPr>
            <w:r w:rsidRPr="000B238C">
              <w:rPr>
                <w:rFonts w:asciiTheme="minorHAnsi" w:hAnsiTheme="minorHAnsi" w:cstheme="minorHAnsi"/>
                <w:sz w:val="20"/>
                <w:szCs w:val="20"/>
              </w:rPr>
              <w:t>Vending, begging, and domestic service as a result of human trafficking</w:t>
            </w:r>
            <w:r w:rsidR="00524AD8" w:rsidRPr="000B238C">
              <w:rPr>
                <w:rFonts w:asciiTheme="minorHAnsi" w:hAnsiTheme="minorHAnsi" w:cstheme="minorHAnsi"/>
                <w:sz w:val="20"/>
                <w:szCs w:val="20"/>
              </w:rPr>
              <w:t xml:space="preserve"> </w:t>
            </w:r>
            <w:r w:rsidR="00524AD8" w:rsidRPr="000B238C">
              <w:rPr>
                <w:rFonts w:asciiTheme="minorHAnsi" w:hAnsiTheme="minorHAnsi"/>
                <w:sz w:val="20"/>
                <w:szCs w:val="20"/>
              </w:rPr>
              <w:fldChar w:fldCharType="begin">
                <w:fldData xml:space="preserve">PEVuZE5vdGU+PENpdGUgRXhjbHVkZVllYXI9IjEiPjxBdXRob3I+VS5TLiBFbWJhc3N5LSBCYW5n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</w:fldData>
              </w:fldChar>
            </w:r>
            <w:r w:rsidR="00E1476B">
              <w:rPr>
                <w:rFonts w:asciiTheme="minorHAnsi" w:hAnsiTheme="minorHAnsi"/>
                <w:sz w:val="20"/>
                <w:szCs w:val="20"/>
              </w:rPr>
              <w:instrText xml:space="preserve"> ADDIN EN.CITE </w:instrText>
            </w:r>
            <w:r w:rsidR="00E1476B">
              <w:rPr>
                <w:rFonts w:asciiTheme="minorHAnsi" w:hAnsiTheme="minorHAnsi"/>
                <w:sz w:val="20"/>
                <w:szCs w:val="20"/>
              </w:rPr>
              <w:fldChar w:fldCharType="begin">
                <w:fldData xml:space="preserve">PEVuZE5vdGU+PENpdGUgRXhjbHVkZVllYXI9IjEiPjxBdXRob3I+VS5TLiBFbWJhc3N5LSBCYW5n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</w:fldData>
              </w:fldChar>
            </w:r>
            <w:r w:rsidR="00E1476B">
              <w:rPr>
                <w:rFonts w:asciiTheme="minorHAnsi" w:hAnsiTheme="minorHAnsi"/>
                <w:sz w:val="20"/>
                <w:szCs w:val="20"/>
              </w:rPr>
              <w:instrText xml:space="preserve"> ADDIN EN.CITE.DATA </w:instrText>
            </w:r>
            <w:r w:rsidR="00E1476B">
              <w:rPr>
                <w:rFonts w:asciiTheme="minorHAnsi" w:hAnsiTheme="minorHAnsi"/>
                <w:sz w:val="20"/>
                <w:szCs w:val="20"/>
              </w:rPr>
            </w:r>
            <w:r w:rsidR="00E1476B">
              <w:rPr>
                <w:rFonts w:asciiTheme="minorHAnsi" w:hAnsiTheme="minorHAnsi"/>
                <w:sz w:val="20"/>
                <w:szCs w:val="20"/>
              </w:rPr>
              <w:fldChar w:fldCharType="end"/>
            </w:r>
            <w:r w:rsidR="00524AD8" w:rsidRPr="000B238C">
              <w:rPr>
                <w:rFonts w:asciiTheme="minorHAnsi" w:hAnsiTheme="minorHAnsi"/>
                <w:sz w:val="20"/>
                <w:szCs w:val="20"/>
              </w:rPr>
            </w:r>
            <w:r w:rsidR="00524AD8" w:rsidRPr="000B238C">
              <w:rPr>
                <w:rFonts w:asciiTheme="minorHAnsi" w:hAnsiTheme="minorHAnsi"/>
                <w:sz w:val="20"/>
                <w:szCs w:val="20"/>
              </w:rPr>
              <w:fldChar w:fldCharType="separate"/>
            </w:r>
            <w:r w:rsidR="003D21A7" w:rsidRPr="000B238C">
              <w:rPr>
                <w:rFonts w:asciiTheme="minorHAnsi" w:hAnsiTheme="minorHAnsi"/>
                <w:noProof/>
                <w:sz w:val="20"/>
                <w:szCs w:val="20"/>
              </w:rPr>
              <w:t>(</w:t>
            </w:r>
            <w:hyperlink w:anchor="_ENREF_5" w:tooltip="U.S. Embassy- Bangkok,  #286" w:history="1">
              <w:r w:rsidR="00A64E0F" w:rsidRPr="000B238C">
                <w:rPr>
                  <w:rFonts w:asciiTheme="minorHAnsi" w:hAnsiTheme="minorHAnsi"/>
                  <w:noProof/>
                  <w:sz w:val="20"/>
                  <w:szCs w:val="20"/>
                </w:rPr>
                <w:t>5</w:t>
              </w:r>
            </w:hyperlink>
            <w:r w:rsidR="003D21A7" w:rsidRPr="000B238C">
              <w:rPr>
                <w:rFonts w:asciiTheme="minorHAnsi" w:hAnsiTheme="minorHAnsi"/>
                <w:noProof/>
                <w:sz w:val="20"/>
                <w:szCs w:val="20"/>
              </w:rPr>
              <w:t xml:space="preserve">, </w:t>
            </w:r>
            <w:hyperlink w:anchor="_ENREF_19" w:tooltip="U.S. Embassy- Bangkok,  #290" w:history="1">
              <w:r w:rsidR="00A64E0F" w:rsidRPr="000B238C">
                <w:rPr>
                  <w:rFonts w:asciiTheme="minorHAnsi" w:hAnsiTheme="minorHAnsi"/>
                  <w:noProof/>
                  <w:sz w:val="20"/>
                  <w:szCs w:val="20"/>
                </w:rPr>
                <w:t>19-23</w:t>
              </w:r>
            </w:hyperlink>
            <w:r w:rsidR="003D21A7" w:rsidRPr="000B238C">
              <w:rPr>
                <w:rFonts w:asciiTheme="minorHAnsi" w:hAnsiTheme="minorHAnsi"/>
                <w:noProof/>
                <w:sz w:val="20"/>
                <w:szCs w:val="20"/>
              </w:rPr>
              <w:t>)</w:t>
            </w:r>
            <w:r w:rsidR="00524AD8" w:rsidRPr="000B238C">
              <w:rPr>
                <w:rFonts w:asciiTheme="minorHAnsi" w:hAnsiTheme="minorHAnsi"/>
                <w:sz w:val="20"/>
                <w:szCs w:val="20"/>
              </w:rPr>
              <w:fldChar w:fldCharType="end"/>
            </w:r>
          </w:p>
        </w:tc>
      </w:tr>
      <w:tr w:rsidR="006F35D5" w:rsidRPr="000B238C" w14:paraId="7A060CE0" w14:textId="77777777" w:rsidTr="003D4B03">
        <w:trPr>
          <w:trHeight w:val="143"/>
        </w:trPr>
        <w:tc>
          <w:tcPr>
            <w:tcW w:w="2088" w:type="dxa"/>
            <w:vMerge/>
            <w:vAlign w:val="center"/>
          </w:tcPr>
          <w:p w14:paraId="66393D04" w14:textId="77777777" w:rsidR="006F35D5" w:rsidRPr="000B238C" w:rsidRDefault="006F35D5" w:rsidP="00756A71">
            <w:pPr>
              <w:rPr>
                <w:rFonts w:asciiTheme="minorHAnsi" w:hAnsiTheme="minorHAnsi" w:cstheme="minorHAnsi"/>
                <w:sz w:val="20"/>
                <w:szCs w:val="20"/>
              </w:rPr>
            </w:pPr>
          </w:p>
        </w:tc>
        <w:tc>
          <w:tcPr>
            <w:tcW w:w="6746" w:type="dxa"/>
            <w:vAlign w:val="center"/>
          </w:tcPr>
          <w:p w14:paraId="3CE6B6F8" w14:textId="31C8F82C" w:rsidR="006F35D5" w:rsidRPr="000B238C" w:rsidRDefault="00432D69" w:rsidP="00A64E0F">
            <w:pPr>
              <w:rPr>
                <w:rFonts w:asciiTheme="minorHAnsi" w:hAnsiTheme="minorHAnsi" w:cstheme="minorHAnsi"/>
                <w:sz w:val="20"/>
                <w:szCs w:val="20"/>
              </w:rPr>
            </w:pPr>
            <w:r w:rsidRPr="000B238C">
              <w:rPr>
                <w:rFonts w:asciiTheme="minorHAnsi" w:hAnsiTheme="minorHAnsi" w:cstheme="minorHAnsi"/>
                <w:sz w:val="20"/>
                <w:szCs w:val="20"/>
              </w:rPr>
              <w:t xml:space="preserve">Forced labor in the production of </w:t>
            </w:r>
            <w:r w:rsidR="00C03828" w:rsidRPr="000B238C">
              <w:rPr>
                <w:rFonts w:asciiTheme="minorHAnsi" w:hAnsiTheme="minorHAnsi" w:cstheme="minorHAnsi"/>
                <w:sz w:val="20"/>
                <w:szCs w:val="20"/>
              </w:rPr>
              <w:t xml:space="preserve">garments, </w:t>
            </w:r>
            <w:r w:rsidR="00C03828" w:rsidRPr="000B238C">
              <w:rPr>
                <w:rFonts w:asciiTheme="minorHAnsi" w:hAnsiTheme="minorHAnsi" w:cstheme="minorHAnsi"/>
                <w:bCs/>
                <w:sz w:val="20"/>
                <w:szCs w:val="20"/>
              </w:rPr>
              <w:t>in shrimp and seafood processing, in domestic service</w:t>
            </w:r>
            <w:r w:rsidR="00950B92" w:rsidRPr="000B238C">
              <w:rPr>
                <w:rFonts w:asciiTheme="minorHAnsi" w:hAnsiTheme="minorHAnsi" w:cstheme="minorHAnsi"/>
                <w:bCs/>
                <w:sz w:val="20"/>
                <w:szCs w:val="20"/>
              </w:rPr>
              <w:t>,</w:t>
            </w:r>
            <w:r w:rsidR="00A8684C" w:rsidRPr="000B238C">
              <w:rPr>
                <w:rFonts w:asciiTheme="minorHAnsi" w:hAnsiTheme="minorHAnsi" w:cstheme="minorHAnsi"/>
                <w:bCs/>
                <w:sz w:val="20"/>
                <w:szCs w:val="20"/>
              </w:rPr>
              <w:t xml:space="preserve"> and </w:t>
            </w:r>
            <w:r w:rsidR="00092092" w:rsidRPr="000B238C">
              <w:rPr>
                <w:rFonts w:asciiTheme="minorHAnsi" w:hAnsiTheme="minorHAnsi" w:cstheme="minorHAnsi"/>
                <w:bCs/>
                <w:sz w:val="20"/>
                <w:szCs w:val="20"/>
              </w:rPr>
              <w:t xml:space="preserve">in </w:t>
            </w:r>
            <w:r w:rsidR="00A8684C" w:rsidRPr="000B238C">
              <w:rPr>
                <w:rFonts w:asciiTheme="minorHAnsi" w:hAnsiTheme="minorHAnsi" w:cstheme="minorHAnsi"/>
                <w:bCs/>
                <w:sz w:val="20"/>
                <w:szCs w:val="20"/>
              </w:rPr>
              <w:t xml:space="preserve">begging </w:t>
            </w:r>
            <w:r w:rsidR="007B7E71" w:rsidRPr="000B238C">
              <w:rPr>
                <w:rFonts w:asciiTheme="minorHAnsi" w:hAnsiTheme="minorHAnsi"/>
                <w:sz w:val="20"/>
                <w:szCs w:val="20"/>
              </w:rPr>
              <w:fldChar w:fldCharType="begin">
                <w:fldData xml:space="preserve">PEVuZE5vdGU+PENpdGU+PEF1dGhvcj5VLlMuIEVtYmFzc3ktIEJhbmdrb2s8L0F1dGhvcj48UmVj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=
</w:fldData>
              </w:fldChar>
            </w:r>
            <w:r w:rsidR="00E1476B">
              <w:rPr>
                <w:rFonts w:asciiTheme="minorHAnsi" w:hAnsiTheme="minorHAnsi"/>
                <w:sz w:val="20"/>
                <w:szCs w:val="20"/>
              </w:rPr>
              <w:instrText xml:space="preserve"> ADDIN EN.CITE </w:instrText>
            </w:r>
            <w:r w:rsidR="00E1476B">
              <w:rPr>
                <w:rFonts w:asciiTheme="minorHAnsi" w:hAnsiTheme="minorHAnsi"/>
                <w:sz w:val="20"/>
                <w:szCs w:val="20"/>
              </w:rPr>
              <w:fldChar w:fldCharType="begin">
                <w:fldData xml:space="preserve">PEVuZE5vdGU+PENpdGU+PEF1dGhvcj5VLlMuIEVtYmFzc3ktIEJhbmdrb2s8L0F1dGhvcj48UmVj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=
</w:fldData>
              </w:fldChar>
            </w:r>
            <w:r w:rsidR="00E1476B">
              <w:rPr>
                <w:rFonts w:asciiTheme="minorHAnsi" w:hAnsiTheme="minorHAnsi"/>
                <w:sz w:val="20"/>
                <w:szCs w:val="20"/>
              </w:rPr>
              <w:instrText xml:space="preserve"> ADDIN EN.CITE.DATA </w:instrText>
            </w:r>
            <w:r w:rsidR="00E1476B">
              <w:rPr>
                <w:rFonts w:asciiTheme="minorHAnsi" w:hAnsiTheme="minorHAnsi"/>
                <w:sz w:val="20"/>
                <w:szCs w:val="20"/>
              </w:rPr>
            </w:r>
            <w:r w:rsidR="00E1476B">
              <w:rPr>
                <w:rFonts w:asciiTheme="minorHAnsi" w:hAnsiTheme="minorHAnsi"/>
                <w:sz w:val="20"/>
                <w:szCs w:val="20"/>
              </w:rPr>
              <w:fldChar w:fldCharType="end"/>
            </w:r>
            <w:r w:rsidR="007B7E71" w:rsidRPr="000B238C">
              <w:rPr>
                <w:rFonts w:asciiTheme="minorHAnsi" w:hAnsiTheme="minorHAnsi"/>
                <w:sz w:val="20"/>
                <w:szCs w:val="20"/>
              </w:rPr>
            </w:r>
            <w:r w:rsidR="007B7E71" w:rsidRPr="000B238C">
              <w:rPr>
                <w:rFonts w:asciiTheme="minorHAnsi" w:hAnsiTheme="minorHAnsi"/>
                <w:sz w:val="20"/>
                <w:szCs w:val="20"/>
              </w:rPr>
              <w:fldChar w:fldCharType="separate"/>
            </w:r>
            <w:r w:rsidR="003D21A7" w:rsidRPr="000B238C">
              <w:rPr>
                <w:rFonts w:asciiTheme="minorHAnsi" w:hAnsiTheme="minorHAnsi"/>
                <w:noProof/>
                <w:sz w:val="20"/>
                <w:szCs w:val="20"/>
              </w:rPr>
              <w:t>(</w:t>
            </w:r>
            <w:hyperlink w:anchor="_ENREF_5" w:tooltip="U.S. Embassy- Bangkok,  #286" w:history="1">
              <w:r w:rsidR="00A64E0F" w:rsidRPr="000B238C">
                <w:rPr>
                  <w:rFonts w:asciiTheme="minorHAnsi" w:hAnsiTheme="minorHAnsi"/>
                  <w:noProof/>
                  <w:sz w:val="20"/>
                  <w:szCs w:val="20"/>
                </w:rPr>
                <w:t>5</w:t>
              </w:r>
            </w:hyperlink>
            <w:r w:rsidR="003D21A7" w:rsidRPr="000B238C">
              <w:rPr>
                <w:rFonts w:asciiTheme="minorHAnsi" w:hAnsiTheme="minorHAnsi"/>
                <w:noProof/>
                <w:sz w:val="20"/>
                <w:szCs w:val="20"/>
              </w:rPr>
              <w:t xml:space="preserve">, </w:t>
            </w:r>
            <w:hyperlink w:anchor="_ENREF_8" w:tooltip="ILO, 2013 #452" w:history="1">
              <w:r w:rsidR="00A64E0F" w:rsidRPr="000B238C">
                <w:rPr>
                  <w:rFonts w:asciiTheme="minorHAnsi" w:hAnsiTheme="minorHAnsi"/>
                  <w:noProof/>
                  <w:sz w:val="20"/>
                  <w:szCs w:val="20"/>
                </w:rPr>
                <w:t>8</w:t>
              </w:r>
            </w:hyperlink>
            <w:r w:rsidR="003D21A7" w:rsidRPr="000B238C">
              <w:rPr>
                <w:rFonts w:asciiTheme="minorHAnsi" w:hAnsiTheme="minorHAnsi"/>
                <w:noProof/>
                <w:sz w:val="20"/>
                <w:szCs w:val="20"/>
              </w:rPr>
              <w:t xml:space="preserve">, </w:t>
            </w:r>
            <w:hyperlink w:anchor="_ENREF_11" w:tooltip="ILO, 2006 #411" w:history="1">
              <w:r w:rsidR="00A64E0F" w:rsidRPr="000B238C">
                <w:rPr>
                  <w:rFonts w:asciiTheme="minorHAnsi" w:hAnsiTheme="minorHAnsi"/>
                  <w:noProof/>
                  <w:sz w:val="20"/>
                  <w:szCs w:val="20"/>
                </w:rPr>
                <w:t>11</w:t>
              </w:r>
            </w:hyperlink>
            <w:r w:rsidR="003D21A7" w:rsidRPr="000B238C">
              <w:rPr>
                <w:rFonts w:asciiTheme="minorHAnsi" w:hAnsiTheme="minorHAnsi"/>
                <w:noProof/>
                <w:sz w:val="20"/>
                <w:szCs w:val="20"/>
              </w:rPr>
              <w:t xml:space="preserve">, </w:t>
            </w:r>
            <w:hyperlink w:anchor="_ENREF_22" w:tooltip="Integrated Regional Information Networks, 2012 #369" w:history="1">
              <w:r w:rsidR="00A64E0F" w:rsidRPr="000B238C">
                <w:rPr>
                  <w:rFonts w:asciiTheme="minorHAnsi" w:hAnsiTheme="minorHAnsi"/>
                  <w:noProof/>
                  <w:sz w:val="20"/>
                  <w:szCs w:val="20"/>
                </w:rPr>
                <w:t>22</w:t>
              </w:r>
            </w:hyperlink>
            <w:r w:rsidR="003D21A7" w:rsidRPr="000B238C">
              <w:rPr>
                <w:rFonts w:asciiTheme="minorHAnsi" w:hAnsiTheme="minorHAnsi"/>
                <w:noProof/>
                <w:sz w:val="20"/>
                <w:szCs w:val="20"/>
              </w:rPr>
              <w:t xml:space="preserve">, </w:t>
            </w:r>
            <w:hyperlink w:anchor="_ENREF_24" w:tooltip="Mekong Sub-regional Project to Combat Trafficking in Children and Women, 2006 #453" w:history="1">
              <w:r w:rsidR="00A64E0F" w:rsidRPr="000B238C">
                <w:rPr>
                  <w:rFonts w:asciiTheme="minorHAnsi" w:hAnsiTheme="minorHAnsi"/>
                  <w:noProof/>
                  <w:sz w:val="20"/>
                  <w:szCs w:val="20"/>
                </w:rPr>
                <w:t>24</w:t>
              </w:r>
            </w:hyperlink>
            <w:r w:rsidR="003D21A7" w:rsidRPr="000B238C">
              <w:rPr>
                <w:rFonts w:asciiTheme="minorHAnsi" w:hAnsiTheme="minorHAnsi"/>
                <w:noProof/>
                <w:sz w:val="20"/>
                <w:szCs w:val="20"/>
              </w:rPr>
              <w:t>)</w:t>
            </w:r>
            <w:r w:rsidR="007B7E71" w:rsidRPr="000B238C">
              <w:rPr>
                <w:rFonts w:asciiTheme="minorHAnsi" w:hAnsiTheme="minorHAnsi"/>
                <w:sz w:val="20"/>
                <w:szCs w:val="20"/>
              </w:rPr>
              <w:fldChar w:fldCharType="end"/>
            </w:r>
          </w:p>
        </w:tc>
      </w:tr>
      <w:tr w:rsidR="006F35D5" w:rsidRPr="000B238C" w14:paraId="100A742A" w14:textId="77777777" w:rsidTr="003D4B03">
        <w:trPr>
          <w:trHeight w:val="143"/>
        </w:trPr>
        <w:tc>
          <w:tcPr>
            <w:tcW w:w="2088" w:type="dxa"/>
            <w:vMerge/>
            <w:vAlign w:val="center"/>
          </w:tcPr>
          <w:p w14:paraId="5528E3D6" w14:textId="77777777" w:rsidR="006F35D5" w:rsidRPr="000B238C" w:rsidRDefault="006F35D5" w:rsidP="00756A71">
            <w:pPr>
              <w:rPr>
                <w:rFonts w:asciiTheme="minorHAnsi" w:hAnsiTheme="minorHAnsi" w:cstheme="minorHAnsi"/>
                <w:sz w:val="20"/>
                <w:szCs w:val="20"/>
              </w:rPr>
            </w:pPr>
          </w:p>
        </w:tc>
        <w:tc>
          <w:tcPr>
            <w:tcW w:w="6746" w:type="dxa"/>
            <w:vAlign w:val="center"/>
          </w:tcPr>
          <w:p w14:paraId="1CB96954" w14:textId="45F04C97" w:rsidR="006F35D5" w:rsidRPr="000B238C" w:rsidRDefault="000F1BAC" w:rsidP="00A64E0F">
            <w:pPr>
              <w:rPr>
                <w:rFonts w:asciiTheme="minorHAnsi" w:hAnsiTheme="minorHAnsi" w:cstheme="minorHAnsi"/>
                <w:sz w:val="20"/>
                <w:szCs w:val="20"/>
              </w:rPr>
            </w:pPr>
            <w:r w:rsidRPr="000B238C">
              <w:rPr>
                <w:rFonts w:asciiTheme="minorHAnsi" w:hAnsiTheme="minorHAnsi" w:cstheme="minorHAnsi"/>
                <w:sz w:val="20"/>
                <w:szCs w:val="20"/>
              </w:rPr>
              <w:t xml:space="preserve">Use of </w:t>
            </w:r>
            <w:r w:rsidR="00337670" w:rsidRPr="000B238C">
              <w:rPr>
                <w:rFonts w:asciiTheme="minorHAnsi" w:hAnsiTheme="minorHAnsi" w:cstheme="minorHAnsi"/>
                <w:sz w:val="20"/>
                <w:szCs w:val="20"/>
              </w:rPr>
              <w:t xml:space="preserve">children </w:t>
            </w:r>
            <w:r w:rsidR="00675395" w:rsidRPr="000B238C">
              <w:rPr>
                <w:rFonts w:asciiTheme="minorHAnsi" w:hAnsiTheme="minorHAnsi" w:cstheme="minorHAnsi"/>
                <w:sz w:val="20"/>
                <w:szCs w:val="20"/>
              </w:rPr>
              <w:t xml:space="preserve">in </w:t>
            </w:r>
            <w:r w:rsidR="00377FFE" w:rsidRPr="000B238C">
              <w:rPr>
                <w:rFonts w:asciiTheme="minorHAnsi" w:hAnsiTheme="minorHAnsi" w:cstheme="minorHAnsi"/>
                <w:sz w:val="20"/>
                <w:szCs w:val="20"/>
              </w:rPr>
              <w:t>armed violence</w:t>
            </w:r>
            <w:r w:rsidR="00337670" w:rsidRPr="000B238C">
              <w:rPr>
                <w:rFonts w:asciiTheme="minorHAnsi" w:hAnsiTheme="minorHAnsi" w:cstheme="minorHAnsi"/>
                <w:sz w:val="20"/>
                <w:szCs w:val="20"/>
              </w:rPr>
              <w:t>, such as serving as scouts</w:t>
            </w:r>
            <w:r w:rsidR="00377FFE" w:rsidRPr="000B238C">
              <w:rPr>
                <w:rFonts w:asciiTheme="minorHAnsi" w:hAnsiTheme="minorHAnsi" w:cstheme="minorHAnsi"/>
                <w:sz w:val="20"/>
                <w:szCs w:val="20"/>
              </w:rPr>
              <w:t>, informants,</w:t>
            </w:r>
            <w:r w:rsidR="00337670" w:rsidRPr="000B238C">
              <w:rPr>
                <w:rFonts w:asciiTheme="minorHAnsi" w:hAnsiTheme="minorHAnsi" w:cstheme="minorHAnsi"/>
                <w:sz w:val="20"/>
                <w:szCs w:val="20"/>
              </w:rPr>
              <w:t xml:space="preserve"> and committing acts of arson</w:t>
            </w:r>
            <w:r w:rsidR="006F35D5" w:rsidRPr="000B238C">
              <w:rPr>
                <w:rFonts w:asciiTheme="minorHAnsi" w:hAnsiTheme="minorHAnsi" w:cstheme="minorHAnsi"/>
                <w:sz w:val="20"/>
                <w:szCs w:val="20"/>
              </w:rPr>
              <w:t xml:space="preserve"> </w:t>
            </w:r>
            <w:r w:rsidR="007B7E71" w:rsidRPr="000B238C">
              <w:rPr>
                <w:rFonts w:asciiTheme="minorHAnsi" w:hAnsiTheme="minorHAnsi"/>
                <w:sz w:val="20"/>
                <w:szCs w:val="20"/>
              </w:rPr>
              <w:fldChar w:fldCharType="begin"/>
            </w:r>
            <w:r w:rsidR="00A64E0F">
              <w:rPr>
                <w:rFonts w:asciiTheme="minorHAnsi" w:hAnsiTheme="minorHAnsi"/>
                <w:sz w:val="20"/>
                <w:szCs w:val="20"/>
              </w:rPr>
              <w:instrText xml:space="preserve"> ADDIN EN.CITE &lt;EndNote&gt;&lt;Cite&gt;&lt;Author&gt;U.S. Department of State&lt;/Author&gt;&lt;Year&gt;February 27, 2014&lt;/Year&gt;&lt;RecNum&gt;445&lt;/RecNum&gt;&lt;DisplayText&gt;(12, 25)&lt;/DisplayText&gt;&lt;record&gt;&lt;rec-number&gt;445&lt;/rec-number&gt;&lt;foreign-keys&gt;&lt;key app="EN" db-id="5vrz02vd1rz2ppeeax9x95v6wdxa2w2wsdte"&gt;445&lt;/key&gt;&lt;/foreign-keys&gt;&lt;ref-type name="Book Section"&gt;5&lt;/ref-type&gt;&lt;contributors&gt;&lt;authors&gt;&lt;author&gt;U.S. Department of State,&lt;/author&gt;&lt;/authors&gt;&lt;/contributors&gt;&lt;titles&gt;&lt;title&gt;Thailand&lt;/title&gt;&lt;secondary-title&gt;Country Reports on Human Rights Practices- 2013&lt;/secondary-title&gt;&lt;/titles&gt;&lt;keywords&gt;&lt;keyword&gt;Thailand&lt;/keyword&gt;&lt;/keywords&gt;&lt;dates&gt;&lt;year&gt;February 27, 2014&lt;/year&gt;&lt;/dates&gt;&lt;pub-location&gt;Washington, DC&lt;/pub-location&gt;&lt;urls&gt;&lt;related-urls&gt;&lt;url&gt;http://www.state.gov/j/drl/rls/hrrpt/humanrightsreport/index.htm#wrapper&lt;/url&gt;&lt;/related-urls&gt;&lt;/urls&gt;&lt;/record&gt;&lt;/Cite&gt;&lt;Cite&gt;&lt;Author&gt;UN Secretary-General&lt;/Author&gt;&lt;RecNum&gt;462&lt;/RecNum&gt;&lt;record&gt;&lt;rec-number&gt;462&lt;/rec-number&gt;&lt;foreign-keys&gt;&lt;key app="EN" db-id="5vrz02vd1rz2ppeeax9x95v6wdxa2w2wsdte"&gt;462&lt;/key&gt;&lt;/foreign-keys&gt;&lt;ref-type name="Report"&gt;27&lt;/ref-type&gt;&lt;contributors&gt;&lt;authors&gt;&lt;author&gt;UN Secretary-General,&lt;/author&gt;&lt;/authors&gt;&lt;/contributors&gt;&lt;titles&gt;&lt;title&gt;Children and armed conflict: Report of the Secretary-General,&lt;/title&gt;&lt;/titles&gt;&lt;number&gt;A/68/878-S/2014/339&lt;/number&gt;&lt;keywords&gt;&lt;keyword&gt;Thailand&lt;/keyword&gt;&lt;/keywords&gt;&lt;dates&gt;&lt;pub-dates&gt;&lt;date&gt;May 15, 2014&lt;/date&gt;&lt;/pub-dates&gt;&lt;/dates&gt;&lt;urls&gt;&lt;related-urls&gt;&lt;url&gt;http://www.un.org/ga/search/view_doc.asp?symbol=a/68/878&lt;/url&gt;&lt;/related-urls&gt;&lt;/urls&gt;&lt;/record&gt;&lt;/Cite&gt;&lt;/EndNote&gt;</w:instrText>
            </w:r>
            <w:r w:rsidR="007B7E71" w:rsidRPr="000B238C">
              <w:rPr>
                <w:rFonts w:asciiTheme="minorHAnsi" w:hAnsiTheme="minorHAnsi"/>
                <w:sz w:val="20"/>
                <w:szCs w:val="20"/>
              </w:rPr>
              <w:fldChar w:fldCharType="separate"/>
            </w:r>
            <w:r w:rsidR="003D21A7" w:rsidRPr="000B238C">
              <w:rPr>
                <w:rFonts w:asciiTheme="minorHAnsi" w:hAnsiTheme="minorHAnsi"/>
                <w:noProof/>
                <w:sz w:val="20"/>
                <w:szCs w:val="20"/>
              </w:rPr>
              <w:t>(</w:t>
            </w:r>
            <w:hyperlink w:anchor="_ENREF_12" w:tooltip="U.S. Department of State, February 27, 2014 #445" w:history="1">
              <w:r w:rsidR="00A64E0F" w:rsidRPr="000B238C">
                <w:rPr>
                  <w:rFonts w:asciiTheme="minorHAnsi" w:hAnsiTheme="minorHAnsi"/>
                  <w:noProof/>
                  <w:sz w:val="20"/>
                  <w:szCs w:val="20"/>
                </w:rPr>
                <w:t>12</w:t>
              </w:r>
            </w:hyperlink>
            <w:r w:rsidR="003D21A7" w:rsidRPr="000B238C">
              <w:rPr>
                <w:rFonts w:asciiTheme="minorHAnsi" w:hAnsiTheme="minorHAnsi"/>
                <w:noProof/>
                <w:sz w:val="20"/>
                <w:szCs w:val="20"/>
              </w:rPr>
              <w:t xml:space="preserve">, </w:t>
            </w:r>
            <w:hyperlink w:anchor="_ENREF_25" w:tooltip="UN Secretary-General,  #462" w:history="1">
              <w:r w:rsidR="00A64E0F" w:rsidRPr="000B238C">
                <w:rPr>
                  <w:rFonts w:asciiTheme="minorHAnsi" w:hAnsiTheme="minorHAnsi"/>
                  <w:noProof/>
                  <w:sz w:val="20"/>
                  <w:szCs w:val="20"/>
                </w:rPr>
                <w:t>25</w:t>
              </w:r>
            </w:hyperlink>
            <w:r w:rsidR="003D21A7" w:rsidRPr="000B238C">
              <w:rPr>
                <w:rFonts w:asciiTheme="minorHAnsi" w:hAnsiTheme="minorHAnsi"/>
                <w:noProof/>
                <w:sz w:val="20"/>
                <w:szCs w:val="20"/>
              </w:rPr>
              <w:t>)</w:t>
            </w:r>
            <w:r w:rsidR="007B7E71" w:rsidRPr="000B238C">
              <w:rPr>
                <w:rFonts w:asciiTheme="minorHAnsi" w:hAnsiTheme="minorHAnsi"/>
                <w:sz w:val="20"/>
                <w:szCs w:val="20"/>
              </w:rPr>
              <w:fldChar w:fldCharType="end"/>
            </w:r>
          </w:p>
        </w:tc>
      </w:tr>
    </w:tbl>
    <w:p w14:paraId="7C172F05" w14:textId="1DD126D7" w:rsidR="00C112F6" w:rsidRPr="000B238C" w:rsidRDefault="00C112F6" w:rsidP="00C112F6">
      <w:pPr>
        <w:rPr>
          <w:rFonts w:asciiTheme="minorHAnsi" w:hAnsiTheme="minorHAnsi" w:cstheme="minorHAnsi"/>
          <w:sz w:val="20"/>
          <w:szCs w:val="20"/>
        </w:rPr>
      </w:pPr>
      <w:r w:rsidRPr="000B238C">
        <w:rPr>
          <w:rFonts w:asciiTheme="minorHAnsi" w:hAnsiTheme="minorHAnsi" w:cstheme="minorHAnsi"/>
          <w:sz w:val="20"/>
          <w:szCs w:val="20"/>
        </w:rPr>
        <w:t>*</w:t>
      </w:r>
      <w:r w:rsidR="00B438A5">
        <w:rPr>
          <w:rFonts w:asciiTheme="minorHAnsi" w:hAnsiTheme="minorHAnsi" w:cstheme="minorHAnsi"/>
          <w:sz w:val="20"/>
          <w:szCs w:val="20"/>
        </w:rPr>
        <w:t xml:space="preserve"> </w:t>
      </w:r>
      <w:r w:rsidRPr="000B238C">
        <w:rPr>
          <w:rFonts w:asciiTheme="minorHAnsi" w:hAnsiTheme="minorHAnsi" w:cstheme="minorHAnsi"/>
          <w:bCs/>
          <w:sz w:val="20"/>
          <w:szCs w:val="20"/>
        </w:rPr>
        <w:t xml:space="preserve">Evidence of this activity is limited and/or </w:t>
      </w:r>
      <w:r w:rsidRPr="000B238C">
        <w:rPr>
          <w:rFonts w:asciiTheme="minorHAnsi" w:hAnsiTheme="minorHAnsi" w:cstheme="minorHAnsi"/>
          <w:sz w:val="20"/>
          <w:szCs w:val="20"/>
        </w:rPr>
        <w:t>the extent of the problem is unknown.</w:t>
      </w:r>
    </w:p>
    <w:p w14:paraId="2073C2C3" w14:textId="22448D89" w:rsidR="00C112F6" w:rsidRPr="000B238C" w:rsidRDefault="00C112F6" w:rsidP="00C112F6">
      <w:pPr>
        <w:tabs>
          <w:tab w:val="left" w:pos="990"/>
        </w:tabs>
        <w:rPr>
          <w:rFonts w:asciiTheme="minorHAnsi" w:hAnsiTheme="minorHAnsi" w:cstheme="minorHAnsi"/>
          <w:sz w:val="20"/>
          <w:szCs w:val="20"/>
        </w:rPr>
      </w:pPr>
      <w:r w:rsidRPr="000B238C">
        <w:rPr>
          <w:rFonts w:asciiTheme="minorHAnsi" w:hAnsiTheme="minorHAnsi" w:cstheme="minorHAnsi"/>
          <w:bCs/>
          <w:sz w:val="20"/>
          <w:szCs w:val="20"/>
        </w:rPr>
        <w:t>†</w:t>
      </w:r>
      <w:r w:rsidR="00B438A5">
        <w:rPr>
          <w:rFonts w:asciiTheme="minorHAnsi" w:hAnsiTheme="minorHAnsi" w:cstheme="minorHAnsi"/>
          <w:bCs/>
          <w:sz w:val="20"/>
          <w:szCs w:val="20"/>
        </w:rPr>
        <w:t xml:space="preserve"> </w:t>
      </w:r>
      <w:r w:rsidRPr="000B238C">
        <w:rPr>
          <w:rFonts w:asciiTheme="minorHAnsi" w:hAnsiTheme="minorHAnsi" w:cstheme="minorHAnsi"/>
          <w:bCs/>
          <w:sz w:val="20"/>
          <w:szCs w:val="20"/>
        </w:rPr>
        <w:t>Determined by national law or regulation as hazardous and, as such, relevant to Article 3(d) of ILO C. 182</w:t>
      </w:r>
      <w:r w:rsidRPr="000B238C">
        <w:rPr>
          <w:rFonts w:asciiTheme="minorHAnsi" w:hAnsiTheme="minorHAnsi" w:cstheme="minorHAnsi"/>
          <w:sz w:val="20"/>
          <w:szCs w:val="20"/>
        </w:rPr>
        <w:t>.</w:t>
      </w:r>
    </w:p>
    <w:p w14:paraId="140374B4" w14:textId="3AF6890F" w:rsidR="00C112F6" w:rsidRPr="000B238C" w:rsidRDefault="00C112F6" w:rsidP="00C112F6">
      <w:pPr>
        <w:rPr>
          <w:rFonts w:asciiTheme="minorHAnsi" w:hAnsiTheme="minorHAnsi" w:cstheme="minorHAnsi"/>
          <w:bCs/>
          <w:sz w:val="20"/>
          <w:szCs w:val="20"/>
        </w:rPr>
      </w:pPr>
      <w:r w:rsidRPr="000B238C">
        <w:rPr>
          <w:rFonts w:asciiTheme="minorHAnsi" w:hAnsiTheme="minorHAnsi" w:cstheme="minorHAnsi"/>
          <w:bCs/>
          <w:sz w:val="20"/>
          <w:szCs w:val="20"/>
        </w:rPr>
        <w:t>‡</w:t>
      </w:r>
      <w:r w:rsidR="00B438A5">
        <w:rPr>
          <w:rFonts w:asciiTheme="minorHAnsi" w:hAnsiTheme="minorHAnsi" w:cstheme="minorHAnsi"/>
          <w:bCs/>
          <w:sz w:val="20"/>
          <w:szCs w:val="20"/>
        </w:rPr>
        <w:t xml:space="preserve"> </w:t>
      </w:r>
      <w:r w:rsidRPr="000B238C">
        <w:rPr>
          <w:rFonts w:asciiTheme="minorHAnsi" w:hAnsiTheme="minorHAnsi" w:cstheme="minorHAnsi"/>
          <w:bCs/>
          <w:sz w:val="20"/>
          <w:szCs w:val="20"/>
        </w:rPr>
        <w:t xml:space="preserve">Child labor understood as the worst forms of child labor </w:t>
      </w:r>
      <w:r w:rsidRPr="000B238C">
        <w:rPr>
          <w:rFonts w:asciiTheme="minorHAnsi" w:hAnsiTheme="minorHAnsi" w:cstheme="minorHAnsi"/>
          <w:bCs/>
          <w:i/>
          <w:sz w:val="20"/>
          <w:szCs w:val="20"/>
        </w:rPr>
        <w:t xml:space="preserve">per se </w:t>
      </w:r>
      <w:r w:rsidRPr="000B238C">
        <w:rPr>
          <w:rFonts w:asciiTheme="minorHAnsi" w:hAnsiTheme="minorHAnsi" w:cstheme="minorHAnsi"/>
          <w:bCs/>
          <w:sz w:val="20"/>
          <w:szCs w:val="20"/>
        </w:rPr>
        <w:t xml:space="preserve">under Article 3(a) – (c) of ILO C. 182. </w:t>
      </w:r>
    </w:p>
    <w:p w14:paraId="63A0EA44" w14:textId="77777777" w:rsidR="009B6476" w:rsidRPr="00D97D57" w:rsidRDefault="009B6476" w:rsidP="00756A71">
      <w:pPr>
        <w:rPr>
          <w:rStyle w:val="Strong"/>
          <w:rFonts w:asciiTheme="minorHAnsi" w:hAnsiTheme="minorHAnsi" w:cstheme="minorHAnsi"/>
          <w:sz w:val="22"/>
          <w:szCs w:val="22"/>
        </w:rPr>
      </w:pPr>
    </w:p>
    <w:p w14:paraId="2F481A7B" w14:textId="2A3121AF" w:rsidR="00987205" w:rsidRDefault="00987205" w:rsidP="00D97D57">
      <w:pPr>
        <w:rPr>
          <w:rFonts w:asciiTheme="minorHAnsi" w:hAnsiTheme="minorHAnsi"/>
          <w:sz w:val="22"/>
          <w:szCs w:val="22"/>
        </w:rPr>
      </w:pPr>
      <w:r w:rsidRPr="00B91E88">
        <w:rPr>
          <w:rFonts w:asciiTheme="minorHAnsi" w:hAnsiTheme="minorHAnsi"/>
          <w:sz w:val="22"/>
          <w:szCs w:val="22"/>
        </w:rPr>
        <w:t xml:space="preserve">Shrimp and seafood processing occurs in the central and southern coastal regions of Thailand. The majority of child laborers in this sector are between the ages of 15 and 17, and both boys and girls are equally engaged </w:t>
      </w:r>
      <w:r w:rsidR="000C5ED4">
        <w:rPr>
          <w:rFonts w:asciiTheme="minorHAnsi" w:hAnsiTheme="minorHAnsi"/>
          <w:sz w:val="22"/>
          <w:szCs w:val="22"/>
        </w:rPr>
        <w:t xml:space="preserve">in labor, </w:t>
      </w:r>
      <w:r w:rsidRPr="00B91E88">
        <w:rPr>
          <w:rFonts w:asciiTheme="minorHAnsi" w:hAnsiTheme="minorHAnsi"/>
          <w:sz w:val="22"/>
          <w:szCs w:val="22"/>
        </w:rPr>
        <w:t>with slightly more girls working than boys.</w:t>
      </w:r>
      <w:r w:rsidRPr="00B91E88">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&lt;EndNote&gt;&lt;Cite&gt;&lt;Author&gt;ILO-IPEC&lt;/Author&gt;&lt;Year&gt;September 2013&lt;/Year&gt;&lt;RecNum&gt;438&lt;/RecNum&gt;&lt;DisplayText&gt;(26)&lt;/DisplayText&gt;&lt;record&gt;&lt;rec-number&gt;438&lt;/rec-number&gt;&lt;foreign-keys&gt;&lt;key app="EN" db-id="5vrz02vd1rz2ppeeax9x95v6wdxa2w2wsdte"&gt;438&lt;/key&gt;&lt;/foreign-keys&gt;&lt;ref-type name="Report"&gt;27&lt;/ref-type&gt;&lt;contributors&gt;&lt;authors&gt;&lt;author&gt;ILO-IPEC,&lt;/author&gt;&lt;/authors&gt;&lt;/contributors&gt;&lt;titles&gt;&lt;title&gt;Baseline Surveys on Child Labour in Selected Areas in Thailand&lt;/title&gt;&lt;/titles&gt;&lt;keywords&gt;&lt;keyword&gt;Thailand&lt;/keyword&gt;&lt;/keywords&gt;&lt;dates&gt;&lt;year&gt;September 2013&lt;/year&gt;&lt;/dates&gt;&lt;pub-location&gt;Bangkok&lt;/pub-location&gt;&lt;urls&gt;&lt;related-urls&gt;&lt;url&gt;http://www.ilo.org/wcmsp5/groups/public/---asia/---ro-bangkok/documents/publication/wcms_222568.pdf&lt;/url&gt;&lt;/related-urls&gt;&lt;/urls&gt;&lt;/record&gt;&lt;/Cite&gt;&lt;/EndNote&gt;</w:instrText>
      </w:r>
      <w:r w:rsidRPr="00B91E88">
        <w:rPr>
          <w:rFonts w:asciiTheme="minorHAnsi" w:hAnsiTheme="minorHAnsi"/>
          <w:sz w:val="22"/>
          <w:szCs w:val="22"/>
        </w:rPr>
        <w:fldChar w:fldCharType="separate"/>
      </w:r>
      <w:r w:rsidR="003D21A7">
        <w:rPr>
          <w:rFonts w:asciiTheme="minorHAnsi" w:hAnsiTheme="minorHAnsi"/>
          <w:noProof/>
          <w:sz w:val="22"/>
          <w:szCs w:val="22"/>
        </w:rPr>
        <w:t>(</w:t>
      </w:r>
      <w:hyperlink w:anchor="_ENREF_26" w:tooltip="ILO-IPEC, September 2013 #438" w:history="1">
        <w:r w:rsidR="00A64E0F">
          <w:rPr>
            <w:rFonts w:asciiTheme="minorHAnsi" w:hAnsiTheme="minorHAnsi"/>
            <w:noProof/>
            <w:sz w:val="22"/>
            <w:szCs w:val="22"/>
          </w:rPr>
          <w:t>26</w:t>
        </w:r>
      </w:hyperlink>
      <w:r w:rsidR="003D21A7">
        <w:rPr>
          <w:rFonts w:asciiTheme="minorHAnsi" w:hAnsiTheme="minorHAnsi"/>
          <w:noProof/>
          <w:sz w:val="22"/>
          <w:szCs w:val="22"/>
        </w:rPr>
        <w:t>)</w:t>
      </w:r>
      <w:r w:rsidRPr="00B91E88">
        <w:rPr>
          <w:rFonts w:asciiTheme="minorHAnsi" w:hAnsiTheme="minorHAnsi"/>
          <w:sz w:val="22"/>
          <w:szCs w:val="22"/>
        </w:rPr>
        <w:fldChar w:fldCharType="end"/>
      </w:r>
      <w:r w:rsidRPr="00B91E88">
        <w:rPr>
          <w:rFonts w:asciiTheme="minorHAnsi" w:hAnsiTheme="minorHAnsi"/>
          <w:sz w:val="22"/>
          <w:szCs w:val="22"/>
        </w:rPr>
        <w:t xml:space="preserve"> Child labor </w:t>
      </w:r>
      <w:r>
        <w:rPr>
          <w:rFonts w:asciiTheme="minorHAnsi" w:hAnsiTheme="minorHAnsi"/>
          <w:sz w:val="22"/>
          <w:szCs w:val="22"/>
        </w:rPr>
        <w:t xml:space="preserve">in the shrimp and seafood processing sector is </w:t>
      </w:r>
      <w:r w:rsidRPr="00B91E88">
        <w:rPr>
          <w:rFonts w:asciiTheme="minorHAnsi" w:hAnsiTheme="minorHAnsi"/>
          <w:sz w:val="22"/>
          <w:szCs w:val="22"/>
        </w:rPr>
        <w:t xml:space="preserve">predominantly among migrant </w:t>
      </w:r>
      <w:r>
        <w:rPr>
          <w:rFonts w:asciiTheme="minorHAnsi" w:hAnsiTheme="minorHAnsi"/>
          <w:sz w:val="22"/>
          <w:szCs w:val="22"/>
        </w:rPr>
        <w:t>children</w:t>
      </w:r>
      <w:r w:rsidRPr="00B91E88">
        <w:rPr>
          <w:rFonts w:asciiTheme="minorHAnsi" w:hAnsiTheme="minorHAnsi"/>
          <w:sz w:val="22"/>
          <w:szCs w:val="22"/>
        </w:rPr>
        <w:t>, but it is also found among Thai children in the southern provinces</w:t>
      </w:r>
      <w:r>
        <w:rPr>
          <w:rFonts w:asciiTheme="minorHAnsi" w:hAnsiTheme="minorHAnsi"/>
          <w:sz w:val="22"/>
          <w:szCs w:val="22"/>
        </w:rPr>
        <w:t>.</w:t>
      </w:r>
      <w:r w:rsidR="00EB4883">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&lt;EndNote&gt;&lt;Cite&gt;&lt;Author&gt;ILO-IPEC&lt;/Author&gt;&lt;Year&gt;September 2013&lt;/Year&gt;&lt;RecNum&gt;438&lt;/RecNum&gt;&lt;DisplayText&gt;(26)&lt;/DisplayText&gt;&lt;record&gt;&lt;rec-number&gt;438&lt;/rec-number&gt;&lt;foreign-keys&gt;&lt;key app="EN" db-id="5vrz02vd1rz2ppeeax9x95v6wdxa2w2wsdte"&gt;438&lt;/key&gt;&lt;/foreign-keys&gt;&lt;ref-type name="Report"&gt;27&lt;/ref-type&gt;&lt;contributors&gt;&lt;authors&gt;&lt;author&gt;ILO-IPEC,&lt;/author&gt;&lt;/authors&gt;&lt;/contributors&gt;&lt;titles&gt;&lt;title&gt;Baseline Surveys on Child Labour in Selected Areas in Thailand&lt;/title&gt;&lt;/titles&gt;&lt;keywords&gt;&lt;keyword&gt;Thailand&lt;/keyword&gt;&lt;/keywords&gt;&lt;dates&gt;&lt;year&gt;September 2013&lt;/year&gt;&lt;/dates&gt;&lt;pub-location&gt;Bangkok&lt;/pub-location&gt;&lt;urls&gt;&lt;related-urls&gt;&lt;url&gt;http://www.ilo.org/wcmsp5/groups/public/---asia/---ro-bangkok/documents/publication/wcms_222568.pdf&lt;/url&gt;&lt;/related-urls&gt;&lt;/urls&gt;&lt;/record&gt;&lt;/Cite&gt;&lt;/EndNote&gt;</w:instrText>
      </w:r>
      <w:r w:rsidR="00EB4883">
        <w:rPr>
          <w:rFonts w:asciiTheme="minorHAnsi" w:hAnsiTheme="minorHAnsi"/>
          <w:sz w:val="22"/>
          <w:szCs w:val="22"/>
        </w:rPr>
        <w:fldChar w:fldCharType="separate"/>
      </w:r>
      <w:r w:rsidR="003D21A7">
        <w:rPr>
          <w:rFonts w:asciiTheme="minorHAnsi" w:hAnsiTheme="minorHAnsi"/>
          <w:noProof/>
          <w:sz w:val="22"/>
          <w:szCs w:val="22"/>
        </w:rPr>
        <w:t>(</w:t>
      </w:r>
      <w:hyperlink w:anchor="_ENREF_26" w:tooltip="ILO-IPEC, September 2013 #438" w:history="1">
        <w:r w:rsidR="00A64E0F">
          <w:rPr>
            <w:rFonts w:asciiTheme="minorHAnsi" w:hAnsiTheme="minorHAnsi"/>
            <w:noProof/>
            <w:sz w:val="22"/>
            <w:szCs w:val="22"/>
          </w:rPr>
          <w:t>26</w:t>
        </w:r>
      </w:hyperlink>
      <w:r w:rsidR="003D21A7">
        <w:rPr>
          <w:rFonts w:asciiTheme="minorHAnsi" w:hAnsiTheme="minorHAnsi"/>
          <w:noProof/>
          <w:sz w:val="22"/>
          <w:szCs w:val="22"/>
        </w:rPr>
        <w:t>)</w:t>
      </w:r>
      <w:r w:rsidR="00EB4883">
        <w:rPr>
          <w:rFonts w:asciiTheme="minorHAnsi" w:hAnsiTheme="minorHAnsi"/>
          <w:sz w:val="22"/>
          <w:szCs w:val="22"/>
        </w:rPr>
        <w:fldChar w:fldCharType="end"/>
      </w:r>
    </w:p>
    <w:p w14:paraId="7C2CAA1C" w14:textId="77777777" w:rsidR="00987205" w:rsidRDefault="00987205" w:rsidP="00D97D57">
      <w:pPr>
        <w:rPr>
          <w:rFonts w:asciiTheme="minorHAnsi" w:hAnsiTheme="minorHAnsi"/>
          <w:sz w:val="22"/>
          <w:szCs w:val="22"/>
        </w:rPr>
      </w:pPr>
    </w:p>
    <w:p w14:paraId="5886F4AC" w14:textId="23E6526A" w:rsidR="00D97D57" w:rsidRDefault="009B5568" w:rsidP="00D97D57">
      <w:pPr>
        <w:rPr>
          <w:rFonts w:asciiTheme="minorHAnsi" w:hAnsiTheme="minorHAnsi"/>
          <w:sz w:val="22"/>
          <w:szCs w:val="22"/>
        </w:rPr>
      </w:pPr>
      <w:r>
        <w:rPr>
          <w:rFonts w:asciiTheme="minorHAnsi" w:hAnsiTheme="minorHAnsi"/>
          <w:sz w:val="22"/>
          <w:szCs w:val="22"/>
        </w:rPr>
        <w:t xml:space="preserve">Children as young as </w:t>
      </w:r>
      <w:r w:rsidR="009A452D">
        <w:rPr>
          <w:rFonts w:asciiTheme="minorHAnsi" w:hAnsiTheme="minorHAnsi"/>
          <w:sz w:val="22"/>
          <w:szCs w:val="22"/>
        </w:rPr>
        <w:t xml:space="preserve">age </w:t>
      </w:r>
      <w:r>
        <w:rPr>
          <w:rFonts w:asciiTheme="minorHAnsi" w:hAnsiTheme="minorHAnsi"/>
          <w:sz w:val="22"/>
          <w:szCs w:val="22"/>
        </w:rPr>
        <w:t xml:space="preserve">7 are paid to fight in a form of boxing called </w:t>
      </w:r>
      <w:proofErr w:type="spellStart"/>
      <w:r w:rsidRPr="001D3E85">
        <w:rPr>
          <w:rFonts w:asciiTheme="minorHAnsi" w:hAnsiTheme="minorHAnsi"/>
          <w:i/>
          <w:sz w:val="22"/>
          <w:szCs w:val="22"/>
        </w:rPr>
        <w:t>Muay</w:t>
      </w:r>
      <w:proofErr w:type="spellEnd"/>
      <w:r>
        <w:rPr>
          <w:rFonts w:asciiTheme="minorHAnsi" w:hAnsiTheme="minorHAnsi"/>
          <w:sz w:val="22"/>
          <w:szCs w:val="22"/>
        </w:rPr>
        <w:t xml:space="preserve"> </w:t>
      </w:r>
      <w:r w:rsidRPr="001D3E85">
        <w:rPr>
          <w:rFonts w:asciiTheme="minorHAnsi" w:hAnsiTheme="minorHAnsi"/>
          <w:i/>
          <w:sz w:val="22"/>
          <w:szCs w:val="22"/>
        </w:rPr>
        <w:t>Thai</w:t>
      </w:r>
      <w:r>
        <w:rPr>
          <w:rFonts w:asciiTheme="minorHAnsi" w:hAnsiTheme="minorHAnsi"/>
          <w:sz w:val="22"/>
          <w:szCs w:val="22"/>
        </w:rPr>
        <w:t xml:space="preserve">, in which they use knees, elbows, hands, and feet to fight, with no </w:t>
      </w:r>
      <w:r w:rsidRPr="003F1EC2">
        <w:rPr>
          <w:rFonts w:asciiTheme="minorHAnsi" w:hAnsiTheme="minorHAnsi"/>
          <w:sz w:val="22"/>
          <w:szCs w:val="22"/>
        </w:rPr>
        <w:t>protective equipment.</w:t>
      </w:r>
      <w:r w:rsidRPr="003F1EC2">
        <w:rPr>
          <w:rFonts w:asciiTheme="minorHAnsi" w:hAnsiTheme="minorHAnsi"/>
          <w:sz w:val="22"/>
          <w:szCs w:val="22"/>
        </w:rPr>
        <w:fldChar w:fldCharType="begin">
          <w:fldData xml:space="preserve">PEVuZE5vdGU+PENpdGU+PEF1dGhvcj5DYXRzb3VsaXM8L0F1dGhvcj48WWVhcj4yMDEyPC9ZZWFy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</w:fldData>
        </w:fldChar>
      </w:r>
      <w:r w:rsidR="00E1476B">
        <w:rPr>
          <w:rFonts w:asciiTheme="minorHAnsi" w:hAnsiTheme="minorHAnsi"/>
          <w:sz w:val="22"/>
          <w:szCs w:val="22"/>
        </w:rPr>
        <w:instrText xml:space="preserve"> ADDIN EN.CITE </w:instrText>
      </w:r>
      <w:r w:rsidR="00E1476B">
        <w:rPr>
          <w:rFonts w:asciiTheme="minorHAnsi" w:hAnsiTheme="minorHAnsi"/>
          <w:sz w:val="22"/>
          <w:szCs w:val="22"/>
        </w:rPr>
        <w:fldChar w:fldCharType="begin">
          <w:fldData xml:space="preserve">PEVuZE5vdGU+PENpdGU+PEF1dGhvcj5DYXRzb3VsaXM8L0F1dGhvcj48WWVhcj4yMDEyPC9ZZWFy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</w:fldData>
        </w:fldChar>
      </w:r>
      <w:r w:rsidR="00E1476B">
        <w:rPr>
          <w:rFonts w:asciiTheme="minorHAnsi" w:hAnsiTheme="minorHAnsi"/>
          <w:sz w:val="22"/>
          <w:szCs w:val="22"/>
        </w:rPr>
        <w:instrText xml:space="preserve"> ADDIN EN.CITE.DATA </w:instrText>
      </w:r>
      <w:r w:rsidR="00E1476B">
        <w:rPr>
          <w:rFonts w:asciiTheme="minorHAnsi" w:hAnsiTheme="minorHAnsi"/>
          <w:sz w:val="22"/>
          <w:szCs w:val="22"/>
        </w:rPr>
      </w:r>
      <w:r w:rsidR="00E1476B">
        <w:rPr>
          <w:rFonts w:asciiTheme="minorHAnsi" w:hAnsiTheme="minorHAnsi"/>
          <w:sz w:val="22"/>
          <w:szCs w:val="22"/>
        </w:rPr>
        <w:fldChar w:fldCharType="end"/>
      </w:r>
      <w:r w:rsidRPr="003F1EC2">
        <w:rPr>
          <w:rFonts w:asciiTheme="minorHAnsi" w:hAnsiTheme="minorHAnsi"/>
          <w:sz w:val="22"/>
          <w:szCs w:val="22"/>
        </w:rPr>
      </w:r>
      <w:r w:rsidRPr="003F1EC2">
        <w:rPr>
          <w:rFonts w:asciiTheme="minorHAnsi" w:hAnsiTheme="minorHAnsi"/>
          <w:sz w:val="22"/>
          <w:szCs w:val="22"/>
        </w:rPr>
        <w:fldChar w:fldCharType="separate"/>
      </w:r>
      <w:r w:rsidR="00EC6476" w:rsidRPr="003F1EC2">
        <w:rPr>
          <w:rFonts w:asciiTheme="minorHAnsi" w:hAnsiTheme="minorHAnsi"/>
          <w:noProof/>
          <w:sz w:val="22"/>
          <w:szCs w:val="22"/>
        </w:rPr>
        <w:t>(</w:t>
      </w:r>
      <w:hyperlink w:anchor="_ENREF_14" w:tooltip="Catsoulis, 2012 #408" w:history="1">
        <w:r w:rsidR="00A64E0F" w:rsidRPr="003F1EC2">
          <w:rPr>
            <w:rFonts w:asciiTheme="minorHAnsi" w:hAnsiTheme="minorHAnsi"/>
            <w:noProof/>
            <w:sz w:val="22"/>
            <w:szCs w:val="22"/>
          </w:rPr>
          <w:t>14-17</w:t>
        </w:r>
      </w:hyperlink>
      <w:r w:rsidR="00EC6476" w:rsidRPr="003F1EC2">
        <w:rPr>
          <w:rFonts w:asciiTheme="minorHAnsi" w:hAnsiTheme="minorHAnsi"/>
          <w:noProof/>
          <w:sz w:val="22"/>
          <w:szCs w:val="22"/>
        </w:rPr>
        <w:t>)</w:t>
      </w:r>
      <w:r w:rsidRPr="003F1EC2">
        <w:rPr>
          <w:rFonts w:asciiTheme="minorHAnsi" w:hAnsiTheme="minorHAnsi"/>
          <w:sz w:val="22"/>
          <w:szCs w:val="22"/>
        </w:rPr>
        <w:fldChar w:fldCharType="end"/>
      </w:r>
      <w:r w:rsidR="00DD1215" w:rsidRPr="003F1EC2">
        <w:rPr>
          <w:rFonts w:asciiTheme="minorHAnsi" w:hAnsiTheme="minorHAnsi"/>
          <w:sz w:val="22"/>
          <w:szCs w:val="22"/>
        </w:rPr>
        <w:t xml:space="preserve"> </w:t>
      </w:r>
      <w:r w:rsidR="0067514F">
        <w:rPr>
          <w:rFonts w:asciiTheme="minorHAnsi" w:hAnsiTheme="minorHAnsi"/>
          <w:sz w:val="22"/>
          <w:szCs w:val="22"/>
        </w:rPr>
        <w:t>Work in a gambling place is deemed hazardous by Thai law</w:t>
      </w:r>
      <w:r w:rsidR="000C5ED4">
        <w:rPr>
          <w:rFonts w:asciiTheme="minorHAnsi" w:hAnsiTheme="minorHAnsi"/>
          <w:sz w:val="22"/>
          <w:szCs w:val="22"/>
        </w:rPr>
        <w:t>;</w:t>
      </w:r>
      <w:r w:rsidR="0067514F">
        <w:rPr>
          <w:rFonts w:asciiTheme="minorHAnsi" w:hAnsiTheme="minorHAnsi"/>
          <w:sz w:val="22"/>
          <w:szCs w:val="22"/>
        </w:rPr>
        <w:t xml:space="preserve"> however, g</w:t>
      </w:r>
      <w:r w:rsidR="00C040DF" w:rsidRPr="003F1EC2">
        <w:rPr>
          <w:rFonts w:asciiTheme="minorHAnsi" w:hAnsiTheme="minorHAnsi"/>
          <w:sz w:val="22"/>
          <w:szCs w:val="22"/>
        </w:rPr>
        <w:t>amblers place bets on the children</w:t>
      </w:r>
      <w:r w:rsidR="00935617" w:rsidRPr="003F1EC2">
        <w:rPr>
          <w:rFonts w:asciiTheme="minorHAnsi" w:hAnsiTheme="minorHAnsi"/>
          <w:sz w:val="22"/>
          <w:szCs w:val="22"/>
        </w:rPr>
        <w:t xml:space="preserve"> fighting</w:t>
      </w:r>
      <w:r w:rsidR="0067514F">
        <w:rPr>
          <w:rFonts w:asciiTheme="minorHAnsi" w:hAnsiTheme="minorHAnsi"/>
          <w:sz w:val="22"/>
          <w:szCs w:val="22"/>
        </w:rPr>
        <w:t>.</w:t>
      </w:r>
      <w:r w:rsidR="00DD1215" w:rsidRPr="003F1EC2">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&lt;EndNote&gt;&lt;Cite&gt;&lt;Author&gt;Walker&lt;/Author&gt;&lt;Year&gt;2013&lt;/Year&gt;&lt;RecNum&gt;443&lt;/RecNum&gt;&lt;DisplayText&gt;(16, 17)&lt;/DisplayText&gt;&lt;record&gt;&lt;rec-number&gt;443&lt;/rec-number&gt;&lt;foreign-keys&gt;&lt;key app="EN" db-id="5vrz02vd1rz2ppeeax9x95v6wdxa2w2wsdte"&gt;443&lt;/key&gt;&lt;/foreign-keys&gt;&lt;ref-type name="Manuscript"&gt;36&lt;/ref-type&gt;&lt;contributors&gt;&lt;authors&gt;&lt;author&gt;Walker, Chris,&lt;/author&gt;&lt;/authors&gt;&lt;/contributors&gt;&lt;titles&gt;&lt;title&gt;As Gamblers Gather, Thailand&amp;apos;s child Boxers Slug It Out&lt;/title&gt;&lt;/titles&gt;&lt;keywords&gt;&lt;keyword&gt;Thailand&lt;/keyword&gt;&lt;/keywords&gt;&lt;dates&gt;&lt;year&gt;2013&lt;/year&gt;&lt;pub-dates&gt;&lt;date&gt;May 14,&lt;/date&gt;&lt;/pub-dates&gt;&lt;/dates&gt;&lt;label&gt;NPR.org&lt;/label&gt;&lt;work-type&gt;online&lt;/work-type&gt;&lt;urls&gt;&lt;related-urls&gt;&lt;url&gt;http://www.npr.org/blogs/parallels/2013/05/06/181647462/As-Gamblers-Gather-Thailands-Child-Boxers-Slug-It-Out&lt;/url&gt;&lt;/related-urls&gt;&lt;/urls&gt;&lt;access-date&gt;May 17, 2013&lt;/access-date&gt;&lt;/record&gt;&lt;/Cite&gt;&lt;Cite&gt;&lt;Author&gt;Karlinsky&lt;/Author&gt;&lt;RecNum&gt;451&lt;/RecNum&gt;&lt;record&gt;&lt;rec-number&gt;451&lt;/rec-number&gt;&lt;foreign-keys&gt;&lt;key app="EN" db-id="5vrz02vd1rz2ppeeax9x95v6wdxa2w2wsdte"&gt;451&lt;/key&gt;&lt;/foreign-keys&gt;&lt;ref-type name="Manuscript"&gt;36&lt;/ref-type&gt;&lt;contributors&gt;&lt;authors&gt;&lt;author&gt;Karlinsky, Neal&lt;/author&gt;&lt;/authors&gt;&lt;/contributors&gt;&lt;titles&gt;&lt;title&gt;Thailand&amp;apos;s Child Boxers Compete in Brutal Fights for Money, Better Future&lt;/title&gt;&lt;/titles&gt;&lt;keywords&gt;&lt;keyword&gt;Thailand&lt;/keyword&gt;&lt;/keywords&gt;&lt;dates&gt;&lt;year&gt;2014&lt;/year&gt;&lt;pub-dates&gt;&lt;date&gt;January 21, &lt;/date&gt;&lt;/pub-dates&gt;&lt;/dates&gt;&lt;label&gt;abcnews.go.com&lt;/label&gt;&lt;work-type&gt;online&lt;/work-type&gt;&lt;urls&gt;&lt;related-urls&gt;&lt;url&gt;http://abcnews.go.com/International/thailands-child-boxers-compete-brutal-fights-money-future/story?id=21613303&amp;amp;singlePage=true&lt;/url&gt;&lt;/related-urls&gt;&lt;/urls&gt;&lt;access-date&gt;April 15, 2014&lt;/access-date&gt;&lt;/record&gt;&lt;/Cite&gt;&lt;/EndNote&gt;</w:instrText>
      </w:r>
      <w:r w:rsidR="00DD1215" w:rsidRPr="003F1EC2">
        <w:rPr>
          <w:rFonts w:asciiTheme="minorHAnsi" w:hAnsiTheme="minorHAnsi"/>
          <w:sz w:val="22"/>
          <w:szCs w:val="22"/>
        </w:rPr>
        <w:fldChar w:fldCharType="separate"/>
      </w:r>
      <w:r w:rsidR="00EC6476" w:rsidRPr="003F1EC2">
        <w:rPr>
          <w:rFonts w:asciiTheme="minorHAnsi" w:hAnsiTheme="minorHAnsi"/>
          <w:noProof/>
          <w:sz w:val="22"/>
          <w:szCs w:val="22"/>
        </w:rPr>
        <w:t>(</w:t>
      </w:r>
      <w:hyperlink w:anchor="_ENREF_16" w:tooltip="Walker, 2013 #443" w:history="1">
        <w:r w:rsidR="00A64E0F" w:rsidRPr="003F1EC2">
          <w:rPr>
            <w:rFonts w:asciiTheme="minorHAnsi" w:hAnsiTheme="minorHAnsi"/>
            <w:noProof/>
            <w:sz w:val="22"/>
            <w:szCs w:val="22"/>
          </w:rPr>
          <w:t>16</w:t>
        </w:r>
      </w:hyperlink>
      <w:r w:rsidR="00EC6476" w:rsidRPr="003F1EC2">
        <w:rPr>
          <w:rFonts w:asciiTheme="minorHAnsi" w:hAnsiTheme="minorHAnsi"/>
          <w:noProof/>
          <w:sz w:val="22"/>
          <w:szCs w:val="22"/>
        </w:rPr>
        <w:t xml:space="preserve">, </w:t>
      </w:r>
      <w:hyperlink w:anchor="_ENREF_17" w:tooltip="Karlinsky, 2014 #451" w:history="1">
        <w:r w:rsidR="00A64E0F" w:rsidRPr="003F1EC2">
          <w:rPr>
            <w:rFonts w:asciiTheme="minorHAnsi" w:hAnsiTheme="minorHAnsi"/>
            <w:noProof/>
            <w:sz w:val="22"/>
            <w:szCs w:val="22"/>
          </w:rPr>
          <w:t>17</w:t>
        </w:r>
      </w:hyperlink>
      <w:r w:rsidR="00EC6476" w:rsidRPr="003F1EC2">
        <w:rPr>
          <w:rFonts w:asciiTheme="minorHAnsi" w:hAnsiTheme="minorHAnsi"/>
          <w:noProof/>
          <w:sz w:val="22"/>
          <w:szCs w:val="22"/>
        </w:rPr>
        <w:t>)</w:t>
      </w:r>
      <w:r w:rsidR="00DD1215" w:rsidRPr="003F1EC2">
        <w:rPr>
          <w:rFonts w:asciiTheme="minorHAnsi" w:hAnsiTheme="minorHAnsi"/>
          <w:sz w:val="22"/>
          <w:szCs w:val="22"/>
        </w:rPr>
        <w:fldChar w:fldCharType="end"/>
      </w:r>
      <w:r w:rsidR="003F1EC2">
        <w:rPr>
          <w:rFonts w:asciiTheme="minorHAnsi" w:hAnsiTheme="minorHAnsi"/>
          <w:sz w:val="22"/>
          <w:szCs w:val="22"/>
        </w:rPr>
        <w:t xml:space="preserve"> </w:t>
      </w:r>
      <w:r w:rsidR="00D97D57" w:rsidRPr="00D97D57">
        <w:rPr>
          <w:rFonts w:asciiTheme="minorHAnsi" w:hAnsiTheme="minorHAnsi"/>
          <w:sz w:val="22"/>
          <w:szCs w:val="22"/>
        </w:rPr>
        <w:t xml:space="preserve">Migrant children may be subjected to forced labor </w:t>
      </w:r>
      <w:r w:rsidR="00092092">
        <w:rPr>
          <w:rFonts w:asciiTheme="minorHAnsi" w:hAnsiTheme="minorHAnsi"/>
          <w:sz w:val="22"/>
          <w:szCs w:val="22"/>
        </w:rPr>
        <w:t>in</w:t>
      </w:r>
      <w:r w:rsidR="00D97D57" w:rsidRPr="00D97D57">
        <w:rPr>
          <w:rFonts w:asciiTheme="minorHAnsi" w:hAnsiTheme="minorHAnsi"/>
          <w:sz w:val="22"/>
          <w:szCs w:val="22"/>
        </w:rPr>
        <w:t xml:space="preserve"> begging, </w:t>
      </w:r>
      <w:r w:rsidR="000C5ED4">
        <w:rPr>
          <w:rFonts w:asciiTheme="minorHAnsi" w:hAnsiTheme="minorHAnsi"/>
          <w:sz w:val="22"/>
          <w:szCs w:val="22"/>
        </w:rPr>
        <w:t xml:space="preserve">the </w:t>
      </w:r>
      <w:r w:rsidR="00D97D57" w:rsidRPr="00D97D57">
        <w:rPr>
          <w:rFonts w:asciiTheme="minorHAnsi" w:hAnsiTheme="minorHAnsi"/>
          <w:sz w:val="22"/>
          <w:szCs w:val="22"/>
        </w:rPr>
        <w:t xml:space="preserve">selling </w:t>
      </w:r>
      <w:r w:rsidR="000C5ED4">
        <w:rPr>
          <w:rFonts w:asciiTheme="minorHAnsi" w:hAnsiTheme="minorHAnsi"/>
          <w:sz w:val="22"/>
          <w:szCs w:val="22"/>
        </w:rPr>
        <w:t xml:space="preserve">of </w:t>
      </w:r>
      <w:r w:rsidR="00D97D57" w:rsidRPr="00D97D57">
        <w:rPr>
          <w:rFonts w:asciiTheme="minorHAnsi" w:hAnsiTheme="minorHAnsi"/>
          <w:sz w:val="22"/>
          <w:szCs w:val="22"/>
        </w:rPr>
        <w:t xml:space="preserve">flowers, garment factories, shrimp and seafood processing, and </w:t>
      </w:r>
      <w:r w:rsidR="00D97D57" w:rsidRPr="00932DEC">
        <w:rPr>
          <w:rFonts w:asciiTheme="minorHAnsi" w:hAnsiTheme="minorHAnsi"/>
          <w:sz w:val="22"/>
          <w:szCs w:val="22"/>
        </w:rPr>
        <w:t>domestic service.</w:t>
      </w:r>
      <w:r w:rsidR="007B7E71" w:rsidRPr="00932DEC">
        <w:rPr>
          <w:rFonts w:asciiTheme="minorHAnsi" w:hAnsiTheme="minorHAnsi"/>
          <w:sz w:val="22"/>
          <w:szCs w:val="22"/>
        </w:rPr>
        <w:fldChar w:fldCharType="begin">
          <w:fldData xml:space="preserve">PEVuZE5vdGU+PENpdGUgRXhjbHVkZVllYXI9IjEiPjxBdXRob3I+VS5TLiBFbWJhc3N5LSBCYW5n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</w:fldData>
        </w:fldChar>
      </w:r>
      <w:r w:rsidR="00E1476B">
        <w:rPr>
          <w:rFonts w:asciiTheme="minorHAnsi" w:hAnsiTheme="minorHAnsi"/>
          <w:sz w:val="22"/>
          <w:szCs w:val="22"/>
        </w:rPr>
        <w:instrText xml:space="preserve"> ADDIN EN.CITE </w:instrText>
      </w:r>
      <w:r w:rsidR="00E1476B">
        <w:rPr>
          <w:rFonts w:asciiTheme="minorHAnsi" w:hAnsiTheme="minorHAnsi"/>
          <w:sz w:val="22"/>
          <w:szCs w:val="22"/>
        </w:rPr>
        <w:fldChar w:fldCharType="begin">
          <w:fldData xml:space="preserve">PEVuZE5vdGU+PENpdGUgRXhjbHVkZVllYXI9IjEiPjxBdXRob3I+VS5TLiBFbWJhc3N5LSBCYW5n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</w:fldData>
        </w:fldChar>
      </w:r>
      <w:r w:rsidR="00E1476B">
        <w:rPr>
          <w:rFonts w:asciiTheme="minorHAnsi" w:hAnsiTheme="minorHAnsi"/>
          <w:sz w:val="22"/>
          <w:szCs w:val="22"/>
        </w:rPr>
        <w:instrText xml:space="preserve"> ADDIN EN.CITE.DATA </w:instrText>
      </w:r>
      <w:r w:rsidR="00E1476B">
        <w:rPr>
          <w:rFonts w:asciiTheme="minorHAnsi" w:hAnsiTheme="minorHAnsi"/>
          <w:sz w:val="22"/>
          <w:szCs w:val="22"/>
        </w:rPr>
      </w:r>
      <w:r w:rsidR="00E1476B">
        <w:rPr>
          <w:rFonts w:asciiTheme="minorHAnsi" w:hAnsiTheme="minorHAnsi"/>
          <w:sz w:val="22"/>
          <w:szCs w:val="22"/>
        </w:rPr>
        <w:fldChar w:fldCharType="end"/>
      </w:r>
      <w:r w:rsidR="007B7E71" w:rsidRPr="00932DEC">
        <w:rPr>
          <w:rFonts w:asciiTheme="minorHAnsi" w:hAnsiTheme="minorHAnsi"/>
          <w:sz w:val="22"/>
          <w:szCs w:val="22"/>
        </w:rPr>
      </w:r>
      <w:r w:rsidR="007B7E71" w:rsidRPr="00932DEC">
        <w:rPr>
          <w:rFonts w:asciiTheme="minorHAnsi" w:hAnsiTheme="minorHAnsi"/>
          <w:sz w:val="22"/>
          <w:szCs w:val="22"/>
        </w:rPr>
        <w:fldChar w:fldCharType="separate"/>
      </w:r>
      <w:r w:rsidR="00EC6476">
        <w:rPr>
          <w:rFonts w:asciiTheme="minorHAnsi" w:hAnsiTheme="minorHAnsi"/>
          <w:noProof/>
          <w:sz w:val="22"/>
          <w:szCs w:val="22"/>
        </w:rPr>
        <w:t>(</w:t>
      </w:r>
      <w:hyperlink w:anchor="_ENREF_1" w:tooltip="ILO-IPEC, December 17, 2010 #205" w:history="1">
        <w:r w:rsidR="00A64E0F">
          <w:rPr>
            <w:rFonts w:asciiTheme="minorHAnsi" w:hAnsiTheme="minorHAnsi"/>
            <w:noProof/>
            <w:sz w:val="22"/>
            <w:szCs w:val="22"/>
          </w:rPr>
          <w:t>1</w:t>
        </w:r>
      </w:hyperlink>
      <w:r w:rsidR="00EC6476">
        <w:rPr>
          <w:rFonts w:asciiTheme="minorHAnsi" w:hAnsiTheme="minorHAnsi"/>
          <w:noProof/>
          <w:sz w:val="22"/>
          <w:szCs w:val="22"/>
        </w:rPr>
        <w:t xml:space="preserve">, </w:t>
      </w:r>
      <w:hyperlink w:anchor="_ENREF_5" w:tooltip="U.S. Embassy- Bangkok,  #286" w:history="1">
        <w:r w:rsidR="00A64E0F">
          <w:rPr>
            <w:rFonts w:asciiTheme="minorHAnsi" w:hAnsiTheme="minorHAnsi"/>
            <w:noProof/>
            <w:sz w:val="22"/>
            <w:szCs w:val="22"/>
          </w:rPr>
          <w:t>5</w:t>
        </w:r>
      </w:hyperlink>
      <w:r w:rsidR="00EC6476">
        <w:rPr>
          <w:rFonts w:asciiTheme="minorHAnsi" w:hAnsiTheme="minorHAnsi"/>
          <w:noProof/>
          <w:sz w:val="22"/>
          <w:szCs w:val="22"/>
        </w:rPr>
        <w:t xml:space="preserve">, </w:t>
      </w:r>
      <w:hyperlink w:anchor="_ENREF_8" w:tooltip="ILO, 2013 #452" w:history="1">
        <w:r w:rsidR="00A64E0F">
          <w:rPr>
            <w:rFonts w:asciiTheme="minorHAnsi" w:hAnsiTheme="minorHAnsi"/>
            <w:noProof/>
            <w:sz w:val="22"/>
            <w:szCs w:val="22"/>
          </w:rPr>
          <w:t>8</w:t>
        </w:r>
      </w:hyperlink>
      <w:r w:rsidR="00EC6476">
        <w:rPr>
          <w:rFonts w:asciiTheme="minorHAnsi" w:hAnsiTheme="minorHAnsi"/>
          <w:noProof/>
          <w:sz w:val="22"/>
          <w:szCs w:val="22"/>
        </w:rPr>
        <w:t xml:space="preserve">, </w:t>
      </w:r>
      <w:hyperlink w:anchor="_ENREF_11" w:tooltip="ILO, 2006 #411" w:history="1">
        <w:r w:rsidR="00A64E0F">
          <w:rPr>
            <w:rFonts w:asciiTheme="minorHAnsi" w:hAnsiTheme="minorHAnsi"/>
            <w:noProof/>
            <w:sz w:val="22"/>
            <w:szCs w:val="22"/>
          </w:rPr>
          <w:t>11</w:t>
        </w:r>
      </w:hyperlink>
      <w:r w:rsidR="00EC6476">
        <w:rPr>
          <w:rFonts w:asciiTheme="minorHAnsi" w:hAnsiTheme="minorHAnsi"/>
          <w:noProof/>
          <w:sz w:val="22"/>
          <w:szCs w:val="22"/>
        </w:rPr>
        <w:t>)</w:t>
      </w:r>
      <w:r w:rsidR="007B7E71" w:rsidRPr="00932DEC">
        <w:rPr>
          <w:rFonts w:asciiTheme="minorHAnsi" w:hAnsiTheme="minorHAnsi"/>
          <w:sz w:val="22"/>
          <w:szCs w:val="22"/>
        </w:rPr>
        <w:fldChar w:fldCharType="end"/>
      </w:r>
      <w:r w:rsidR="00EC6476">
        <w:rPr>
          <w:rFonts w:asciiTheme="minorHAnsi" w:hAnsiTheme="minorHAnsi"/>
          <w:sz w:val="22"/>
          <w:szCs w:val="22"/>
        </w:rPr>
        <w:t xml:space="preserve"> </w:t>
      </w:r>
    </w:p>
    <w:p w14:paraId="4C65581B" w14:textId="77777777" w:rsidR="00283006" w:rsidRDefault="00283006" w:rsidP="00D97D57">
      <w:pPr>
        <w:rPr>
          <w:rFonts w:asciiTheme="minorHAnsi" w:hAnsiTheme="minorHAnsi"/>
          <w:sz w:val="22"/>
          <w:szCs w:val="22"/>
        </w:rPr>
      </w:pPr>
    </w:p>
    <w:p w14:paraId="66F1D3AE" w14:textId="528FE815" w:rsidR="008A1F30" w:rsidRDefault="008A1F30" w:rsidP="00D97D57">
      <w:pPr>
        <w:rPr>
          <w:rFonts w:asciiTheme="minorHAnsi" w:hAnsiTheme="minorHAnsi"/>
          <w:sz w:val="22"/>
          <w:szCs w:val="22"/>
        </w:rPr>
      </w:pPr>
      <w:r w:rsidRPr="00932DEC">
        <w:rPr>
          <w:rFonts w:asciiTheme="minorHAnsi" w:hAnsiTheme="minorHAnsi"/>
          <w:sz w:val="22"/>
          <w:szCs w:val="22"/>
        </w:rPr>
        <w:t>Children are trafficked to and within</w:t>
      </w:r>
      <w:r>
        <w:rPr>
          <w:rFonts w:asciiTheme="minorHAnsi" w:hAnsiTheme="minorHAnsi"/>
          <w:sz w:val="22"/>
          <w:szCs w:val="22"/>
        </w:rPr>
        <w:t xml:space="preserve"> Thailand for commercial sexual exploitation and labor exploitation.</w:t>
      </w:r>
      <w:r>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&lt;EndNote&gt;&lt;Cite&gt;&lt;Author&gt;Integrated Regional Information Networks&lt;/Author&gt;&lt;Year&gt;2012&lt;/Year&gt;&lt;RecNum&gt;369&lt;/RecNum&gt;&lt;DisplayText&gt;(5, 10, 22)&lt;/DisplayText&gt;&lt;record&gt;&lt;rec-number&gt;369&lt;/rec-number&gt;&lt;foreign-keys&gt;&lt;key app="EN" db-id="5vrz02vd1rz2ppeeax9x95v6wdxa2w2wsdte"&gt;369&lt;/key&gt;&lt;/foreign-keys&gt;&lt;ref-type name="Manuscript"&gt;36&lt;/ref-type&gt;&lt;contributors&gt;&lt;authors&gt;&lt;author&gt;Integrated Regional Information Networks,&lt;/author&gt;&lt;/authors&gt;&lt;/contributors&gt;&lt;titles&gt;&lt;title&gt;Thailand: Children Trafficked to Sell Flowers and Beg&lt;/title&gt;&lt;/titles&gt;&lt;keywords&gt;&lt;keyword&gt;Thailand&lt;/keyword&gt;&lt;/keywords&gt;&lt;dates&gt;&lt;year&gt;2012&lt;/year&gt;&lt;pub-dates&gt;&lt;date&gt;June 4,&lt;/date&gt;&lt;/pub-dates&gt;&lt;/dates&gt;&lt;label&gt;IRINnews.org&lt;/label&gt;&lt;work-type&gt;online&lt;/work-type&gt;&lt;urls&gt;&lt;related-urls&gt;&lt;url&gt;http://www.irinnews.org/Report/95566/THAILAND-Children-trafficked-to-sell-flowers-and-beg &lt;/url&gt;&lt;/related-urls&gt;&lt;/urls&gt;&lt;access-date&gt;October 24, 2012&lt;/access-date&gt;&lt;/record&gt;&lt;/Cite&gt;&lt;Cite&gt;&lt;Author&gt;U.S. Embassy- Bangkok&lt;/Author&gt;&lt;RecNum&gt;286&lt;/RecNum&gt;&lt;record&gt;&lt;rec-number&gt;286&lt;/rec-number&gt;&lt;foreign-keys&gt;&lt;key app="EN" db-id="5vrz02vd1rz2ppeeax9x95v6wdxa2w2wsdte"&gt;286&lt;/key&gt;&lt;/foreign-keys&gt;&lt;ref-type name="Report"&gt;27&lt;/ref-type&gt;&lt;contributors&gt;&lt;authors&gt;&lt;author&gt;U.S. Embassy- Bangkok, &lt;/author&gt;&lt;/authors&gt;&lt;/contributors&gt;&lt;titles&gt;&lt;title&gt;reporting, January 31, 2012&lt;/title&gt;&lt;short-title&gt;reporting, January 31, 2012&lt;/short-title&gt;&lt;/titles&gt;&lt;keywords&gt;&lt;keyword&gt;Thailand&lt;/keyword&gt;&lt;/keywords&gt;&lt;dates&gt;&lt;/dates&gt;&lt;urls&gt;&lt;/urls&gt;&lt;/record&gt;&lt;/Cite&gt;&lt;Cite&gt;&lt;Author&gt;U.S. Embassy- Bangkok&lt;/Author&gt;&lt;RecNum&gt;386&lt;/RecNum&gt;&lt;record&gt;&lt;rec-number&gt;386&lt;/rec-number&gt;&lt;foreign-keys&gt;&lt;key app="EN" db-id="5vrz02vd1rz2ppeeax9x95v6wdxa2w2wsdte"&gt;386&lt;/key&gt;&lt;/foreign-keys&gt;&lt;ref-type name="Report"&gt;27&lt;/ref-type&gt;&lt;contributors&gt;&lt;authors&gt;&lt;author&gt;U.S. Embassy- Bangkok, &lt;/author&gt;&lt;/authors&gt;&lt;/contributors&gt;&lt;titles&gt;&lt;title&gt;reporting, February 6, 2013&lt;/title&gt;&lt;/titles&gt;&lt;keywords&gt;&lt;keyword&gt;Thailand&lt;/keyword&gt;&lt;/keywords&gt;&lt;dates&gt;&lt;/dates&gt;&lt;urls&gt;&lt;/urls&gt;&lt;/record&gt;&lt;/Cite&gt;&lt;/EndNote&gt;</w:instrText>
      </w:r>
      <w:r>
        <w:rPr>
          <w:rFonts w:asciiTheme="minorHAnsi" w:hAnsiTheme="minorHAnsi"/>
          <w:sz w:val="22"/>
          <w:szCs w:val="22"/>
        </w:rPr>
        <w:fldChar w:fldCharType="separate"/>
      </w:r>
      <w:r w:rsidR="00EB4883">
        <w:rPr>
          <w:rFonts w:asciiTheme="minorHAnsi" w:hAnsiTheme="minorHAnsi"/>
          <w:noProof/>
          <w:sz w:val="22"/>
          <w:szCs w:val="22"/>
        </w:rPr>
        <w:t>(</w:t>
      </w:r>
      <w:hyperlink w:anchor="_ENREF_5" w:tooltip="U.S. Embassy- Bangkok,  #286" w:history="1">
        <w:r w:rsidR="00A64E0F">
          <w:rPr>
            <w:rFonts w:asciiTheme="minorHAnsi" w:hAnsiTheme="minorHAnsi"/>
            <w:noProof/>
            <w:sz w:val="22"/>
            <w:szCs w:val="22"/>
          </w:rPr>
          <w:t>5</w:t>
        </w:r>
      </w:hyperlink>
      <w:r w:rsidR="00EB4883">
        <w:rPr>
          <w:rFonts w:asciiTheme="minorHAnsi" w:hAnsiTheme="minorHAnsi"/>
          <w:noProof/>
          <w:sz w:val="22"/>
          <w:szCs w:val="22"/>
        </w:rPr>
        <w:t xml:space="preserve">, </w:t>
      </w:r>
      <w:hyperlink w:anchor="_ENREF_10" w:tooltip="U.S. Embassy- Bangkok,  #386" w:history="1">
        <w:r w:rsidR="00A64E0F">
          <w:rPr>
            <w:rFonts w:asciiTheme="minorHAnsi" w:hAnsiTheme="minorHAnsi"/>
            <w:noProof/>
            <w:sz w:val="22"/>
            <w:szCs w:val="22"/>
          </w:rPr>
          <w:t>10</w:t>
        </w:r>
      </w:hyperlink>
      <w:r w:rsidR="00EB4883">
        <w:rPr>
          <w:rFonts w:asciiTheme="minorHAnsi" w:hAnsiTheme="minorHAnsi"/>
          <w:noProof/>
          <w:sz w:val="22"/>
          <w:szCs w:val="22"/>
        </w:rPr>
        <w:t xml:space="preserve">, </w:t>
      </w:r>
      <w:hyperlink w:anchor="_ENREF_22" w:tooltip="Integrated Regional Information Networks, 2012 #369" w:history="1">
        <w:r w:rsidR="00A64E0F">
          <w:rPr>
            <w:rFonts w:asciiTheme="minorHAnsi" w:hAnsiTheme="minorHAnsi"/>
            <w:noProof/>
            <w:sz w:val="22"/>
            <w:szCs w:val="22"/>
          </w:rPr>
          <w:t>22</w:t>
        </w:r>
      </w:hyperlink>
      <w:r w:rsidR="00EB4883">
        <w:rPr>
          <w:rFonts w:asciiTheme="minorHAnsi" w:hAnsiTheme="minorHAnsi"/>
          <w:noProof/>
          <w:sz w:val="22"/>
          <w:szCs w:val="22"/>
        </w:rPr>
        <w:t>)</w:t>
      </w:r>
      <w:r>
        <w:rPr>
          <w:rFonts w:asciiTheme="minorHAnsi" w:hAnsiTheme="minorHAnsi"/>
          <w:sz w:val="22"/>
          <w:szCs w:val="22"/>
        </w:rPr>
        <w:fldChar w:fldCharType="end"/>
      </w:r>
      <w:r>
        <w:rPr>
          <w:rFonts w:asciiTheme="minorHAnsi" w:hAnsiTheme="minorHAnsi"/>
          <w:sz w:val="22"/>
          <w:szCs w:val="22"/>
        </w:rPr>
        <w:t xml:space="preserve"> </w:t>
      </w:r>
      <w:r w:rsidR="000C5ED4">
        <w:rPr>
          <w:rFonts w:asciiTheme="minorHAnsi" w:hAnsiTheme="minorHAnsi"/>
          <w:sz w:val="22"/>
          <w:szCs w:val="22"/>
        </w:rPr>
        <w:t xml:space="preserve">They </w:t>
      </w:r>
      <w:r>
        <w:rPr>
          <w:rFonts w:asciiTheme="minorHAnsi" w:hAnsiTheme="minorHAnsi"/>
          <w:sz w:val="22"/>
          <w:szCs w:val="22"/>
        </w:rPr>
        <w:t>are trafficked to Thailand primarily from Burma, Cambodia, and Laos</w:t>
      </w:r>
      <w:r w:rsidR="000C5ED4">
        <w:rPr>
          <w:rFonts w:asciiTheme="minorHAnsi" w:hAnsiTheme="minorHAnsi"/>
          <w:sz w:val="22"/>
          <w:szCs w:val="22"/>
        </w:rPr>
        <w:t>,</w:t>
      </w:r>
      <w:r>
        <w:rPr>
          <w:rFonts w:asciiTheme="minorHAnsi" w:hAnsiTheme="minorHAnsi"/>
          <w:sz w:val="22"/>
          <w:szCs w:val="22"/>
        </w:rPr>
        <w:t xml:space="preserve"> and </w:t>
      </w:r>
      <w:r w:rsidR="009A452D">
        <w:rPr>
          <w:rFonts w:asciiTheme="minorHAnsi" w:hAnsiTheme="minorHAnsi"/>
          <w:sz w:val="22"/>
          <w:szCs w:val="22"/>
        </w:rPr>
        <w:t xml:space="preserve">from </w:t>
      </w:r>
      <w:r>
        <w:rPr>
          <w:rFonts w:asciiTheme="minorHAnsi" w:hAnsiTheme="minorHAnsi"/>
          <w:sz w:val="22"/>
          <w:szCs w:val="22"/>
        </w:rPr>
        <w:t>within Thailand</w:t>
      </w:r>
      <w:r w:rsidR="000C5ED4">
        <w:rPr>
          <w:rFonts w:asciiTheme="minorHAnsi" w:hAnsiTheme="minorHAnsi"/>
          <w:sz w:val="22"/>
          <w:szCs w:val="22"/>
        </w:rPr>
        <w:t>,</w:t>
      </w:r>
      <w:r>
        <w:rPr>
          <w:rFonts w:asciiTheme="minorHAnsi" w:hAnsiTheme="minorHAnsi"/>
          <w:sz w:val="22"/>
          <w:szCs w:val="22"/>
        </w:rPr>
        <w:t xml:space="preserve"> for commercial sexual exploitation.</w:t>
      </w:r>
      <w:r>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&lt;EndNote&gt;&lt;Cite&gt;&lt;Author&gt;U.S. Embassy- Bangkok&lt;/Author&gt;&lt;RecNum&gt;386&lt;/RecNum&gt;&lt;DisplayText&gt;(5, 10, 19)&lt;/DisplayText&gt;&lt;record&gt;&lt;rec-number&gt;386&lt;/rec-number&gt;&lt;foreign-keys&gt;&lt;key app="EN" db-id="5vrz02vd1rz2ppeeax9x95v6wdxa2w2wsdte"&gt;386&lt;/key&gt;&lt;/foreign-keys&gt;&lt;ref-type name="Report"&gt;27&lt;/ref-type&gt;&lt;contributors&gt;&lt;authors&gt;&lt;author&gt;U.S. Embassy- Bangkok, &lt;/author&gt;&lt;/authors&gt;&lt;/contributors&gt;&lt;titles&gt;&lt;title&gt;reporting, February 6, 2013&lt;/title&gt;&lt;/titles&gt;&lt;keywords&gt;&lt;keyword&gt;Thailand&lt;/keyword&gt;&lt;/keywords&gt;&lt;dates&gt;&lt;/dates&gt;&lt;urls&gt;&lt;/urls&gt;&lt;/record&gt;&lt;/Cite&gt;&lt;Cite&gt;&lt;Author&gt;U.S. Embassy- Bangkok&lt;/Author&gt;&lt;RecNum&gt;286&lt;/RecNum&gt;&lt;record&gt;&lt;rec-number&gt;286&lt;/rec-number&gt;&lt;foreign-keys&gt;&lt;key app="EN" db-id="5vrz02vd1rz2ppeeax9x95v6wdxa2w2wsdte"&gt;286&lt;/key&gt;&lt;/foreign-keys&gt;&lt;ref-type name="Report"&gt;27&lt;/ref-type&gt;&lt;contributors&gt;&lt;authors&gt;&lt;author&gt;U.S. Embassy- Bangkok, &lt;/author&gt;&lt;/authors&gt;&lt;/contributors&gt;&lt;titles&gt;&lt;title&gt;reporting, January 31, 2012&lt;/title&gt;&lt;short-title&gt;reporting, January 31, 2012&lt;/short-title&gt;&lt;/titles&gt;&lt;keywords&gt;&lt;keyword&gt;Thailand&lt;/keyword&gt;&lt;/keywords&gt;&lt;dates&gt;&lt;/dates&gt;&lt;urls&gt;&lt;/urls&gt;&lt;/record&gt;&lt;/Cite&gt;&lt;Cite&gt;&lt;Author&gt;U.S. Embassy- Bangkok&lt;/Author&gt;&lt;RecNum&gt;290&lt;/RecNum&gt;&lt;record&gt;&lt;rec-number&gt;290&lt;/rec-number&gt;&lt;foreign-keys&gt;&lt;key app="EN" db-id="5vrz02vd1rz2ppeeax9x95v6wdxa2w2wsdte"&gt;290&lt;/key&gt;&lt;/foreign-keys&gt;&lt;ref-type name="Report"&gt;27&lt;/ref-type&gt;&lt;contributors&gt;&lt;authors&gt;&lt;author&gt;U.S. Embassy- Bangkok, &lt;/author&gt;&lt;/authors&gt;&lt;/contributors&gt;&lt;titles&gt;&lt;title&gt;reporting, February 27, 2012&lt;/title&gt;&lt;short-title&gt;reporting, February 27, 2012&lt;/short-title&gt;&lt;/titles&gt;&lt;keywords&gt;&lt;keyword&gt;Thailand&lt;/keyword&gt;&lt;/keywords&gt;&lt;dates&gt;&lt;/dates&gt;&lt;urls&gt;&lt;/urls&gt;&lt;/record&gt;&lt;/Cite&gt;&lt;/EndNote&gt;</w:instrText>
      </w:r>
      <w:r>
        <w:rPr>
          <w:rFonts w:asciiTheme="minorHAnsi" w:hAnsiTheme="minorHAnsi"/>
          <w:sz w:val="22"/>
          <w:szCs w:val="22"/>
        </w:rPr>
        <w:fldChar w:fldCharType="separate"/>
      </w:r>
      <w:r w:rsidR="00EB4883">
        <w:rPr>
          <w:rFonts w:asciiTheme="minorHAnsi" w:hAnsiTheme="minorHAnsi"/>
          <w:noProof/>
          <w:sz w:val="22"/>
          <w:szCs w:val="22"/>
        </w:rPr>
        <w:t>(</w:t>
      </w:r>
      <w:hyperlink w:anchor="_ENREF_5" w:tooltip="U.S. Embassy- Bangkok,  #286" w:history="1">
        <w:r w:rsidR="00A64E0F">
          <w:rPr>
            <w:rFonts w:asciiTheme="minorHAnsi" w:hAnsiTheme="minorHAnsi"/>
            <w:noProof/>
            <w:sz w:val="22"/>
            <w:szCs w:val="22"/>
          </w:rPr>
          <w:t>5</w:t>
        </w:r>
      </w:hyperlink>
      <w:r w:rsidR="00EB4883">
        <w:rPr>
          <w:rFonts w:asciiTheme="minorHAnsi" w:hAnsiTheme="minorHAnsi"/>
          <w:noProof/>
          <w:sz w:val="22"/>
          <w:szCs w:val="22"/>
        </w:rPr>
        <w:t xml:space="preserve">, </w:t>
      </w:r>
      <w:hyperlink w:anchor="_ENREF_10" w:tooltip="U.S. Embassy- Bangkok,  #386" w:history="1">
        <w:r w:rsidR="00A64E0F">
          <w:rPr>
            <w:rFonts w:asciiTheme="minorHAnsi" w:hAnsiTheme="minorHAnsi"/>
            <w:noProof/>
            <w:sz w:val="22"/>
            <w:szCs w:val="22"/>
          </w:rPr>
          <w:t>10</w:t>
        </w:r>
      </w:hyperlink>
      <w:r w:rsidR="00EB4883">
        <w:rPr>
          <w:rFonts w:asciiTheme="minorHAnsi" w:hAnsiTheme="minorHAnsi"/>
          <w:noProof/>
          <w:sz w:val="22"/>
          <w:szCs w:val="22"/>
        </w:rPr>
        <w:t xml:space="preserve">, </w:t>
      </w:r>
      <w:hyperlink w:anchor="_ENREF_19" w:tooltip="U.S. Embassy- Bangkok,  #290" w:history="1">
        <w:r w:rsidR="00A64E0F">
          <w:rPr>
            <w:rFonts w:asciiTheme="minorHAnsi" w:hAnsiTheme="minorHAnsi"/>
            <w:noProof/>
            <w:sz w:val="22"/>
            <w:szCs w:val="22"/>
          </w:rPr>
          <w:t>19</w:t>
        </w:r>
      </w:hyperlink>
      <w:r w:rsidR="00EB4883">
        <w:rPr>
          <w:rFonts w:asciiTheme="minorHAnsi" w:hAnsiTheme="minorHAnsi"/>
          <w:noProof/>
          <w:sz w:val="22"/>
          <w:szCs w:val="22"/>
        </w:rPr>
        <w:t>)</w:t>
      </w:r>
      <w:r>
        <w:rPr>
          <w:rFonts w:asciiTheme="minorHAnsi" w:hAnsiTheme="minorHAnsi"/>
          <w:sz w:val="22"/>
          <w:szCs w:val="22"/>
        </w:rPr>
        <w:fldChar w:fldCharType="end"/>
      </w:r>
      <w:r>
        <w:rPr>
          <w:rFonts w:asciiTheme="minorHAnsi" w:hAnsiTheme="minorHAnsi"/>
          <w:sz w:val="22"/>
          <w:szCs w:val="22"/>
        </w:rPr>
        <w:t xml:space="preserve"> Children </w:t>
      </w:r>
      <w:r w:rsidR="000C5ED4">
        <w:rPr>
          <w:rFonts w:asciiTheme="minorHAnsi" w:hAnsiTheme="minorHAnsi"/>
          <w:sz w:val="22"/>
          <w:szCs w:val="22"/>
        </w:rPr>
        <w:t xml:space="preserve">who </w:t>
      </w:r>
      <w:r>
        <w:rPr>
          <w:rFonts w:asciiTheme="minorHAnsi" w:hAnsiTheme="minorHAnsi"/>
          <w:sz w:val="22"/>
          <w:szCs w:val="22"/>
        </w:rPr>
        <w:t xml:space="preserve">are trafficked </w:t>
      </w:r>
      <w:r w:rsidR="000C5ED4">
        <w:rPr>
          <w:rFonts w:asciiTheme="minorHAnsi" w:hAnsiTheme="minorHAnsi"/>
          <w:sz w:val="22"/>
          <w:szCs w:val="22"/>
        </w:rPr>
        <w:t>are</w:t>
      </w:r>
      <w:r>
        <w:rPr>
          <w:rFonts w:asciiTheme="minorHAnsi" w:hAnsiTheme="minorHAnsi"/>
          <w:sz w:val="22"/>
          <w:szCs w:val="22"/>
        </w:rPr>
        <w:t xml:space="preserve"> forced to sell flowers and candy and beg on the streets.</w:t>
      </w:r>
      <w:r>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&lt;EndNote&gt;&lt;Cite&gt;&lt;Author&gt;U.S. Embassy- Bangkok&lt;/Author&gt;&lt;RecNum&gt;286&lt;/RecNum&gt;&lt;DisplayText&gt;(5, 22)&lt;/DisplayText&gt;&lt;record&gt;&lt;rec-number&gt;286&lt;/rec-number&gt;&lt;foreign-keys&gt;&lt;key app="EN" db-id="5vrz02vd1rz2ppeeax9x95v6wdxa2w2wsdte"&gt;286&lt;/key&gt;&lt;/foreign-keys&gt;&lt;ref-type name="Report"&gt;27&lt;/ref-type&gt;&lt;contributors&gt;&lt;authors&gt;&lt;author&gt;U.S. Embassy- Bangkok, &lt;/author&gt;&lt;/authors&gt;&lt;/contributors&gt;&lt;titles&gt;&lt;title&gt;reporting, January 31, 2012&lt;/title&gt;&lt;short-title&gt;reporting, January 31, 2012&lt;/short-title&gt;&lt;/titles&gt;&lt;keywords&gt;&lt;keyword&gt;Thailand&lt;/keyword&gt;&lt;/keywords&gt;&lt;dates&gt;&lt;/dates&gt;&lt;urls&gt;&lt;/urls&gt;&lt;/record&gt;&lt;/Cite&gt;&lt;Cite&gt;&lt;Author&gt;Integrated Regional Information Networks&lt;/Author&gt;&lt;Year&gt;2012&lt;/Year&gt;&lt;RecNum&gt;369&lt;/RecNum&gt;&lt;record&gt;&lt;rec-number&gt;369&lt;/rec-number&gt;&lt;foreign-keys&gt;&lt;key app="EN" db-id="5vrz02vd1rz2ppeeax9x95v6wdxa2w2wsdte"&gt;369&lt;/key&gt;&lt;/foreign-keys&gt;&lt;ref-type name="Manuscript"&gt;36&lt;/ref-type&gt;&lt;contributors&gt;&lt;authors&gt;&lt;author&gt;Integrated Regional Information Networks,&lt;/author&gt;&lt;/authors&gt;&lt;/contributors&gt;&lt;titles&gt;&lt;title&gt;Thailand: Children Trafficked to Sell Flowers and Beg&lt;/title&gt;&lt;/titles&gt;&lt;keywords&gt;&lt;keyword&gt;Thailand&lt;/keyword&gt;&lt;/keywords&gt;&lt;dates&gt;&lt;year&gt;2012&lt;/year&gt;&lt;pub-dates&gt;&lt;date&gt;June 4,&lt;/date&gt;&lt;/pub-dates&gt;&lt;/dates&gt;&lt;label&gt;IRINnews.org&lt;/label&gt;&lt;work-type&gt;online&lt;/work-type&gt;&lt;urls&gt;&lt;related-urls&gt;&lt;url&gt;http://www.irinnews.org/Report/95566/THAILAND-Children-trafficked-to-sell-flowers-and-beg &lt;/url&gt;&lt;/related-urls&gt;&lt;/urls&gt;&lt;access-date&gt;October 24, 2012&lt;/access-date&gt;&lt;/record&gt;&lt;/Cite&gt;&lt;/EndNote&gt;</w:instrText>
      </w:r>
      <w:r>
        <w:rPr>
          <w:rFonts w:asciiTheme="minorHAnsi" w:hAnsiTheme="minorHAnsi"/>
          <w:sz w:val="22"/>
          <w:szCs w:val="22"/>
        </w:rPr>
        <w:fldChar w:fldCharType="separate"/>
      </w:r>
      <w:r w:rsidR="00EC6476">
        <w:rPr>
          <w:rFonts w:asciiTheme="minorHAnsi" w:hAnsiTheme="minorHAnsi"/>
          <w:noProof/>
          <w:sz w:val="22"/>
          <w:szCs w:val="22"/>
        </w:rPr>
        <w:t>(</w:t>
      </w:r>
      <w:hyperlink w:anchor="_ENREF_5" w:tooltip="U.S. Embassy- Bangkok,  #286" w:history="1">
        <w:r w:rsidR="00A64E0F">
          <w:rPr>
            <w:rFonts w:asciiTheme="minorHAnsi" w:hAnsiTheme="minorHAnsi"/>
            <w:noProof/>
            <w:sz w:val="22"/>
            <w:szCs w:val="22"/>
          </w:rPr>
          <w:t>5</w:t>
        </w:r>
      </w:hyperlink>
      <w:r w:rsidR="00EC6476">
        <w:rPr>
          <w:rFonts w:asciiTheme="minorHAnsi" w:hAnsiTheme="minorHAnsi"/>
          <w:noProof/>
          <w:sz w:val="22"/>
          <w:szCs w:val="22"/>
        </w:rPr>
        <w:t xml:space="preserve">, </w:t>
      </w:r>
      <w:hyperlink w:anchor="_ENREF_22" w:tooltip="Integrated Regional Information Networks, 2012 #369" w:history="1">
        <w:r w:rsidR="00A64E0F">
          <w:rPr>
            <w:rFonts w:asciiTheme="minorHAnsi" w:hAnsiTheme="minorHAnsi"/>
            <w:noProof/>
            <w:sz w:val="22"/>
            <w:szCs w:val="22"/>
          </w:rPr>
          <w:t>22</w:t>
        </w:r>
      </w:hyperlink>
      <w:r w:rsidR="00EC6476">
        <w:rPr>
          <w:rFonts w:asciiTheme="minorHAnsi" w:hAnsiTheme="minorHAnsi"/>
          <w:noProof/>
          <w:sz w:val="22"/>
          <w:szCs w:val="22"/>
        </w:rPr>
        <w:t>)</w:t>
      </w:r>
      <w:r>
        <w:rPr>
          <w:rFonts w:asciiTheme="minorHAnsi" w:hAnsiTheme="minorHAnsi"/>
          <w:sz w:val="22"/>
          <w:szCs w:val="22"/>
        </w:rPr>
        <w:fldChar w:fldCharType="end"/>
      </w:r>
      <w:r>
        <w:rPr>
          <w:rFonts w:asciiTheme="minorHAnsi" w:hAnsiTheme="minorHAnsi"/>
          <w:sz w:val="22"/>
          <w:szCs w:val="22"/>
        </w:rPr>
        <w:t xml:space="preserve"> Children are </w:t>
      </w:r>
      <w:r w:rsidR="000C5ED4">
        <w:rPr>
          <w:rFonts w:asciiTheme="minorHAnsi" w:hAnsiTheme="minorHAnsi"/>
          <w:sz w:val="22"/>
          <w:szCs w:val="22"/>
        </w:rPr>
        <w:t xml:space="preserve">also </w:t>
      </w:r>
      <w:r>
        <w:rPr>
          <w:rFonts w:asciiTheme="minorHAnsi" w:hAnsiTheme="minorHAnsi"/>
          <w:sz w:val="22"/>
          <w:szCs w:val="22"/>
        </w:rPr>
        <w:t>trafficked</w:t>
      </w:r>
      <w:r w:rsidR="009A452D">
        <w:rPr>
          <w:rFonts w:asciiTheme="minorHAnsi" w:hAnsiTheme="minorHAnsi"/>
          <w:sz w:val="22"/>
          <w:szCs w:val="22"/>
        </w:rPr>
        <w:t xml:space="preserve"> </w:t>
      </w:r>
      <w:r>
        <w:rPr>
          <w:rFonts w:asciiTheme="minorHAnsi" w:hAnsiTheme="minorHAnsi"/>
          <w:sz w:val="22"/>
          <w:szCs w:val="22"/>
        </w:rPr>
        <w:t>to and within Thailand into Bangkok and other urban areas to serve as domestic servants.</w:t>
      </w:r>
      <w:r>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&lt;EndNote&gt;&lt;Cite&gt;&lt;Author&gt;U.S. Embassy- Bangkok&lt;/Author&gt;&lt;RecNum&gt;226&lt;/RecNum&gt;&lt;DisplayText&gt;(21)&lt;/DisplayText&gt;&lt;record&gt;&lt;rec-number&gt;226&lt;/rec-number&gt;&lt;foreign-keys&gt;&lt;key app="EN" db-id="5vrz02vd1rz2ppeeax9x95v6wdxa2w2wsdte"&gt;226&lt;/key&gt;&lt;/foreign-keys&gt;&lt;ref-type name="Report"&gt;27&lt;/ref-type&gt;&lt;contributors&gt;&lt;authors&gt;&lt;author&gt;U.S. Embassy- Bangkok,&lt;/author&gt;&lt;/authors&gt;&lt;/contributors&gt;&lt;titles&gt;&lt;title&gt;reporting, February 25, 2010&lt;/title&gt;&lt;short-title&gt;reporting, February 25, 2010&lt;/short-title&gt;&lt;/titles&gt;&lt;keywords&gt;&lt;keyword&gt;Thailand&lt;/keyword&gt;&lt;/keywords&gt;&lt;dates&gt;&lt;/dates&gt;&lt;urls&gt;&lt;/urls&gt;&lt;/record&gt;&lt;/Cite&gt;&lt;/EndNote&gt;</w:instrText>
      </w:r>
      <w:r>
        <w:rPr>
          <w:rFonts w:asciiTheme="minorHAnsi" w:hAnsiTheme="minorHAnsi"/>
          <w:sz w:val="22"/>
          <w:szCs w:val="22"/>
        </w:rPr>
        <w:fldChar w:fldCharType="separate"/>
      </w:r>
      <w:r w:rsidR="00EC6476">
        <w:rPr>
          <w:rFonts w:asciiTheme="minorHAnsi" w:hAnsiTheme="minorHAnsi"/>
          <w:noProof/>
          <w:sz w:val="22"/>
          <w:szCs w:val="22"/>
        </w:rPr>
        <w:t>(</w:t>
      </w:r>
      <w:hyperlink w:anchor="_ENREF_21" w:tooltip="U.S. Embassy- Bangkok,  #226" w:history="1">
        <w:r w:rsidR="00A64E0F">
          <w:rPr>
            <w:rFonts w:asciiTheme="minorHAnsi" w:hAnsiTheme="minorHAnsi"/>
            <w:noProof/>
            <w:sz w:val="22"/>
            <w:szCs w:val="22"/>
          </w:rPr>
          <w:t>21</w:t>
        </w:r>
      </w:hyperlink>
      <w:r w:rsidR="00EC6476">
        <w:rPr>
          <w:rFonts w:asciiTheme="minorHAnsi" w:hAnsiTheme="minorHAnsi"/>
          <w:noProof/>
          <w:sz w:val="22"/>
          <w:szCs w:val="22"/>
        </w:rPr>
        <w:t>)</w:t>
      </w:r>
      <w:r>
        <w:rPr>
          <w:rFonts w:asciiTheme="minorHAnsi" w:hAnsiTheme="minorHAnsi"/>
          <w:sz w:val="22"/>
          <w:szCs w:val="22"/>
        </w:rPr>
        <w:fldChar w:fldCharType="end"/>
      </w:r>
    </w:p>
    <w:p w14:paraId="6652AC2D" w14:textId="77777777" w:rsidR="008A1F30" w:rsidRDefault="008A1F30" w:rsidP="00D97D57">
      <w:pPr>
        <w:rPr>
          <w:rFonts w:asciiTheme="minorHAnsi" w:hAnsiTheme="minorHAnsi"/>
          <w:sz w:val="22"/>
          <w:szCs w:val="22"/>
        </w:rPr>
      </w:pPr>
    </w:p>
    <w:p w14:paraId="0CA41EC1" w14:textId="44B93599" w:rsidR="00932DEC" w:rsidRPr="00932DEC" w:rsidRDefault="00283006" w:rsidP="00932DEC">
      <w:pPr>
        <w:rPr>
          <w:rFonts w:asciiTheme="minorHAnsi" w:hAnsiTheme="minorHAnsi"/>
          <w:sz w:val="22"/>
          <w:szCs w:val="22"/>
        </w:rPr>
      </w:pPr>
      <w:r>
        <w:rPr>
          <w:rFonts w:asciiTheme="minorHAnsi" w:hAnsiTheme="minorHAnsi"/>
          <w:sz w:val="22"/>
          <w:szCs w:val="22"/>
        </w:rPr>
        <w:t xml:space="preserve">Children from Laos are </w:t>
      </w:r>
      <w:r w:rsidR="00B132AF">
        <w:rPr>
          <w:rFonts w:asciiTheme="minorHAnsi" w:hAnsiTheme="minorHAnsi"/>
          <w:sz w:val="22"/>
          <w:szCs w:val="22"/>
        </w:rPr>
        <w:t>reported to seek work in Thailand to support their families</w:t>
      </w:r>
      <w:r w:rsidR="001347D5">
        <w:rPr>
          <w:rFonts w:asciiTheme="minorHAnsi" w:hAnsiTheme="minorHAnsi"/>
          <w:sz w:val="22"/>
          <w:szCs w:val="22"/>
        </w:rPr>
        <w:t>,</w:t>
      </w:r>
      <w:r w:rsidR="00B132AF">
        <w:rPr>
          <w:rFonts w:asciiTheme="minorHAnsi" w:hAnsiTheme="minorHAnsi"/>
          <w:sz w:val="22"/>
          <w:szCs w:val="22"/>
        </w:rPr>
        <w:t xml:space="preserve"> including working in T</w:t>
      </w:r>
      <w:r>
        <w:rPr>
          <w:rFonts w:asciiTheme="minorHAnsi" w:hAnsiTheme="minorHAnsi"/>
          <w:sz w:val="22"/>
          <w:szCs w:val="22"/>
        </w:rPr>
        <w:t>hai karaoke bars or brothels.</w:t>
      </w:r>
      <w:r w:rsidR="007B7E71">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&lt;EndNote&gt;&lt;Cite&gt;&lt;Author&gt;U.S. Embassy- Bangkok official&lt;/Author&gt;&lt;Year&gt;2014&lt;/Year&gt;&lt;RecNum&gt;447&lt;/RecNum&gt;&lt;DisplayText&gt;(2, 27)&lt;/DisplayText&gt;&lt;record&gt;&lt;rec-number&gt;447&lt;/rec-number&gt;&lt;foreign-keys&gt;&lt;key app="EN" db-id="5vrz02vd1rz2ppeeax9x95v6wdxa2w2wsdte"&gt;447&lt;/key&gt;&lt;/foreign-keys&gt;&lt;ref-type name="Personal Communication"&gt;26&lt;/ref-type&gt;&lt;contributors&gt;&lt;authors&gt;&lt;author&gt;U.S. Embassy- Bangkok official,&lt;/author&gt;&lt;/authors&gt;&lt;secondary-authors&gt;&lt;author&gt;USDOL official,&lt;/author&gt;&lt;/secondary-authors&gt;&lt;/contributors&gt;&lt;titles&gt;&lt;/titles&gt;&lt;keywords&gt;&lt;keyword&gt;Thailand&lt;/keyword&gt;&lt;/keywords&gt;&lt;dates&gt;&lt;year&gt;2014&lt;/year&gt;&lt;pub-dates&gt;&lt;date&gt;March 4,&lt;/date&gt;&lt;/pub-dates&gt;&lt;/dates&gt;&lt;work-type&gt;E-mail communication to&lt;/work-type&gt;&lt;urls&gt;&lt;/urls&gt;&lt;/record&gt;&lt;/Cite&gt;&lt;Cite&gt;&lt;Author&gt;U.S. Embassy- Bangkok&lt;/Author&gt;&lt;RecNum&gt;440&lt;/RecNum&gt;&lt;record&gt;&lt;rec-number&gt;440&lt;/rec-number&gt;&lt;foreign-keys&gt;&lt;key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Pr>
          <w:rFonts w:asciiTheme="minorHAnsi" w:hAnsiTheme="minorHAnsi"/>
          <w:sz w:val="22"/>
          <w:szCs w:val="22"/>
        </w:rPr>
        <w:fldChar w:fldCharType="separate"/>
      </w:r>
      <w:r w:rsidR="003D21A7">
        <w:rPr>
          <w:rFonts w:asciiTheme="minorHAnsi" w:hAnsiTheme="minorHAnsi"/>
          <w:noProof/>
          <w:sz w:val="22"/>
          <w:szCs w:val="22"/>
        </w:rPr>
        <w:t>(</w:t>
      </w:r>
      <w:hyperlink w:anchor="_ENREF_2" w:tooltip="U.S. Embassy- Bangkok,  #440" w:history="1">
        <w:r w:rsidR="00A64E0F">
          <w:rPr>
            <w:rFonts w:asciiTheme="minorHAnsi" w:hAnsiTheme="minorHAnsi"/>
            <w:noProof/>
            <w:sz w:val="22"/>
            <w:szCs w:val="22"/>
          </w:rPr>
          <w:t>2</w:t>
        </w:r>
      </w:hyperlink>
      <w:r w:rsidR="003D21A7">
        <w:rPr>
          <w:rFonts w:asciiTheme="minorHAnsi" w:hAnsiTheme="minorHAnsi"/>
          <w:noProof/>
          <w:sz w:val="22"/>
          <w:szCs w:val="22"/>
        </w:rPr>
        <w:t xml:space="preserve">, </w:t>
      </w:r>
      <w:hyperlink w:anchor="_ENREF_27" w:tooltip="U.S. Embassy- Bangkok official, 2014 #447" w:history="1">
        <w:r w:rsidR="00A64E0F">
          <w:rPr>
            <w:rFonts w:asciiTheme="minorHAnsi" w:hAnsiTheme="minorHAnsi"/>
            <w:noProof/>
            <w:sz w:val="22"/>
            <w:szCs w:val="22"/>
          </w:rPr>
          <w:t>27</w:t>
        </w:r>
      </w:hyperlink>
      <w:r w:rsidR="003D21A7">
        <w:rPr>
          <w:rFonts w:asciiTheme="minorHAnsi" w:hAnsiTheme="minorHAnsi"/>
          <w:noProof/>
          <w:sz w:val="22"/>
          <w:szCs w:val="22"/>
        </w:rPr>
        <w:t>)</w:t>
      </w:r>
      <w:r w:rsidR="007B7E71">
        <w:rPr>
          <w:rFonts w:asciiTheme="minorHAnsi" w:hAnsiTheme="minorHAnsi"/>
          <w:sz w:val="22"/>
          <w:szCs w:val="22"/>
        </w:rPr>
        <w:fldChar w:fldCharType="end"/>
      </w:r>
      <w:r>
        <w:rPr>
          <w:rFonts w:asciiTheme="minorHAnsi" w:hAnsiTheme="minorHAnsi"/>
          <w:sz w:val="22"/>
          <w:szCs w:val="22"/>
        </w:rPr>
        <w:t xml:space="preserve"> </w:t>
      </w:r>
      <w:r w:rsidR="00932DEC">
        <w:rPr>
          <w:rFonts w:asciiTheme="minorHAnsi" w:hAnsiTheme="minorHAnsi"/>
          <w:sz w:val="22"/>
          <w:szCs w:val="22"/>
        </w:rPr>
        <w:t>A</w:t>
      </w:r>
      <w:r w:rsidR="00932DEC" w:rsidRPr="00932DEC">
        <w:rPr>
          <w:rFonts w:asciiTheme="minorHAnsi" w:hAnsiTheme="minorHAnsi"/>
          <w:sz w:val="22"/>
          <w:szCs w:val="22"/>
        </w:rPr>
        <w:t xml:space="preserve">ccess to education, particularly for migrant and ethnic minority children, is limited by a variety of factors. These factors include </w:t>
      </w:r>
      <w:r w:rsidR="00932DEC" w:rsidRPr="003129BB">
        <w:rPr>
          <w:rFonts w:asciiTheme="minorHAnsi" w:hAnsiTheme="minorHAnsi"/>
          <w:sz w:val="22"/>
          <w:szCs w:val="22"/>
        </w:rPr>
        <w:t xml:space="preserve">a lack of awareness </w:t>
      </w:r>
      <w:r w:rsidR="00280F40" w:rsidRPr="003129BB">
        <w:rPr>
          <w:rFonts w:asciiTheme="minorHAnsi" w:hAnsiTheme="minorHAnsi"/>
          <w:sz w:val="22"/>
          <w:szCs w:val="22"/>
        </w:rPr>
        <w:t xml:space="preserve">among local government officials and migrant families of migrant children’s right to </w:t>
      </w:r>
      <w:r w:rsidR="000C5ED4" w:rsidRPr="003129BB">
        <w:rPr>
          <w:rFonts w:asciiTheme="minorHAnsi" w:hAnsiTheme="minorHAnsi"/>
          <w:sz w:val="22"/>
          <w:szCs w:val="22"/>
        </w:rPr>
        <w:t xml:space="preserve">an </w:t>
      </w:r>
      <w:r w:rsidR="00932DEC" w:rsidRPr="003129BB">
        <w:rPr>
          <w:rFonts w:asciiTheme="minorHAnsi" w:hAnsiTheme="minorHAnsi"/>
          <w:sz w:val="22"/>
          <w:szCs w:val="22"/>
        </w:rPr>
        <w:t>education;</w:t>
      </w:r>
      <w:r w:rsidR="001000B0" w:rsidRPr="003129BB">
        <w:rPr>
          <w:rFonts w:asciiTheme="minorHAnsi" w:hAnsiTheme="minorHAnsi"/>
          <w:sz w:val="22"/>
          <w:szCs w:val="22"/>
        </w:rPr>
        <w:t xml:space="preserve"> </w:t>
      </w:r>
      <w:r w:rsidR="00E03E1C" w:rsidRPr="003129BB">
        <w:rPr>
          <w:rFonts w:asciiTheme="minorHAnsi" w:hAnsiTheme="minorHAnsi"/>
          <w:sz w:val="22"/>
          <w:szCs w:val="22"/>
        </w:rPr>
        <w:t>language barriers</w:t>
      </w:r>
      <w:r w:rsidR="00CD3B52" w:rsidRPr="003129BB">
        <w:rPr>
          <w:rFonts w:asciiTheme="minorHAnsi" w:hAnsiTheme="minorHAnsi"/>
          <w:sz w:val="22"/>
          <w:szCs w:val="22"/>
        </w:rPr>
        <w:t>,</w:t>
      </w:r>
      <w:r w:rsidR="00E03E1C" w:rsidRPr="003129BB">
        <w:rPr>
          <w:rFonts w:asciiTheme="minorHAnsi" w:hAnsiTheme="minorHAnsi"/>
          <w:sz w:val="22"/>
          <w:szCs w:val="22"/>
        </w:rPr>
        <w:t xml:space="preserve"> including </w:t>
      </w:r>
      <w:r w:rsidR="00932DEC" w:rsidRPr="003129BB">
        <w:rPr>
          <w:rFonts w:asciiTheme="minorHAnsi" w:hAnsiTheme="minorHAnsi"/>
          <w:sz w:val="22"/>
          <w:szCs w:val="22"/>
        </w:rPr>
        <w:t xml:space="preserve">class instruction </w:t>
      </w:r>
      <w:r w:rsidR="00E03E1C" w:rsidRPr="003129BB">
        <w:rPr>
          <w:rFonts w:asciiTheme="minorHAnsi" w:hAnsiTheme="minorHAnsi"/>
          <w:sz w:val="22"/>
          <w:szCs w:val="22"/>
        </w:rPr>
        <w:t xml:space="preserve">and school applications </w:t>
      </w:r>
      <w:r w:rsidR="00932DEC" w:rsidRPr="003129BB">
        <w:rPr>
          <w:rFonts w:asciiTheme="minorHAnsi" w:hAnsiTheme="minorHAnsi"/>
          <w:sz w:val="22"/>
          <w:szCs w:val="22"/>
        </w:rPr>
        <w:t xml:space="preserve">only in the Thai language; </w:t>
      </w:r>
      <w:r w:rsidR="000C5ED4" w:rsidRPr="003129BB">
        <w:rPr>
          <w:rFonts w:asciiTheme="minorHAnsi" w:hAnsiTheme="minorHAnsi"/>
          <w:sz w:val="22"/>
          <w:szCs w:val="22"/>
        </w:rPr>
        <w:t xml:space="preserve">the </w:t>
      </w:r>
      <w:r w:rsidR="00932DEC" w:rsidRPr="003129BB">
        <w:rPr>
          <w:rFonts w:asciiTheme="minorHAnsi" w:hAnsiTheme="minorHAnsi"/>
          <w:sz w:val="22"/>
          <w:szCs w:val="22"/>
        </w:rPr>
        <w:t xml:space="preserve">long distances </w:t>
      </w:r>
      <w:r w:rsidR="000C5ED4" w:rsidRPr="003129BB">
        <w:rPr>
          <w:rFonts w:asciiTheme="minorHAnsi" w:hAnsiTheme="minorHAnsi"/>
          <w:sz w:val="22"/>
          <w:szCs w:val="22"/>
        </w:rPr>
        <w:t xml:space="preserve">children must travel </w:t>
      </w:r>
      <w:r w:rsidR="00932DEC" w:rsidRPr="003129BB">
        <w:rPr>
          <w:rFonts w:asciiTheme="minorHAnsi" w:hAnsiTheme="minorHAnsi"/>
          <w:sz w:val="22"/>
          <w:szCs w:val="22"/>
        </w:rPr>
        <w:t xml:space="preserve">to </w:t>
      </w:r>
      <w:r w:rsidR="000C5ED4" w:rsidRPr="003129BB">
        <w:rPr>
          <w:rFonts w:asciiTheme="minorHAnsi" w:hAnsiTheme="minorHAnsi"/>
          <w:sz w:val="22"/>
          <w:szCs w:val="22"/>
        </w:rPr>
        <w:t xml:space="preserve">attend </w:t>
      </w:r>
      <w:r w:rsidR="00932DEC" w:rsidRPr="003129BB">
        <w:rPr>
          <w:rFonts w:asciiTheme="minorHAnsi" w:hAnsiTheme="minorHAnsi"/>
          <w:sz w:val="22"/>
          <w:szCs w:val="22"/>
        </w:rPr>
        <w:t xml:space="preserve">school; the </w:t>
      </w:r>
      <w:r w:rsidR="001000B0" w:rsidRPr="003129BB">
        <w:rPr>
          <w:rFonts w:asciiTheme="minorHAnsi" w:hAnsiTheme="minorHAnsi"/>
          <w:sz w:val="22"/>
          <w:szCs w:val="22"/>
        </w:rPr>
        <w:t xml:space="preserve">prohibitive </w:t>
      </w:r>
      <w:r w:rsidR="00932DEC" w:rsidRPr="003129BB">
        <w:rPr>
          <w:rFonts w:asciiTheme="minorHAnsi" w:hAnsiTheme="minorHAnsi"/>
          <w:sz w:val="22"/>
          <w:szCs w:val="22"/>
        </w:rPr>
        <w:t>costs of school lunches</w:t>
      </w:r>
      <w:r w:rsidR="00280F40" w:rsidRPr="003129BB">
        <w:rPr>
          <w:rFonts w:asciiTheme="minorHAnsi" w:hAnsiTheme="minorHAnsi"/>
          <w:sz w:val="22"/>
          <w:szCs w:val="22"/>
        </w:rPr>
        <w:t>;</w:t>
      </w:r>
      <w:r w:rsidR="00932DEC" w:rsidRPr="003129BB">
        <w:rPr>
          <w:rFonts w:asciiTheme="minorHAnsi" w:hAnsiTheme="minorHAnsi"/>
          <w:sz w:val="22"/>
          <w:szCs w:val="22"/>
        </w:rPr>
        <w:t xml:space="preserve"> burdensome student registration requirements</w:t>
      </w:r>
      <w:r w:rsidR="00932DEC" w:rsidRPr="00932DEC">
        <w:rPr>
          <w:rFonts w:asciiTheme="minorHAnsi" w:hAnsiTheme="minorHAnsi"/>
          <w:sz w:val="22"/>
          <w:szCs w:val="22"/>
        </w:rPr>
        <w:t xml:space="preserve">; and </w:t>
      </w:r>
      <w:r w:rsidR="001000B0">
        <w:rPr>
          <w:rFonts w:asciiTheme="minorHAnsi" w:hAnsiTheme="minorHAnsi"/>
          <w:sz w:val="22"/>
          <w:szCs w:val="22"/>
        </w:rPr>
        <w:t xml:space="preserve">family </w:t>
      </w:r>
      <w:r w:rsidR="00932DEC" w:rsidRPr="00932DEC">
        <w:rPr>
          <w:rFonts w:asciiTheme="minorHAnsi" w:hAnsiTheme="minorHAnsi"/>
          <w:sz w:val="22"/>
          <w:szCs w:val="22"/>
        </w:rPr>
        <w:t>pressure to work rather than attend school</w:t>
      </w:r>
      <w:r w:rsidR="00230416">
        <w:rPr>
          <w:rFonts w:asciiTheme="minorHAnsi" w:hAnsiTheme="minorHAnsi"/>
          <w:sz w:val="22"/>
          <w:szCs w:val="22"/>
        </w:rPr>
        <w:t>.</w:t>
      </w:r>
      <w:r w:rsidR="007B7E71">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&lt;EndNote&gt;&lt;Cite&gt;&lt;Author&gt;U.S. Embassy- Bangkok&lt;/Author&gt;&lt;RecNum&gt;440&lt;/RecNum&gt;&lt;DisplayText&gt;(2)&lt;/DisplayText&gt;&lt;record&gt;&lt;rec-number&gt;440&lt;/rec-number&gt;&lt;foreign-keys&gt;&lt;key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Pr>
          <w:rFonts w:asciiTheme="minorHAnsi" w:hAnsiTheme="minorHAnsi"/>
          <w:sz w:val="22"/>
          <w:szCs w:val="22"/>
        </w:rPr>
        <w:fldChar w:fldCharType="separate"/>
      </w:r>
      <w:r w:rsidR="004B5BF5">
        <w:rPr>
          <w:rFonts w:asciiTheme="minorHAnsi" w:hAnsiTheme="minorHAnsi"/>
          <w:noProof/>
          <w:sz w:val="22"/>
          <w:szCs w:val="22"/>
        </w:rPr>
        <w:t>(</w:t>
      </w:r>
      <w:hyperlink w:anchor="_ENREF_2" w:tooltip="U.S. Embassy- Bangkok,  #440" w:history="1">
        <w:r w:rsidR="00A64E0F">
          <w:rPr>
            <w:rFonts w:asciiTheme="minorHAnsi" w:hAnsiTheme="minorHAnsi"/>
            <w:noProof/>
            <w:sz w:val="22"/>
            <w:szCs w:val="22"/>
          </w:rPr>
          <w:t>2</w:t>
        </w:r>
      </w:hyperlink>
      <w:r w:rsidR="004B5BF5">
        <w:rPr>
          <w:rFonts w:asciiTheme="minorHAnsi" w:hAnsiTheme="minorHAnsi"/>
          <w:noProof/>
          <w:sz w:val="22"/>
          <w:szCs w:val="22"/>
        </w:rPr>
        <w:t>)</w:t>
      </w:r>
      <w:r w:rsidR="007B7E71">
        <w:rPr>
          <w:rFonts w:asciiTheme="minorHAnsi" w:hAnsiTheme="minorHAnsi"/>
          <w:sz w:val="22"/>
          <w:szCs w:val="22"/>
        </w:rPr>
        <w:fldChar w:fldCharType="end"/>
      </w:r>
      <w:r w:rsidR="00932DEC" w:rsidRPr="00932DEC">
        <w:rPr>
          <w:rFonts w:asciiTheme="minorHAnsi" w:hAnsiTheme="minorHAnsi"/>
          <w:sz w:val="22"/>
          <w:szCs w:val="22"/>
        </w:rPr>
        <w:t xml:space="preserve"> </w:t>
      </w:r>
      <w:r w:rsidR="00987205" w:rsidRPr="00D97D57">
        <w:rPr>
          <w:rFonts w:asciiTheme="minorHAnsi" w:hAnsiTheme="minorHAnsi"/>
          <w:sz w:val="22"/>
          <w:szCs w:val="22"/>
        </w:rPr>
        <w:t>Ethnic minority, stateless, and migrant children are the most at risk of engaging in the worst forms of child labor, particularly in the informal sector.</w:t>
      </w:r>
      <w:r w:rsidR="00987205" w:rsidRPr="00D97D57">
        <w:rPr>
          <w:rFonts w:asciiTheme="minorHAnsi" w:hAnsiTheme="minorHAnsi"/>
          <w:sz w:val="22"/>
          <w:szCs w:val="22"/>
        </w:rPr>
        <w:fldChar w:fldCharType="begin"/>
      </w:r>
      <w:r w:rsidR="00E1476B">
        <w:rPr>
          <w:rFonts w:asciiTheme="minorHAnsi" w:hAnsiTheme="minorHAnsi"/>
          <w:sz w:val="22"/>
          <w:szCs w:val="22"/>
        </w:rPr>
        <w:instrText xml:space="preserve"> ADDIN EN.CITE &lt;EndNote&gt;&lt;Cite ExcludeYear="1"&gt;&lt;Author&gt;U.S. Embassy- Bangkok&lt;/Author&gt;&lt;RecNum&gt;286&lt;/RecNum&gt;&lt;DisplayText&gt;(5)&lt;/DisplayText&gt;&lt;record&gt;&lt;rec-number&gt;286&lt;/rec-number&gt;&lt;foreign-keys&gt;&lt;key app="EN" db-id="5vrz02vd1rz2ppeeax9x95v6wdxa2w2wsdte"&gt;286&lt;/key&gt;&lt;/foreign-keys&gt;&lt;ref-type name="Report"&gt;27&lt;/ref-type&gt;&lt;contributors&gt;&lt;authors&gt;&lt;author&gt;U.S. Embassy- Bangkok, &lt;/author&gt;&lt;/authors&gt;&lt;/contributors&gt;&lt;titles&gt;&lt;title&gt;reporting, January 31, 2012&lt;/title&gt;&lt;short-title&gt;reporting, January 31, 2012&lt;/short-title&gt;&lt;/titles&gt;&lt;keywords&gt;&lt;keyword&gt;Thailand&lt;/keyword&gt;&lt;/keywords&gt;&lt;dates&gt;&lt;/dates&gt;&lt;urls&gt;&lt;/urls&gt;&lt;/record&gt;&lt;/Cite&gt;&lt;/EndNote&gt;</w:instrText>
      </w:r>
      <w:r w:rsidR="00987205" w:rsidRPr="00D97D57">
        <w:rPr>
          <w:rFonts w:asciiTheme="minorHAnsi" w:hAnsiTheme="minorHAnsi"/>
          <w:sz w:val="22"/>
          <w:szCs w:val="22"/>
        </w:rPr>
        <w:fldChar w:fldCharType="separate"/>
      </w:r>
      <w:r w:rsidR="00EC6476">
        <w:rPr>
          <w:rFonts w:asciiTheme="minorHAnsi" w:hAnsiTheme="minorHAnsi"/>
          <w:noProof/>
          <w:sz w:val="22"/>
          <w:szCs w:val="22"/>
        </w:rPr>
        <w:t>(</w:t>
      </w:r>
      <w:hyperlink w:anchor="_ENREF_5" w:tooltip="U.S. Embassy- Bangkok,  #286" w:history="1">
        <w:r w:rsidR="00A64E0F">
          <w:rPr>
            <w:rFonts w:asciiTheme="minorHAnsi" w:hAnsiTheme="minorHAnsi"/>
            <w:noProof/>
            <w:sz w:val="22"/>
            <w:szCs w:val="22"/>
          </w:rPr>
          <w:t>5</w:t>
        </w:r>
      </w:hyperlink>
      <w:r w:rsidR="00EC6476">
        <w:rPr>
          <w:rFonts w:asciiTheme="minorHAnsi" w:hAnsiTheme="minorHAnsi"/>
          <w:noProof/>
          <w:sz w:val="22"/>
          <w:szCs w:val="22"/>
        </w:rPr>
        <w:t>)</w:t>
      </w:r>
      <w:r w:rsidR="00987205" w:rsidRPr="00D97D57">
        <w:rPr>
          <w:rFonts w:asciiTheme="minorHAnsi" w:hAnsiTheme="minorHAnsi"/>
          <w:sz w:val="22"/>
          <w:szCs w:val="22"/>
        </w:rPr>
        <w:fldChar w:fldCharType="end"/>
      </w:r>
    </w:p>
    <w:p w14:paraId="0F3C94E1" w14:textId="77777777" w:rsidR="00B47BA9" w:rsidRPr="00D97D57" w:rsidRDefault="00B47BA9" w:rsidP="00D97D57">
      <w:pPr>
        <w:rPr>
          <w:rFonts w:asciiTheme="minorHAnsi" w:hAnsiTheme="minorHAnsi"/>
          <w:sz w:val="22"/>
          <w:szCs w:val="22"/>
        </w:rPr>
      </w:pPr>
    </w:p>
    <w:p w14:paraId="22282926" w14:textId="2D1E3CFE" w:rsidR="00D97D57" w:rsidRDefault="00D97D57" w:rsidP="00D97D57">
      <w:pPr>
        <w:rPr>
          <w:rFonts w:asciiTheme="minorHAnsi" w:hAnsiTheme="minorHAnsi"/>
          <w:sz w:val="22"/>
          <w:szCs w:val="22"/>
        </w:rPr>
      </w:pPr>
      <w:r w:rsidRPr="00D97D57">
        <w:rPr>
          <w:rFonts w:asciiTheme="minorHAnsi" w:hAnsiTheme="minorHAnsi"/>
          <w:sz w:val="22"/>
          <w:szCs w:val="22"/>
        </w:rPr>
        <w:t xml:space="preserve">Thailand continues to experience an ethno-nationalist separatist insurgency based in the </w:t>
      </w:r>
      <w:r w:rsidR="00D0050A">
        <w:rPr>
          <w:rFonts w:asciiTheme="minorHAnsi" w:hAnsiTheme="minorHAnsi"/>
          <w:sz w:val="22"/>
          <w:szCs w:val="22"/>
        </w:rPr>
        <w:t>four</w:t>
      </w:r>
      <w:r w:rsidRPr="00D97D57">
        <w:rPr>
          <w:rFonts w:asciiTheme="minorHAnsi" w:hAnsiTheme="minorHAnsi"/>
          <w:sz w:val="22"/>
          <w:szCs w:val="22"/>
        </w:rPr>
        <w:t xml:space="preserve"> southernmost provinces, which have a majority Malay-Muslim population. Children, teachers, and other education personnel have been killed or wounded in the conflict, which has forced the intermittent closure of schools in the region.</w:t>
      </w:r>
      <w:r w:rsidR="007B7E71" w:rsidRPr="00D97D57">
        <w:rPr>
          <w:rFonts w:asciiTheme="minorHAnsi" w:hAnsiTheme="minorHAnsi"/>
          <w:sz w:val="22"/>
          <w:szCs w:val="22"/>
        </w:rPr>
        <w:fldChar w:fldCharType="begin"/>
      </w:r>
      <w:r w:rsidR="00A64E0F">
        <w:rPr>
          <w:rFonts w:asciiTheme="minorHAnsi" w:hAnsiTheme="minorHAnsi"/>
          <w:sz w:val="22"/>
          <w:szCs w:val="22"/>
        </w:rPr>
        <w:instrText xml:space="preserve"> ADDIN EN.CITE &lt;EndNote&gt;&lt;Cite&gt;&lt;Author&gt;Campbell&lt;/Author&gt;&lt;RecNum&gt;454&lt;/RecNum&gt;&lt;DisplayText&gt;(25, 28)&lt;/DisplayText&gt;&lt;record&gt;&lt;rec-number&gt;454&lt;/rec-number&gt;&lt;foreign-keys&gt;&lt;key app="EN" db-id="5vrz02vd1rz2ppeeax9x95v6wdxa2w2wsdte"&gt;454&lt;/key&gt;&lt;/foreign-keys&gt;&lt;ref-type name="Journal Article"&gt;17&lt;/ref-type&gt;&lt;contributors&gt;&lt;authors&gt;&lt;author&gt;Campbell, Charlie&lt;/author&gt;&lt;/authors&gt;&lt;/contributors&gt;&lt;titles&gt;&lt;title&gt;Savage Escalation Threatened in Thailand&amp;apos;s Southern Insurgency&lt;/title&gt;&lt;secondary-title&gt;Time&lt;/secondary-title&gt;&lt;/titles&gt;&lt;section&gt;World&lt;/section&gt;&lt;keywords&gt;&lt;keyword&gt;Thailand&lt;/keyword&gt;&lt;/keywords&gt;&lt;dates&gt;&lt;year&gt;May 22, 2013&lt;/year&gt;&lt;/dates&gt;&lt;pub-location&gt;New York&lt;/pub-location&gt;&lt;urls&gt;&lt;related-urls&gt;&lt;url&gt;http://world.time.com/2013/05/22/savage-escalation-threatened-in-thailands-southern-insurgency/&lt;/url&gt;&lt;/related-urls&gt;&lt;/urls&gt;&lt;/record&gt;&lt;/Cite&gt;&lt;Cite&gt;&lt;Author&gt;UN Secretary-General&lt;/Author&gt;&lt;RecNum&gt;462&lt;/RecNum&gt;&lt;record&gt;&lt;rec-number&gt;462&lt;/rec-number&gt;&lt;foreign-keys&gt;&lt;key app="EN" db-id="5vrz02vd1rz2ppeeax9x95v6wdxa2w2wsdte"&gt;462&lt;/key&gt;&lt;/foreign-keys&gt;&lt;ref-type name="Report"&gt;27&lt;/ref-type&gt;&lt;contributors&gt;&lt;authors&gt;&lt;author&gt;UN Secretary-General,&lt;/author&gt;&lt;/authors&gt;&lt;/contributors&gt;&lt;titles&gt;&lt;title&gt;Children and armed conflict: Report of the Secretary-General,&lt;/title&gt;&lt;/titles&gt;&lt;number&gt;A/68/878-S/2014/339&lt;/number&gt;&lt;keywords&gt;&lt;keyword&gt;Thailand&lt;/keyword&gt;&lt;/keywords&gt;&lt;dates&gt;&lt;pub-dates&gt;&lt;date&gt;May 15, 2014&lt;/date&gt;&lt;/pub-dates&gt;&lt;/dates&gt;&lt;urls&gt;&lt;related-urls&gt;&lt;url&gt;http://www.un.org/ga/search/view_doc.asp?symbol=a/68/878&lt;/url&gt;&lt;/related-urls&gt;&lt;/urls&gt;&lt;/record&gt;&lt;/Cite&gt;&lt;/EndNote&gt;</w:instrText>
      </w:r>
      <w:r w:rsidR="007B7E71" w:rsidRPr="00D97D57">
        <w:rPr>
          <w:rFonts w:asciiTheme="minorHAnsi" w:hAnsiTheme="minorHAnsi"/>
          <w:sz w:val="22"/>
          <w:szCs w:val="22"/>
        </w:rPr>
        <w:fldChar w:fldCharType="separate"/>
      </w:r>
      <w:r w:rsidR="003D21A7">
        <w:rPr>
          <w:rFonts w:asciiTheme="minorHAnsi" w:hAnsiTheme="minorHAnsi"/>
          <w:noProof/>
          <w:sz w:val="22"/>
          <w:szCs w:val="22"/>
        </w:rPr>
        <w:t>(</w:t>
      </w:r>
      <w:hyperlink w:anchor="_ENREF_25" w:tooltip="UN Secretary-General,  #462" w:history="1">
        <w:r w:rsidR="00A64E0F">
          <w:rPr>
            <w:rFonts w:asciiTheme="minorHAnsi" w:hAnsiTheme="minorHAnsi"/>
            <w:noProof/>
            <w:sz w:val="22"/>
            <w:szCs w:val="22"/>
          </w:rPr>
          <w:t>25</w:t>
        </w:r>
      </w:hyperlink>
      <w:r w:rsidR="003D21A7">
        <w:rPr>
          <w:rFonts w:asciiTheme="minorHAnsi" w:hAnsiTheme="minorHAnsi"/>
          <w:noProof/>
          <w:sz w:val="22"/>
          <w:szCs w:val="22"/>
        </w:rPr>
        <w:t xml:space="preserve">, </w:t>
      </w:r>
      <w:hyperlink w:anchor="_ENREF_28" w:tooltip="Campbell, May 22, 2013 #454" w:history="1">
        <w:r w:rsidR="00A64E0F">
          <w:rPr>
            <w:rFonts w:asciiTheme="minorHAnsi" w:hAnsiTheme="minorHAnsi"/>
            <w:noProof/>
            <w:sz w:val="22"/>
            <w:szCs w:val="22"/>
          </w:rPr>
          <w:t>28</w:t>
        </w:r>
      </w:hyperlink>
      <w:r w:rsidR="003D21A7">
        <w:rPr>
          <w:rFonts w:asciiTheme="minorHAnsi" w:hAnsiTheme="minorHAnsi"/>
          <w:noProof/>
          <w:sz w:val="22"/>
          <w:szCs w:val="22"/>
        </w:rPr>
        <w:t>)</w:t>
      </w:r>
      <w:r w:rsidR="007B7E71" w:rsidRPr="00D97D57">
        <w:rPr>
          <w:rFonts w:asciiTheme="minorHAnsi" w:hAnsiTheme="minorHAnsi"/>
          <w:sz w:val="22"/>
          <w:szCs w:val="22"/>
        </w:rPr>
        <w:fldChar w:fldCharType="end"/>
      </w:r>
      <w:r w:rsidRPr="00D97D57">
        <w:rPr>
          <w:rFonts w:asciiTheme="minorHAnsi" w:hAnsiTheme="minorHAnsi"/>
          <w:sz w:val="22"/>
          <w:szCs w:val="22"/>
        </w:rPr>
        <w:t xml:space="preserve"> </w:t>
      </w:r>
      <w:r w:rsidR="00D3407C">
        <w:rPr>
          <w:rFonts w:asciiTheme="minorHAnsi" w:hAnsiTheme="minorHAnsi"/>
          <w:sz w:val="22"/>
          <w:szCs w:val="22"/>
        </w:rPr>
        <w:t xml:space="preserve">There </w:t>
      </w:r>
      <w:r w:rsidR="00377FFE">
        <w:rPr>
          <w:rFonts w:asciiTheme="minorHAnsi" w:hAnsiTheme="minorHAnsi"/>
          <w:sz w:val="22"/>
          <w:szCs w:val="22"/>
        </w:rPr>
        <w:t>is some evidence</w:t>
      </w:r>
      <w:r w:rsidRPr="00D97D57">
        <w:rPr>
          <w:rFonts w:asciiTheme="minorHAnsi" w:hAnsiTheme="minorHAnsi"/>
          <w:sz w:val="22"/>
          <w:szCs w:val="22"/>
        </w:rPr>
        <w:t xml:space="preserve"> that </w:t>
      </w:r>
      <w:r w:rsidR="00D3407C">
        <w:rPr>
          <w:rFonts w:asciiTheme="minorHAnsi" w:hAnsiTheme="minorHAnsi"/>
          <w:sz w:val="22"/>
          <w:szCs w:val="22"/>
        </w:rPr>
        <w:t>s</w:t>
      </w:r>
      <w:r w:rsidR="005D057E">
        <w:rPr>
          <w:rFonts w:asciiTheme="minorHAnsi" w:hAnsiTheme="minorHAnsi"/>
          <w:sz w:val="22"/>
          <w:szCs w:val="22"/>
        </w:rPr>
        <w:t>eparatist groups recruited</w:t>
      </w:r>
      <w:r w:rsidRPr="00D97D57">
        <w:rPr>
          <w:rFonts w:asciiTheme="minorHAnsi" w:hAnsiTheme="minorHAnsi"/>
          <w:sz w:val="22"/>
          <w:szCs w:val="22"/>
        </w:rPr>
        <w:t xml:space="preserve"> children </w:t>
      </w:r>
      <w:r w:rsidR="00D0050A">
        <w:rPr>
          <w:rFonts w:asciiTheme="minorHAnsi" w:hAnsiTheme="minorHAnsi"/>
          <w:sz w:val="22"/>
          <w:szCs w:val="22"/>
        </w:rPr>
        <w:t>to commit acts of arson or serve as scouts</w:t>
      </w:r>
      <w:r w:rsidR="00D3407C">
        <w:rPr>
          <w:rFonts w:asciiTheme="minorHAnsi" w:hAnsiTheme="minorHAnsi"/>
          <w:sz w:val="22"/>
          <w:szCs w:val="22"/>
        </w:rPr>
        <w:t xml:space="preserve"> and informants</w:t>
      </w:r>
      <w:r w:rsidRPr="00D97D57">
        <w:rPr>
          <w:rFonts w:asciiTheme="minorHAnsi" w:hAnsiTheme="minorHAnsi"/>
          <w:sz w:val="22"/>
          <w:szCs w:val="22"/>
        </w:rPr>
        <w:t>. There are also reports of children’s involvement in village defense militias.</w:t>
      </w:r>
      <w:r w:rsidR="007B7E71" w:rsidRPr="00D97D57">
        <w:rPr>
          <w:rFonts w:asciiTheme="minorHAnsi" w:hAnsiTheme="minorHAnsi"/>
          <w:sz w:val="22"/>
          <w:szCs w:val="22"/>
        </w:rPr>
        <w:fldChar w:fldCharType="begin"/>
      </w:r>
      <w:r w:rsidR="00A64E0F">
        <w:rPr>
          <w:rFonts w:asciiTheme="minorHAnsi" w:hAnsiTheme="minorHAnsi"/>
          <w:sz w:val="22"/>
          <w:szCs w:val="22"/>
        </w:rPr>
        <w:instrText xml:space="preserve"> ADDIN EN.CITE &lt;EndNote&gt;&lt;Cite&gt;&lt;Author&gt;UN Secretary-General&lt;/Author&gt;&lt;RecNum&gt;462&lt;/RecNum&gt;&lt;DisplayText&gt;(12, 25)&lt;/DisplayText&gt;&lt;record&gt;&lt;rec-number&gt;462&lt;/rec-number&gt;&lt;foreign-keys&gt;&lt;key app="EN" db-id="5vrz02vd1rz2ppeeax9x95v6wdxa2w2wsdte"&gt;462&lt;/key&gt;&lt;/foreign-keys&gt;&lt;ref-type name="Report"&gt;27&lt;/ref-type&gt;&lt;contributors&gt;&lt;authors&gt;&lt;author&gt;UN Secretary-General,&lt;/author&gt;&lt;/authors&gt;&lt;/contributors&gt;&lt;titles&gt;&lt;title&gt;Children and armed conflict: Report of the Secretary-General,&lt;/title&gt;&lt;/titles&gt;&lt;number&gt;A/68/878-S/2014/339&lt;/number&gt;&lt;keywords&gt;&lt;keyword&gt;Thailand&lt;/keyword&gt;&lt;/keywords&gt;&lt;dates&gt;&lt;pub-dates&gt;&lt;date&gt;May 15, 2014&lt;/date&gt;&lt;/pub-dates&gt;&lt;/dates&gt;&lt;urls&gt;&lt;related-urls&gt;&lt;url&gt;http://www.un.org/ga/search/view_doc.asp?symbol=a/68/878&lt;/url&gt;&lt;/related-urls&gt;&lt;/urls&gt;&lt;/record&gt;&lt;/Cite&gt;&lt;Cite&gt;&lt;Author&gt;U.S. Department of State&lt;/Author&gt;&lt;Year&gt;February 27, 2014&lt;/Year&gt;&lt;RecNum&gt;445&lt;/RecNum&gt;&lt;record&gt;&lt;rec-number&gt;445&lt;/rec-number&gt;&lt;foreign-keys&gt;&lt;key app="EN" db-id="5vrz02vd1rz2ppeeax9x95v6wdxa2w2wsdte"&gt;445&lt;/key&gt;&lt;/foreign-keys&gt;&lt;ref-type name="Book Section"&gt;5&lt;/ref-type&gt;&lt;contributors&gt;&lt;authors&gt;&lt;author&gt;U.S. Department of State,&lt;/author&gt;&lt;/authors&gt;&lt;/contributors&gt;&lt;titles&gt;&lt;title&gt;Thailand&lt;/title&gt;&lt;secondary-title&gt;Country Reports on Human Rights Practices- 2013&lt;/secondary-title&gt;&lt;/titles&gt;&lt;keywords&gt;&lt;keyword&gt;Thailand&lt;/keyword&gt;&lt;/keywords&gt;&lt;dates&gt;&lt;year&gt;February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7B7E71" w:rsidRPr="00D97D57">
        <w:rPr>
          <w:rFonts w:asciiTheme="minorHAnsi" w:hAnsiTheme="minorHAnsi"/>
          <w:sz w:val="22"/>
          <w:szCs w:val="22"/>
        </w:rPr>
        <w:fldChar w:fldCharType="separate"/>
      </w:r>
      <w:r w:rsidR="003D21A7">
        <w:rPr>
          <w:rFonts w:asciiTheme="minorHAnsi" w:hAnsiTheme="minorHAnsi"/>
          <w:noProof/>
          <w:sz w:val="22"/>
          <w:szCs w:val="22"/>
        </w:rPr>
        <w:t>(</w:t>
      </w:r>
      <w:hyperlink w:anchor="_ENREF_12" w:tooltip="U.S. Department of State, February 27, 2014 #445" w:history="1">
        <w:r w:rsidR="00A64E0F">
          <w:rPr>
            <w:rFonts w:asciiTheme="minorHAnsi" w:hAnsiTheme="minorHAnsi"/>
            <w:noProof/>
            <w:sz w:val="22"/>
            <w:szCs w:val="22"/>
          </w:rPr>
          <w:t>12</w:t>
        </w:r>
      </w:hyperlink>
      <w:r w:rsidR="003D21A7">
        <w:rPr>
          <w:rFonts w:asciiTheme="minorHAnsi" w:hAnsiTheme="minorHAnsi"/>
          <w:noProof/>
          <w:sz w:val="22"/>
          <w:szCs w:val="22"/>
        </w:rPr>
        <w:t xml:space="preserve">, </w:t>
      </w:r>
      <w:hyperlink w:anchor="_ENREF_25" w:tooltip="UN Secretary-General,  #462" w:history="1">
        <w:r w:rsidR="00A64E0F">
          <w:rPr>
            <w:rFonts w:asciiTheme="minorHAnsi" w:hAnsiTheme="minorHAnsi"/>
            <w:noProof/>
            <w:sz w:val="22"/>
            <w:szCs w:val="22"/>
          </w:rPr>
          <w:t>25</w:t>
        </w:r>
      </w:hyperlink>
      <w:r w:rsidR="003D21A7">
        <w:rPr>
          <w:rFonts w:asciiTheme="minorHAnsi" w:hAnsiTheme="minorHAnsi"/>
          <w:noProof/>
          <w:sz w:val="22"/>
          <w:szCs w:val="22"/>
        </w:rPr>
        <w:t>)</w:t>
      </w:r>
      <w:r w:rsidR="007B7E71" w:rsidRPr="00D97D57">
        <w:rPr>
          <w:rFonts w:asciiTheme="minorHAnsi" w:hAnsiTheme="minorHAnsi"/>
          <w:sz w:val="22"/>
          <w:szCs w:val="22"/>
        </w:rPr>
        <w:fldChar w:fldCharType="end"/>
      </w:r>
    </w:p>
    <w:p w14:paraId="79BF4D20" w14:textId="77777777" w:rsidR="007167BE" w:rsidRDefault="007167BE" w:rsidP="00D97D57">
      <w:pPr>
        <w:rPr>
          <w:rFonts w:asciiTheme="minorHAnsi" w:hAnsiTheme="minorHAnsi"/>
          <w:sz w:val="22"/>
          <w:szCs w:val="22"/>
        </w:rPr>
      </w:pPr>
    </w:p>
    <w:p w14:paraId="3AFEB8EA" w14:textId="5AF2E326" w:rsidR="007167BE" w:rsidRPr="00D97D57" w:rsidRDefault="00715A4D" w:rsidP="00D97D57">
      <w:pPr>
        <w:rPr>
          <w:rFonts w:asciiTheme="minorHAnsi" w:hAnsiTheme="minorHAnsi"/>
          <w:sz w:val="22"/>
          <w:szCs w:val="22"/>
        </w:rPr>
      </w:pPr>
      <w:r>
        <w:rPr>
          <w:rFonts w:asciiTheme="minorHAnsi" w:hAnsiTheme="minorHAnsi"/>
          <w:sz w:val="22"/>
          <w:szCs w:val="22"/>
        </w:rPr>
        <w:lastRenderedPageBreak/>
        <w:t>T</w:t>
      </w:r>
      <w:r w:rsidR="007167BE" w:rsidRPr="003A50A5">
        <w:rPr>
          <w:rFonts w:asciiTheme="minorHAnsi" w:hAnsiTheme="minorHAnsi"/>
          <w:sz w:val="22"/>
          <w:szCs w:val="22"/>
        </w:rPr>
        <w:t xml:space="preserve">he </w:t>
      </w:r>
      <w:r w:rsidR="007167BE" w:rsidRPr="004A2649">
        <w:rPr>
          <w:rFonts w:asciiTheme="minorHAnsi" w:hAnsiTheme="minorHAnsi"/>
          <w:sz w:val="22"/>
          <w:szCs w:val="22"/>
        </w:rPr>
        <w:t>Government lacks current nationwide data on the worst forms of child labor</w:t>
      </w:r>
      <w:r w:rsidR="007167BE" w:rsidRPr="000C5ED4">
        <w:rPr>
          <w:rFonts w:asciiTheme="minorHAnsi" w:hAnsiTheme="minorHAnsi"/>
          <w:sz w:val="22"/>
          <w:szCs w:val="22"/>
        </w:rPr>
        <w:t>.</w:t>
      </w:r>
      <w:r w:rsidR="007B7E71" w:rsidRPr="000C5ED4">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&lt;EndNote&gt;&lt;Cite&gt;&lt;Author&gt;U.S. Embassy- Bangkok&lt;/Author&gt;&lt;RecNum&gt;440&lt;/RecNum&gt;&lt;DisplayText&gt;(2)&lt;/DisplayText&gt;&lt;record&gt;&lt;rec-number&gt;440&lt;/rec-number&gt;&lt;foreign-keys&gt;&lt;key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sidRPr="000C5ED4">
        <w:rPr>
          <w:rFonts w:asciiTheme="minorHAnsi" w:hAnsiTheme="minorHAnsi"/>
          <w:sz w:val="22"/>
          <w:szCs w:val="22"/>
        </w:rPr>
        <w:fldChar w:fldCharType="separate"/>
      </w:r>
      <w:r w:rsidR="007167BE" w:rsidRPr="000C5ED4">
        <w:rPr>
          <w:rFonts w:asciiTheme="minorHAnsi" w:hAnsiTheme="minorHAnsi"/>
          <w:noProof/>
          <w:sz w:val="22"/>
          <w:szCs w:val="22"/>
        </w:rPr>
        <w:t>(</w:t>
      </w:r>
      <w:hyperlink w:anchor="_ENREF_2" w:tooltip="U.S. Embassy- Bangkok,  #440" w:history="1">
        <w:r w:rsidR="00A64E0F" w:rsidRPr="00DA7AB9">
          <w:rPr>
            <w:rFonts w:asciiTheme="minorHAnsi" w:hAnsiTheme="minorHAnsi"/>
            <w:noProof/>
            <w:sz w:val="22"/>
            <w:szCs w:val="22"/>
          </w:rPr>
          <w:t>2</w:t>
        </w:r>
      </w:hyperlink>
      <w:r w:rsidR="007167BE" w:rsidRPr="000C5ED4">
        <w:rPr>
          <w:rFonts w:asciiTheme="minorHAnsi" w:hAnsiTheme="minorHAnsi"/>
          <w:noProof/>
          <w:sz w:val="22"/>
          <w:szCs w:val="22"/>
        </w:rPr>
        <w:t>)</w:t>
      </w:r>
      <w:r w:rsidR="007B7E71" w:rsidRPr="000C5ED4">
        <w:rPr>
          <w:rFonts w:asciiTheme="minorHAnsi" w:hAnsiTheme="minorHAnsi"/>
          <w:sz w:val="22"/>
          <w:szCs w:val="22"/>
        </w:rPr>
        <w:fldChar w:fldCharType="end"/>
      </w:r>
      <w:r w:rsidR="007167BE" w:rsidRPr="000C5ED4">
        <w:rPr>
          <w:rFonts w:asciiTheme="minorHAnsi" w:hAnsiTheme="minorHAnsi"/>
          <w:sz w:val="22"/>
          <w:szCs w:val="22"/>
        </w:rPr>
        <w:t xml:space="preserve"> </w:t>
      </w:r>
      <w:r w:rsidR="007167BE" w:rsidRPr="004A2649">
        <w:rPr>
          <w:rFonts w:asciiTheme="minorHAnsi" w:hAnsiTheme="minorHAnsi"/>
          <w:sz w:val="22"/>
          <w:szCs w:val="22"/>
        </w:rPr>
        <w:t xml:space="preserve">In addition, current reporting and statistics on child labor </w:t>
      </w:r>
      <w:r w:rsidR="00615BE2" w:rsidRPr="004A2649">
        <w:rPr>
          <w:rFonts w:asciiTheme="minorHAnsi" w:hAnsiTheme="minorHAnsi"/>
          <w:sz w:val="22"/>
          <w:szCs w:val="22"/>
        </w:rPr>
        <w:t xml:space="preserve">that do exist </w:t>
      </w:r>
      <w:r w:rsidR="007167BE" w:rsidRPr="004A2649">
        <w:rPr>
          <w:rFonts w:asciiTheme="minorHAnsi" w:hAnsiTheme="minorHAnsi"/>
          <w:sz w:val="22"/>
          <w:szCs w:val="22"/>
        </w:rPr>
        <w:t>often omit street children and migrant children</w:t>
      </w:r>
      <w:r w:rsidR="007167BE" w:rsidRPr="003A50A5">
        <w:rPr>
          <w:rFonts w:asciiTheme="minorHAnsi" w:hAnsiTheme="minorHAnsi"/>
          <w:sz w:val="22"/>
          <w:szCs w:val="22"/>
        </w:rPr>
        <w:t>.</w:t>
      </w:r>
      <w:r w:rsidR="007B7E71" w:rsidRPr="003A50A5">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&lt;EndNote&gt;&lt;Cite&gt;&lt;Author&gt;U.S. Department of State&lt;/Author&gt;&lt;Year&gt;April 19, 2013&lt;/Year&gt;&lt;RecNum&gt;403&lt;/RecNum&gt;&lt;DisplayText&gt;(29)&lt;/DisplayText&gt;&lt;record&gt;&lt;rec-number&gt;403&lt;/rec-number&gt;&lt;foreign-keys&gt;&lt;key app="EN" db-id="5vrz02vd1rz2ppeeax9x95v6wdxa2w2wsdte"&gt;403&lt;/key&gt;&lt;/foreign-keys&gt;&lt;ref-type name="Book Section"&gt;5&lt;/ref-type&gt;&lt;contributors&gt;&lt;authors&gt;&lt;author&gt;U.S. Department of State,&lt;/author&gt;&lt;/authors&gt;&lt;/contributors&gt;&lt;titles&gt;&lt;title&gt;Thailand&lt;/title&gt;&lt;secondary-title&gt;Country Reports on Human Rights Practices- 2012&lt;/secondary-title&gt;&lt;short-title&gt;Country Reports- 2012: Thailand&lt;/short-title&gt;&lt;/titles&gt;&lt;keywords&gt;&lt;keyword&gt;Thailand&lt;/keyword&gt;&lt;/keywords&gt;&lt;dates&gt;&lt;year&gt;April 19, 2013&lt;/year&gt;&lt;/dates&gt;&lt;pub-location&gt;Washington, DC&lt;/pub-location&gt;&lt;urls&gt;&lt;related-urls&gt;&lt;url&gt;http://www.state.gov/j/drl/rls/hrrpt/humanrightsreport/index.htm#wrapper&lt;/url&gt;&lt;/related-urls&gt;&lt;/urls&gt;&lt;/record&gt;&lt;/Cite&gt;&lt;/EndNote&gt;</w:instrText>
      </w:r>
      <w:r w:rsidR="007B7E71" w:rsidRPr="003A50A5">
        <w:rPr>
          <w:rFonts w:asciiTheme="minorHAnsi" w:hAnsiTheme="minorHAnsi"/>
          <w:sz w:val="22"/>
          <w:szCs w:val="22"/>
        </w:rPr>
        <w:fldChar w:fldCharType="separate"/>
      </w:r>
      <w:r w:rsidR="003D21A7">
        <w:rPr>
          <w:rFonts w:asciiTheme="minorHAnsi" w:hAnsiTheme="minorHAnsi"/>
          <w:noProof/>
          <w:sz w:val="22"/>
          <w:szCs w:val="22"/>
        </w:rPr>
        <w:t>(</w:t>
      </w:r>
      <w:hyperlink w:anchor="_ENREF_29" w:tooltip="U.S. Department of State, April 19, 2013 #403" w:history="1">
        <w:r w:rsidR="00A64E0F">
          <w:rPr>
            <w:rFonts w:asciiTheme="minorHAnsi" w:hAnsiTheme="minorHAnsi"/>
            <w:noProof/>
            <w:sz w:val="22"/>
            <w:szCs w:val="22"/>
          </w:rPr>
          <w:t>29</w:t>
        </w:r>
      </w:hyperlink>
      <w:r w:rsidR="003D21A7">
        <w:rPr>
          <w:rFonts w:asciiTheme="minorHAnsi" w:hAnsiTheme="minorHAnsi"/>
          <w:noProof/>
          <w:sz w:val="22"/>
          <w:szCs w:val="22"/>
        </w:rPr>
        <w:t>)</w:t>
      </w:r>
      <w:r w:rsidR="007B7E71" w:rsidRPr="003A50A5">
        <w:rPr>
          <w:rFonts w:asciiTheme="minorHAnsi" w:hAnsiTheme="minorHAnsi"/>
          <w:sz w:val="22"/>
          <w:szCs w:val="22"/>
        </w:rPr>
        <w:fldChar w:fldCharType="end"/>
      </w:r>
    </w:p>
    <w:p w14:paraId="5908BF40"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3F9DD6B6" w14:textId="77777777" w:rsidR="009B6476" w:rsidRPr="00CA7A1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CA7A12">
        <w:rPr>
          <w:rFonts w:asciiTheme="minorHAnsi" w:hAnsiTheme="minorHAnsi" w:cstheme="minorHAnsi"/>
          <w:sz w:val="22"/>
          <w:szCs w:val="22"/>
          <w:lang w:val="en-US"/>
        </w:rPr>
        <w:t xml:space="preserve">Legal Framework </w:t>
      </w:r>
      <w:r w:rsidR="003F7143">
        <w:rPr>
          <w:rFonts w:asciiTheme="minorHAnsi" w:hAnsiTheme="minorHAnsi" w:cstheme="minorHAnsi"/>
          <w:sz w:val="22"/>
          <w:szCs w:val="22"/>
          <w:lang w:val="en-US"/>
        </w:rPr>
        <w:t>on</w:t>
      </w:r>
      <w:r w:rsidRPr="00CA7A12">
        <w:rPr>
          <w:rFonts w:asciiTheme="minorHAnsi" w:hAnsiTheme="minorHAnsi" w:cstheme="minorHAnsi"/>
          <w:sz w:val="22"/>
          <w:szCs w:val="22"/>
          <w:lang w:val="en-US"/>
        </w:rPr>
        <w:t xml:space="preserve"> the Worst Forms of Child Labor</w:t>
      </w:r>
    </w:p>
    <w:p w14:paraId="2542E381" w14:textId="77777777" w:rsidR="009B6476" w:rsidRDefault="009B6476" w:rsidP="00756A71">
      <w:pPr>
        <w:pStyle w:val="Subtitle"/>
        <w:spacing w:after="0"/>
        <w:jc w:val="left"/>
        <w:outlineLvl w:val="0"/>
        <w:rPr>
          <w:rFonts w:asciiTheme="minorHAnsi" w:hAnsiTheme="minorHAnsi" w:cstheme="minorHAnsi"/>
          <w:bCs/>
          <w:sz w:val="22"/>
          <w:szCs w:val="22"/>
        </w:rPr>
      </w:pPr>
    </w:p>
    <w:p w14:paraId="121E881C" w14:textId="573D5391" w:rsidR="009B6476" w:rsidRPr="00CA7A12" w:rsidRDefault="00D97D57" w:rsidP="00756A71">
      <w:pPr>
        <w:pStyle w:val="Subtitle"/>
        <w:spacing w:after="0"/>
        <w:jc w:val="left"/>
        <w:outlineLvl w:val="0"/>
        <w:rPr>
          <w:rFonts w:asciiTheme="minorHAnsi" w:hAnsiTheme="minorHAnsi" w:cstheme="minorHAnsi"/>
          <w:bCs/>
          <w:sz w:val="22"/>
          <w:szCs w:val="22"/>
        </w:rPr>
      </w:pPr>
      <w:r>
        <w:rPr>
          <w:rFonts w:asciiTheme="minorHAnsi" w:hAnsiTheme="minorHAnsi" w:cstheme="minorHAnsi"/>
          <w:bCs/>
          <w:sz w:val="22"/>
          <w:szCs w:val="22"/>
        </w:rPr>
        <w:t>Thailand</w:t>
      </w:r>
      <w:r w:rsidR="009C1B1A">
        <w:rPr>
          <w:rFonts w:asciiTheme="minorHAnsi" w:hAnsiTheme="minorHAnsi" w:cstheme="minorHAnsi"/>
          <w:bCs/>
          <w:sz w:val="22"/>
          <w:szCs w:val="22"/>
        </w:rPr>
        <w:t xml:space="preserve"> </w:t>
      </w:r>
      <w:r w:rsidR="009B6476" w:rsidRPr="00CA7A12">
        <w:rPr>
          <w:rFonts w:asciiTheme="minorHAnsi" w:hAnsiTheme="minorHAnsi" w:cstheme="minorHAnsi"/>
          <w:bCs/>
          <w:sz w:val="22"/>
          <w:szCs w:val="22"/>
        </w:rPr>
        <w:t xml:space="preserve">has ratified </w:t>
      </w:r>
      <w:r>
        <w:rPr>
          <w:rFonts w:asciiTheme="minorHAnsi" w:hAnsiTheme="minorHAnsi" w:cstheme="minorHAnsi"/>
          <w:bCs/>
          <w:sz w:val="22"/>
          <w:szCs w:val="22"/>
        </w:rPr>
        <w:t>all</w:t>
      </w:r>
      <w:r w:rsidR="009B6476" w:rsidRPr="00CA7A12">
        <w:rPr>
          <w:rFonts w:asciiTheme="minorHAnsi" w:hAnsiTheme="minorHAnsi" w:cstheme="minorHAnsi"/>
          <w:bCs/>
          <w:sz w:val="22"/>
          <w:szCs w:val="22"/>
        </w:rPr>
        <w:t xml:space="preserve"> key international conventions concerning child labor (Table 3). </w:t>
      </w:r>
    </w:p>
    <w:p w14:paraId="38584F26" w14:textId="77777777" w:rsidR="009B6476" w:rsidRPr="00EB1BBE" w:rsidRDefault="009B6476" w:rsidP="00756A71">
      <w:pPr>
        <w:pStyle w:val="Subtitle"/>
        <w:spacing w:after="0"/>
        <w:jc w:val="left"/>
        <w:outlineLvl w:val="0"/>
        <w:rPr>
          <w:rFonts w:asciiTheme="minorHAnsi" w:hAnsiTheme="minorHAnsi" w:cstheme="minorHAnsi"/>
          <w:bCs/>
          <w:sz w:val="22"/>
          <w:szCs w:val="22"/>
        </w:rPr>
      </w:pPr>
    </w:p>
    <w:p w14:paraId="2EE12864" w14:textId="77777777" w:rsidR="009B6476" w:rsidRPr="0050386C" w:rsidRDefault="009B6476" w:rsidP="00756A71">
      <w:pPr>
        <w:pStyle w:val="Subtitle"/>
        <w:spacing w:after="0"/>
        <w:jc w:val="left"/>
        <w:outlineLvl w:val="0"/>
        <w:rPr>
          <w:rFonts w:asciiTheme="minorHAnsi" w:hAnsiTheme="minorHAnsi" w:cstheme="minorHAnsi"/>
          <w:b/>
          <w:bCs/>
          <w:sz w:val="22"/>
          <w:szCs w:val="22"/>
        </w:rPr>
      </w:pPr>
      <w:proofErr w:type="gramStart"/>
      <w:r w:rsidRPr="0050386C">
        <w:rPr>
          <w:rFonts w:asciiTheme="minorHAnsi" w:hAnsiTheme="minorHAnsi" w:cstheme="minorHAnsi"/>
          <w:b/>
          <w:bCs/>
          <w:sz w:val="22"/>
          <w:szCs w:val="22"/>
        </w:rPr>
        <w:t>Table 3.</w:t>
      </w:r>
      <w:proofErr w:type="gramEnd"/>
      <w:r w:rsidRPr="0050386C">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9F4974" w14:paraId="43FA509A" w14:textId="77777777" w:rsidTr="00756A71">
        <w:tc>
          <w:tcPr>
            <w:tcW w:w="5598" w:type="dxa"/>
            <w:shd w:val="clear" w:color="auto" w:fill="DAEEF3" w:themeFill="accent5" w:themeFillTint="33"/>
            <w:vAlign w:val="center"/>
          </w:tcPr>
          <w:p w14:paraId="0ED75807" w14:textId="77777777" w:rsidR="009F4974" w:rsidRPr="009F4974" w:rsidRDefault="009F4974" w:rsidP="00756A71">
            <w:pPr>
              <w:rPr>
                <w:rFonts w:asciiTheme="minorHAnsi" w:hAnsiTheme="minorHAnsi" w:cstheme="minorHAnsi"/>
                <w:b/>
                <w:sz w:val="20"/>
                <w:szCs w:val="20"/>
              </w:rPr>
            </w:pPr>
            <w:r w:rsidRPr="009F4974">
              <w:rPr>
                <w:rFonts w:asciiTheme="minorHAnsi" w:hAnsiTheme="minorHAnsi" w:cstheme="minorHAnsi"/>
                <w:b/>
                <w:sz w:val="20"/>
                <w:szCs w:val="20"/>
              </w:rPr>
              <w:t>Convention</w:t>
            </w:r>
          </w:p>
        </w:tc>
        <w:tc>
          <w:tcPr>
            <w:tcW w:w="1530" w:type="dxa"/>
            <w:shd w:val="clear" w:color="auto" w:fill="DAEEF3" w:themeFill="accent5" w:themeFillTint="33"/>
            <w:vAlign w:val="center"/>
          </w:tcPr>
          <w:p w14:paraId="7658B3E5" w14:textId="77777777" w:rsidR="009F4974" w:rsidRPr="009F4974" w:rsidRDefault="009F4974" w:rsidP="00756A71">
            <w:pPr>
              <w:jc w:val="center"/>
              <w:rPr>
                <w:rFonts w:asciiTheme="minorHAnsi" w:hAnsiTheme="minorHAnsi" w:cstheme="minorHAnsi"/>
                <w:b/>
                <w:sz w:val="20"/>
                <w:szCs w:val="20"/>
              </w:rPr>
            </w:pPr>
            <w:r w:rsidRPr="009F4974">
              <w:rPr>
                <w:rFonts w:asciiTheme="minorHAnsi" w:hAnsiTheme="minorHAnsi" w:cstheme="minorHAnsi"/>
                <w:b/>
                <w:sz w:val="20"/>
                <w:szCs w:val="20"/>
              </w:rPr>
              <w:t>Ratification</w:t>
            </w:r>
          </w:p>
        </w:tc>
      </w:tr>
      <w:tr w:rsidR="009F4974" w:rsidRPr="009F4974" w14:paraId="6DA4B286" w14:textId="77777777" w:rsidTr="00756A71">
        <w:tc>
          <w:tcPr>
            <w:tcW w:w="5598" w:type="dxa"/>
            <w:vAlign w:val="center"/>
          </w:tcPr>
          <w:p w14:paraId="74F2F9E3"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138, Minimum Age</w:t>
            </w:r>
          </w:p>
        </w:tc>
        <w:tc>
          <w:tcPr>
            <w:tcW w:w="1530" w:type="dxa"/>
            <w:vAlign w:val="center"/>
          </w:tcPr>
          <w:p w14:paraId="2869606B"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6E274D19" w14:textId="77777777" w:rsidTr="00756A71">
        <w:tc>
          <w:tcPr>
            <w:tcW w:w="5598" w:type="dxa"/>
            <w:vAlign w:val="center"/>
          </w:tcPr>
          <w:p w14:paraId="6261ADB9"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ILO C. 182, Worst Forms of Child Labor</w:t>
            </w:r>
          </w:p>
        </w:tc>
        <w:tc>
          <w:tcPr>
            <w:tcW w:w="1530" w:type="dxa"/>
            <w:vAlign w:val="center"/>
          </w:tcPr>
          <w:p w14:paraId="5852738A"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236E5958" w14:textId="77777777" w:rsidTr="00756A71">
        <w:tc>
          <w:tcPr>
            <w:tcW w:w="5598" w:type="dxa"/>
            <w:vAlign w:val="center"/>
          </w:tcPr>
          <w:p w14:paraId="74C59B5C" w14:textId="57B8A06D" w:rsidR="009F4974" w:rsidRPr="009F4974" w:rsidRDefault="00DA7AB9" w:rsidP="00756A71">
            <w:pPr>
              <w:rPr>
                <w:rFonts w:asciiTheme="minorHAnsi" w:hAnsiTheme="minorHAnsi" w:cstheme="minorHAnsi"/>
                <w:sz w:val="20"/>
                <w:szCs w:val="20"/>
              </w:rPr>
            </w:pPr>
            <w:r>
              <w:rPr>
                <w:rFonts w:asciiTheme="minorHAnsi" w:hAnsiTheme="minorHAnsi" w:cstheme="minorHAnsi"/>
                <w:sz w:val="20"/>
                <w:szCs w:val="20"/>
              </w:rPr>
              <w:t>UN CRC</w:t>
            </w:r>
          </w:p>
        </w:tc>
        <w:tc>
          <w:tcPr>
            <w:tcW w:w="1530" w:type="dxa"/>
            <w:vAlign w:val="center"/>
          </w:tcPr>
          <w:p w14:paraId="5BE60C2F"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56177245" w14:textId="77777777" w:rsidTr="00756A71">
        <w:tc>
          <w:tcPr>
            <w:tcW w:w="5598" w:type="dxa"/>
            <w:vAlign w:val="center"/>
          </w:tcPr>
          <w:p w14:paraId="5B663885" w14:textId="412FC0B4" w:rsidR="009F4974" w:rsidRPr="009F4974" w:rsidRDefault="00787637"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Armed Conflict</w:t>
            </w:r>
          </w:p>
        </w:tc>
        <w:tc>
          <w:tcPr>
            <w:tcW w:w="1530" w:type="dxa"/>
            <w:vAlign w:val="center"/>
          </w:tcPr>
          <w:p w14:paraId="7B931EF4" w14:textId="77777777" w:rsidR="009F4974" w:rsidRPr="009F4974" w:rsidRDefault="009F4974" w:rsidP="00CB6D28">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00E1053C" w14:textId="77777777" w:rsidTr="00756A71">
        <w:tc>
          <w:tcPr>
            <w:tcW w:w="5598" w:type="dxa"/>
            <w:vAlign w:val="center"/>
          </w:tcPr>
          <w:p w14:paraId="5C87B62E" w14:textId="60009CE5" w:rsidR="009F4974" w:rsidRPr="009F4974" w:rsidRDefault="00787637"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9F4974">
              <w:rPr>
                <w:rFonts w:asciiTheme="minorHAnsi" w:hAnsiTheme="minorHAnsi" w:cstheme="minorHAnsi"/>
                <w:sz w:val="20"/>
                <w:szCs w:val="20"/>
              </w:rPr>
              <w:t>CRC Optional Protocol on the Sale of Children, Child Prostitution and Child Pornography</w:t>
            </w:r>
          </w:p>
        </w:tc>
        <w:tc>
          <w:tcPr>
            <w:tcW w:w="1530" w:type="dxa"/>
            <w:vAlign w:val="center"/>
          </w:tcPr>
          <w:p w14:paraId="5D64D8E1"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r w:rsidR="009F4974" w:rsidRPr="009F4974" w14:paraId="3FBFEB32" w14:textId="77777777" w:rsidTr="00756A71">
        <w:tc>
          <w:tcPr>
            <w:tcW w:w="5598" w:type="dxa"/>
            <w:vAlign w:val="center"/>
          </w:tcPr>
          <w:p w14:paraId="53928BF0" w14:textId="77777777" w:rsidR="009F4974" w:rsidRPr="009F4974" w:rsidRDefault="009F4974" w:rsidP="00756A71">
            <w:pPr>
              <w:rPr>
                <w:rFonts w:asciiTheme="minorHAnsi" w:hAnsiTheme="minorHAnsi" w:cstheme="minorHAnsi"/>
                <w:sz w:val="20"/>
                <w:szCs w:val="20"/>
              </w:rPr>
            </w:pPr>
            <w:r w:rsidRPr="009F4974">
              <w:rPr>
                <w:rFonts w:asciiTheme="minorHAnsi" w:hAnsiTheme="minorHAnsi" w:cstheme="minorHAnsi"/>
                <w:sz w:val="20"/>
                <w:szCs w:val="20"/>
              </w:rPr>
              <w:t>Palermo Protocol on Trafficking in Persons</w:t>
            </w:r>
          </w:p>
        </w:tc>
        <w:tc>
          <w:tcPr>
            <w:tcW w:w="1530" w:type="dxa"/>
            <w:vAlign w:val="center"/>
          </w:tcPr>
          <w:p w14:paraId="380F586C" w14:textId="77777777" w:rsidR="009F4974" w:rsidRPr="009F4974" w:rsidRDefault="009F4974" w:rsidP="00756A71">
            <w:pPr>
              <w:jc w:val="center"/>
              <w:rPr>
                <w:rFonts w:asciiTheme="minorHAnsi" w:hAnsiTheme="minorHAnsi" w:cstheme="minorHAnsi"/>
                <w:sz w:val="20"/>
                <w:szCs w:val="20"/>
              </w:rPr>
            </w:pPr>
            <w:r w:rsidRPr="009F4974">
              <w:rPr>
                <w:rFonts w:asciiTheme="minorHAnsi" w:hAnsiTheme="minorHAnsi"/>
                <w:sz w:val="20"/>
                <w:szCs w:val="20"/>
              </w:rPr>
              <w:sym w:font="Wingdings" w:char="F0FC"/>
            </w:r>
          </w:p>
        </w:tc>
      </w:tr>
    </w:tbl>
    <w:p w14:paraId="40AEAD56" w14:textId="77777777" w:rsidR="009B6476" w:rsidRPr="003C1673" w:rsidRDefault="009B6476" w:rsidP="00756A71">
      <w:pPr>
        <w:pStyle w:val="Subtitle"/>
        <w:spacing w:after="0"/>
        <w:jc w:val="left"/>
        <w:outlineLvl w:val="0"/>
        <w:rPr>
          <w:rFonts w:asciiTheme="minorHAnsi" w:hAnsiTheme="minorHAnsi" w:cstheme="minorHAnsi"/>
          <w:bCs/>
          <w:sz w:val="22"/>
          <w:szCs w:val="22"/>
        </w:rPr>
      </w:pPr>
    </w:p>
    <w:p w14:paraId="083CA3B9" w14:textId="77777777" w:rsidR="009B6476" w:rsidRPr="001A1C06" w:rsidRDefault="00F01898" w:rsidP="00756A71">
      <w:pPr>
        <w:pStyle w:val="Subtitle"/>
        <w:spacing w:after="0"/>
        <w:jc w:val="left"/>
        <w:outlineLvl w:val="0"/>
        <w:rPr>
          <w:rFonts w:asciiTheme="minorHAnsi" w:hAnsiTheme="minorHAnsi" w:cstheme="minorHAnsi"/>
          <w:bCs/>
          <w:sz w:val="22"/>
          <w:szCs w:val="22"/>
        </w:rPr>
      </w:pPr>
      <w:r w:rsidRPr="003A4E13">
        <w:rPr>
          <w:rFonts w:asciiTheme="minorHAnsi" w:hAnsiTheme="minorHAnsi" w:cstheme="minorHAnsi"/>
          <w:bCs/>
          <w:sz w:val="22"/>
          <w:szCs w:val="22"/>
        </w:rPr>
        <w:t>The G</w:t>
      </w:r>
      <w:r w:rsidR="009B6476" w:rsidRPr="003A4E13">
        <w:rPr>
          <w:rFonts w:asciiTheme="minorHAnsi" w:hAnsiTheme="minorHAnsi" w:cstheme="minorHAnsi"/>
          <w:bCs/>
          <w:sz w:val="22"/>
          <w:szCs w:val="22"/>
        </w:rPr>
        <w:t xml:space="preserve">overnment </w:t>
      </w:r>
      <w:r w:rsidR="00E820A9" w:rsidRPr="003A4E13">
        <w:rPr>
          <w:rFonts w:asciiTheme="minorHAnsi" w:hAnsiTheme="minorHAnsi" w:cstheme="minorHAnsi"/>
          <w:bCs/>
          <w:sz w:val="22"/>
          <w:szCs w:val="22"/>
        </w:rPr>
        <w:t xml:space="preserve">has </w:t>
      </w:r>
      <w:r w:rsidR="00E820A9" w:rsidRPr="003A4E13">
        <w:rPr>
          <w:rFonts w:asciiTheme="minorHAnsi" w:eastAsiaTheme="minorHAnsi" w:hAnsiTheme="minorHAnsi" w:cstheme="minorBidi"/>
          <w:sz w:val="22"/>
          <w:szCs w:val="22"/>
        </w:rPr>
        <w:t>established</w:t>
      </w:r>
      <w:r w:rsidR="001C174A" w:rsidRPr="003A4E13">
        <w:rPr>
          <w:rFonts w:asciiTheme="minorHAnsi" w:hAnsiTheme="minorHAnsi" w:cstheme="minorHAnsi"/>
          <w:bCs/>
          <w:sz w:val="22"/>
          <w:szCs w:val="22"/>
        </w:rPr>
        <w:t xml:space="preserve"> </w:t>
      </w:r>
      <w:r w:rsidR="003F59A2" w:rsidRPr="003A4E13">
        <w:rPr>
          <w:rFonts w:asciiTheme="minorHAnsi" w:hAnsiTheme="minorHAnsi" w:cstheme="minorHAnsi"/>
          <w:bCs/>
          <w:sz w:val="22"/>
          <w:szCs w:val="22"/>
        </w:rPr>
        <w:t xml:space="preserve">relevant </w:t>
      </w:r>
      <w:r w:rsidR="001C174A" w:rsidRPr="003A4E13">
        <w:rPr>
          <w:rFonts w:asciiTheme="minorHAnsi" w:hAnsiTheme="minorHAnsi" w:cstheme="minorHAnsi"/>
          <w:bCs/>
          <w:sz w:val="22"/>
          <w:szCs w:val="22"/>
        </w:rPr>
        <w:t>laws and regulations related to child labor</w:t>
      </w:r>
      <w:r w:rsidR="001F6BA6">
        <w:rPr>
          <w:rFonts w:asciiTheme="minorHAnsi" w:hAnsiTheme="minorHAnsi" w:cstheme="minorHAnsi"/>
          <w:bCs/>
          <w:sz w:val="22"/>
          <w:szCs w:val="22"/>
        </w:rPr>
        <w:t xml:space="preserve">, including </w:t>
      </w:r>
      <w:r w:rsidR="007272B3">
        <w:rPr>
          <w:rFonts w:asciiTheme="minorHAnsi" w:hAnsiTheme="minorHAnsi" w:cstheme="minorHAnsi"/>
          <w:bCs/>
          <w:sz w:val="22"/>
          <w:szCs w:val="22"/>
        </w:rPr>
        <w:t>its worst forms</w:t>
      </w:r>
      <w:r w:rsidR="001C174A" w:rsidRPr="003A4E13">
        <w:rPr>
          <w:rFonts w:asciiTheme="minorHAnsi" w:hAnsiTheme="minorHAnsi" w:cstheme="minorHAnsi"/>
          <w:bCs/>
          <w:sz w:val="22"/>
          <w:szCs w:val="22"/>
        </w:rPr>
        <w:t xml:space="preserve"> </w:t>
      </w:r>
      <w:r w:rsidR="009B6476" w:rsidRPr="003A4E13">
        <w:rPr>
          <w:rFonts w:asciiTheme="minorHAnsi" w:hAnsiTheme="minorHAnsi" w:cstheme="minorHAnsi"/>
          <w:bCs/>
          <w:sz w:val="22"/>
          <w:szCs w:val="22"/>
        </w:rPr>
        <w:t>(Table 4).</w:t>
      </w:r>
    </w:p>
    <w:p w14:paraId="19619DC4" w14:textId="77777777" w:rsidR="009B6476" w:rsidRDefault="009B6476" w:rsidP="00756A71">
      <w:pPr>
        <w:pStyle w:val="Subtitle"/>
        <w:spacing w:after="0"/>
        <w:jc w:val="left"/>
        <w:outlineLvl w:val="0"/>
        <w:rPr>
          <w:rFonts w:asciiTheme="minorHAnsi" w:hAnsiTheme="minorHAnsi" w:cstheme="minorHAnsi"/>
          <w:bCs/>
          <w:sz w:val="22"/>
          <w:szCs w:val="22"/>
        </w:rPr>
      </w:pPr>
    </w:p>
    <w:p w14:paraId="50EE2C76" w14:textId="77777777" w:rsidR="002C4B39" w:rsidRPr="0050386C" w:rsidRDefault="002C4B39" w:rsidP="002C4B39">
      <w:pPr>
        <w:pStyle w:val="Subtitle"/>
        <w:spacing w:after="0"/>
        <w:jc w:val="left"/>
        <w:outlineLvl w:val="0"/>
        <w:rPr>
          <w:rFonts w:asciiTheme="minorHAnsi" w:hAnsiTheme="minorHAnsi" w:cstheme="minorHAnsi"/>
          <w:b/>
          <w:bCs/>
          <w:sz w:val="22"/>
          <w:szCs w:val="22"/>
        </w:rPr>
      </w:pPr>
      <w:proofErr w:type="gramStart"/>
      <w:r w:rsidRPr="0050386C">
        <w:rPr>
          <w:rFonts w:asciiTheme="minorHAnsi" w:hAnsiTheme="minorHAnsi" w:cstheme="minorHAnsi"/>
          <w:b/>
          <w:bCs/>
          <w:sz w:val="22"/>
          <w:szCs w:val="22"/>
        </w:rPr>
        <w:t>Table 4.</w:t>
      </w:r>
      <w:proofErr w:type="gramEnd"/>
      <w:r w:rsidRPr="0050386C">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241"/>
        <w:gridCol w:w="926"/>
        <w:gridCol w:w="922"/>
        <w:gridCol w:w="4483"/>
      </w:tblGrid>
      <w:tr w:rsidR="002C4B39" w:rsidRPr="000B238C" w14:paraId="7DDDE821" w14:textId="77777777" w:rsidTr="002E4BAB">
        <w:tc>
          <w:tcPr>
            <w:tcW w:w="3241" w:type="dxa"/>
            <w:shd w:val="clear" w:color="auto" w:fill="DAEEF3" w:themeFill="accent5" w:themeFillTint="33"/>
          </w:tcPr>
          <w:p w14:paraId="5C2C96EA" w14:textId="77777777" w:rsidR="002C4B39" w:rsidRPr="000B238C" w:rsidRDefault="002C4B39" w:rsidP="002E4BAB">
            <w:pPr>
              <w:rPr>
                <w:rFonts w:asciiTheme="minorHAnsi" w:hAnsiTheme="minorHAnsi" w:cstheme="minorHAnsi"/>
                <w:b/>
                <w:sz w:val="20"/>
                <w:szCs w:val="20"/>
              </w:rPr>
            </w:pPr>
            <w:r w:rsidRPr="000B238C">
              <w:rPr>
                <w:rFonts w:asciiTheme="minorHAnsi" w:hAnsiTheme="minorHAnsi" w:cstheme="minorHAnsi"/>
                <w:b/>
                <w:sz w:val="20"/>
                <w:szCs w:val="20"/>
              </w:rPr>
              <w:t>Standard</w:t>
            </w:r>
          </w:p>
        </w:tc>
        <w:tc>
          <w:tcPr>
            <w:tcW w:w="926" w:type="dxa"/>
            <w:shd w:val="clear" w:color="auto" w:fill="DAEEF3" w:themeFill="accent5" w:themeFillTint="33"/>
          </w:tcPr>
          <w:p w14:paraId="35A66600" w14:textId="77777777" w:rsidR="002C4B39" w:rsidRPr="000B238C" w:rsidRDefault="002C4B39" w:rsidP="002E4BAB">
            <w:pPr>
              <w:rPr>
                <w:rFonts w:asciiTheme="minorHAnsi" w:hAnsiTheme="minorHAnsi" w:cstheme="minorHAnsi"/>
                <w:b/>
                <w:sz w:val="20"/>
                <w:szCs w:val="20"/>
              </w:rPr>
            </w:pPr>
            <w:r w:rsidRPr="000B238C">
              <w:rPr>
                <w:rFonts w:asciiTheme="minorHAnsi" w:hAnsiTheme="minorHAnsi" w:cstheme="minorHAnsi"/>
                <w:b/>
                <w:sz w:val="20"/>
                <w:szCs w:val="20"/>
              </w:rPr>
              <w:t>Yes/No</w:t>
            </w:r>
          </w:p>
        </w:tc>
        <w:tc>
          <w:tcPr>
            <w:tcW w:w="922" w:type="dxa"/>
            <w:shd w:val="clear" w:color="auto" w:fill="DAEEF3" w:themeFill="accent5" w:themeFillTint="33"/>
          </w:tcPr>
          <w:p w14:paraId="4BA3E36B" w14:textId="77777777" w:rsidR="002C4B39" w:rsidRPr="000B238C" w:rsidRDefault="002C4B39" w:rsidP="002E4BAB">
            <w:pPr>
              <w:rPr>
                <w:rFonts w:asciiTheme="minorHAnsi" w:hAnsiTheme="minorHAnsi" w:cstheme="minorHAnsi"/>
                <w:b/>
                <w:sz w:val="20"/>
                <w:szCs w:val="20"/>
              </w:rPr>
            </w:pPr>
            <w:r w:rsidRPr="000B238C">
              <w:rPr>
                <w:rFonts w:asciiTheme="minorHAnsi" w:hAnsiTheme="minorHAnsi" w:cstheme="minorHAnsi"/>
                <w:b/>
                <w:sz w:val="20"/>
                <w:szCs w:val="20"/>
              </w:rPr>
              <w:t>Age</w:t>
            </w:r>
          </w:p>
        </w:tc>
        <w:tc>
          <w:tcPr>
            <w:tcW w:w="4483" w:type="dxa"/>
            <w:shd w:val="clear" w:color="auto" w:fill="DAEEF3" w:themeFill="accent5" w:themeFillTint="33"/>
          </w:tcPr>
          <w:p w14:paraId="69585C68" w14:textId="77777777" w:rsidR="002C4B39" w:rsidRPr="000B238C" w:rsidRDefault="002C4B39" w:rsidP="002E4BAB">
            <w:pPr>
              <w:rPr>
                <w:rFonts w:asciiTheme="minorHAnsi" w:hAnsiTheme="minorHAnsi" w:cstheme="minorHAnsi"/>
                <w:b/>
                <w:sz w:val="20"/>
                <w:szCs w:val="20"/>
              </w:rPr>
            </w:pPr>
            <w:r w:rsidRPr="000B238C">
              <w:rPr>
                <w:rFonts w:asciiTheme="minorHAnsi" w:hAnsiTheme="minorHAnsi" w:cstheme="minorHAnsi"/>
                <w:b/>
                <w:sz w:val="20"/>
                <w:szCs w:val="20"/>
              </w:rPr>
              <w:t>Related Legislation</w:t>
            </w:r>
          </w:p>
        </w:tc>
      </w:tr>
      <w:tr w:rsidR="002C4B39" w:rsidRPr="000B238C" w14:paraId="341D00C9" w14:textId="77777777" w:rsidTr="002E4BAB">
        <w:tc>
          <w:tcPr>
            <w:tcW w:w="3241" w:type="dxa"/>
          </w:tcPr>
          <w:p w14:paraId="451F3ED6" w14:textId="77777777" w:rsidR="002C4B39" w:rsidRPr="000B238C" w:rsidRDefault="002C4B39" w:rsidP="002E4BAB">
            <w:pPr>
              <w:rPr>
                <w:rFonts w:asciiTheme="minorHAnsi" w:hAnsiTheme="minorHAnsi" w:cstheme="minorHAnsi"/>
                <w:sz w:val="20"/>
                <w:szCs w:val="20"/>
              </w:rPr>
            </w:pPr>
            <w:r w:rsidRPr="000B238C">
              <w:rPr>
                <w:rFonts w:asciiTheme="minorHAnsi" w:hAnsiTheme="minorHAnsi" w:cstheme="minorHAnsi"/>
                <w:sz w:val="20"/>
                <w:szCs w:val="20"/>
              </w:rPr>
              <w:t>Minimum Age for Work</w:t>
            </w:r>
          </w:p>
        </w:tc>
        <w:tc>
          <w:tcPr>
            <w:tcW w:w="926" w:type="dxa"/>
          </w:tcPr>
          <w:p w14:paraId="5ABA7387" w14:textId="77777777" w:rsidR="002C4B39" w:rsidRPr="000B238C" w:rsidRDefault="002C4B39" w:rsidP="002C4B39">
            <w:pPr>
              <w:rPr>
                <w:rFonts w:asciiTheme="minorHAnsi" w:hAnsiTheme="minorHAnsi" w:cstheme="minorHAnsi"/>
                <w:sz w:val="20"/>
                <w:szCs w:val="20"/>
              </w:rPr>
            </w:pPr>
            <w:r w:rsidRPr="000B238C">
              <w:rPr>
                <w:rFonts w:asciiTheme="minorHAnsi" w:hAnsiTheme="minorHAnsi" w:cstheme="minorHAnsi"/>
                <w:sz w:val="20"/>
                <w:szCs w:val="20"/>
              </w:rPr>
              <w:t>Yes</w:t>
            </w:r>
          </w:p>
        </w:tc>
        <w:tc>
          <w:tcPr>
            <w:tcW w:w="922" w:type="dxa"/>
          </w:tcPr>
          <w:p w14:paraId="3DEEEF70" w14:textId="77777777" w:rsidR="002C4B39" w:rsidRPr="000B238C" w:rsidRDefault="002C4B39" w:rsidP="002E4BAB">
            <w:pPr>
              <w:rPr>
                <w:rFonts w:asciiTheme="minorHAnsi" w:hAnsiTheme="minorHAnsi" w:cstheme="minorHAnsi"/>
                <w:sz w:val="20"/>
                <w:szCs w:val="20"/>
              </w:rPr>
            </w:pPr>
            <w:r w:rsidRPr="000B238C">
              <w:rPr>
                <w:rFonts w:asciiTheme="minorHAnsi" w:hAnsiTheme="minorHAnsi" w:cstheme="minorHAnsi"/>
                <w:sz w:val="20"/>
                <w:szCs w:val="20"/>
              </w:rPr>
              <w:t>15</w:t>
            </w:r>
          </w:p>
        </w:tc>
        <w:tc>
          <w:tcPr>
            <w:tcW w:w="4483" w:type="dxa"/>
          </w:tcPr>
          <w:p w14:paraId="12647D06" w14:textId="307505B7" w:rsidR="002C4B39" w:rsidRPr="000B238C" w:rsidRDefault="000E50AE" w:rsidP="00A64E0F">
            <w:pPr>
              <w:rPr>
                <w:rFonts w:asciiTheme="minorHAnsi" w:hAnsiTheme="minorHAnsi" w:cstheme="minorHAnsi"/>
                <w:sz w:val="20"/>
                <w:szCs w:val="20"/>
              </w:rPr>
            </w:pPr>
            <w:r w:rsidRPr="000B238C">
              <w:rPr>
                <w:rFonts w:asciiTheme="minorHAnsi" w:hAnsiTheme="minorHAnsi" w:cstheme="minorHAnsi"/>
                <w:sz w:val="20"/>
                <w:szCs w:val="20"/>
              </w:rPr>
              <w:t xml:space="preserve">Chapter 4, Section 44 of </w:t>
            </w:r>
            <w:r w:rsidR="002C4B39" w:rsidRPr="000B238C">
              <w:rPr>
                <w:rFonts w:asciiTheme="minorHAnsi" w:hAnsiTheme="minorHAnsi" w:cstheme="minorHAnsi"/>
                <w:sz w:val="20"/>
                <w:szCs w:val="20"/>
              </w:rPr>
              <w:t>The Labor Protection Act</w:t>
            </w:r>
            <w:r w:rsidR="007511A9" w:rsidRPr="000B238C">
              <w:rPr>
                <w:rFonts w:asciiTheme="minorHAnsi" w:hAnsiTheme="minorHAnsi" w:cstheme="minorHAnsi"/>
                <w:sz w:val="20"/>
                <w:szCs w:val="20"/>
              </w:rPr>
              <w:t xml:space="preserve"> </w:t>
            </w:r>
            <w:r w:rsidR="007B7E71" w:rsidRPr="000B238C">
              <w:rPr>
                <w:rFonts w:asciiTheme="minorHAnsi" w:hAnsiTheme="minorHAnsi"/>
                <w:sz w:val="20"/>
                <w:szCs w:val="20"/>
              </w:rPr>
              <w:fldChar w:fldCharType="begin"/>
            </w:r>
            <w:r w:rsidR="00E1476B">
              <w:rPr>
                <w:rFonts w:asciiTheme="minorHAnsi" w:hAnsiTheme="minorHAnsi"/>
                <w:sz w:val="20"/>
                <w:szCs w:val="20"/>
              </w:rPr>
              <w:instrText xml:space="preserve"> ADDIN EN.CITE &lt;EndNote&gt;&lt;Cite ExcludeAuth="1" ExcludeYear="1"&gt;&lt;RecNum&gt;297&lt;/RecNum&gt;&lt;DisplayText&gt;(30)&lt;/DisplayText&gt;&lt;record&gt;&lt;rec-number&gt;297&lt;/rec-number&gt;&lt;foreign-keys&gt;&lt;key app="EN" db-id="5vrz02vd1rz2ppeeax9x95v6wdxa2w2wsdte"&gt;297&lt;/key&gt;&lt;/foreign-keys&gt;&lt;ref-type name="Statute"&gt;31&lt;/ref-type&gt;&lt;contributors&gt;&lt;/contributors&gt;&lt;titles&gt;&lt;title&gt;Labour Protection Act&lt;/title&gt;&lt;secondary-title&gt;Ministerial Regulation Issued Under the Labour Protection Act B.E. 2541 (1998)&lt;/secondary-title&gt;&lt;/titles&gt;&lt;keywords&gt;&lt;keyword&gt;Thailand&lt;/keyword&gt;&lt;/keywords&gt;&lt;dates&gt;&lt;pub-dates&gt;&lt;date&gt;1998&lt;/date&gt;&lt;/pub-dates&gt;&lt;/dates&gt;&lt;pub-location&gt;Government of Thailand&lt;/pub-location&gt;&lt;urls&gt;&lt;/urls&gt;&lt;/record&gt;&lt;/Cite&gt;&lt;/EndNote&gt;</w:instrText>
            </w:r>
            <w:r w:rsidR="007B7E71" w:rsidRPr="000B238C">
              <w:rPr>
                <w:rFonts w:asciiTheme="minorHAnsi" w:hAnsiTheme="minorHAnsi"/>
                <w:sz w:val="20"/>
                <w:szCs w:val="20"/>
              </w:rPr>
              <w:fldChar w:fldCharType="separate"/>
            </w:r>
            <w:r w:rsidR="003D21A7" w:rsidRPr="000B238C">
              <w:rPr>
                <w:rFonts w:asciiTheme="minorHAnsi" w:hAnsiTheme="minorHAnsi"/>
                <w:noProof/>
                <w:sz w:val="20"/>
                <w:szCs w:val="20"/>
              </w:rPr>
              <w:t>(</w:t>
            </w:r>
            <w:hyperlink w:anchor="_ENREF_30" w:tooltip=",  #297" w:history="1">
              <w:r w:rsidR="00A64E0F" w:rsidRPr="000B238C">
                <w:rPr>
                  <w:rFonts w:asciiTheme="minorHAnsi" w:hAnsiTheme="minorHAnsi"/>
                  <w:noProof/>
                  <w:sz w:val="20"/>
                  <w:szCs w:val="20"/>
                </w:rPr>
                <w:t>30</w:t>
              </w:r>
            </w:hyperlink>
            <w:r w:rsidR="003D21A7" w:rsidRPr="000B238C">
              <w:rPr>
                <w:rFonts w:asciiTheme="minorHAnsi" w:hAnsiTheme="minorHAnsi"/>
                <w:noProof/>
                <w:sz w:val="20"/>
                <w:szCs w:val="20"/>
              </w:rPr>
              <w:t>)</w:t>
            </w:r>
            <w:r w:rsidR="007B7E71" w:rsidRPr="000B238C">
              <w:rPr>
                <w:rFonts w:asciiTheme="minorHAnsi" w:hAnsiTheme="minorHAnsi"/>
                <w:sz w:val="20"/>
                <w:szCs w:val="20"/>
              </w:rPr>
              <w:fldChar w:fldCharType="end"/>
            </w:r>
          </w:p>
        </w:tc>
      </w:tr>
      <w:tr w:rsidR="002C4B39" w:rsidRPr="000B238C" w14:paraId="4E5E41E0" w14:textId="77777777" w:rsidTr="002E4BAB">
        <w:tc>
          <w:tcPr>
            <w:tcW w:w="3241" w:type="dxa"/>
          </w:tcPr>
          <w:p w14:paraId="57B3DBEF" w14:textId="77777777" w:rsidR="002C4B39" w:rsidRPr="000B238C" w:rsidRDefault="002C4B39" w:rsidP="002E4BAB">
            <w:pPr>
              <w:rPr>
                <w:rFonts w:asciiTheme="minorHAnsi" w:hAnsiTheme="minorHAnsi" w:cstheme="minorHAnsi"/>
                <w:sz w:val="20"/>
                <w:szCs w:val="20"/>
              </w:rPr>
            </w:pPr>
            <w:r w:rsidRPr="000B238C">
              <w:rPr>
                <w:rFonts w:asciiTheme="minorHAnsi" w:hAnsiTheme="minorHAnsi" w:cstheme="minorHAnsi"/>
                <w:sz w:val="20"/>
                <w:szCs w:val="20"/>
              </w:rPr>
              <w:t>Minimum Age for Hazardous Work</w:t>
            </w:r>
          </w:p>
        </w:tc>
        <w:tc>
          <w:tcPr>
            <w:tcW w:w="926" w:type="dxa"/>
          </w:tcPr>
          <w:p w14:paraId="2A095384" w14:textId="77777777" w:rsidR="002C4B39" w:rsidRPr="000B238C" w:rsidRDefault="002C4B39" w:rsidP="002C4B39">
            <w:pPr>
              <w:rPr>
                <w:rFonts w:asciiTheme="minorHAnsi" w:hAnsiTheme="minorHAnsi" w:cstheme="minorHAnsi"/>
                <w:sz w:val="20"/>
                <w:szCs w:val="20"/>
              </w:rPr>
            </w:pPr>
            <w:r w:rsidRPr="000B238C">
              <w:rPr>
                <w:rFonts w:asciiTheme="minorHAnsi" w:hAnsiTheme="minorHAnsi" w:cstheme="minorHAnsi"/>
                <w:sz w:val="20"/>
                <w:szCs w:val="20"/>
              </w:rPr>
              <w:t>Yes</w:t>
            </w:r>
          </w:p>
        </w:tc>
        <w:tc>
          <w:tcPr>
            <w:tcW w:w="922" w:type="dxa"/>
          </w:tcPr>
          <w:p w14:paraId="42D5B3D0" w14:textId="77777777" w:rsidR="002C4B39" w:rsidRPr="000B238C" w:rsidRDefault="002C4B39" w:rsidP="002E4BAB">
            <w:pPr>
              <w:rPr>
                <w:rFonts w:asciiTheme="minorHAnsi" w:hAnsiTheme="minorHAnsi" w:cstheme="minorHAnsi"/>
                <w:sz w:val="20"/>
                <w:szCs w:val="20"/>
              </w:rPr>
            </w:pPr>
            <w:r w:rsidRPr="000B238C">
              <w:rPr>
                <w:rFonts w:asciiTheme="minorHAnsi" w:hAnsiTheme="minorHAnsi" w:cstheme="minorHAnsi"/>
                <w:sz w:val="20"/>
                <w:szCs w:val="20"/>
              </w:rPr>
              <w:t>18</w:t>
            </w:r>
          </w:p>
        </w:tc>
        <w:tc>
          <w:tcPr>
            <w:tcW w:w="4483" w:type="dxa"/>
          </w:tcPr>
          <w:p w14:paraId="1B6009A2" w14:textId="10A22B09" w:rsidR="002C4B39" w:rsidRPr="000B238C" w:rsidRDefault="00DA71D3" w:rsidP="00A64E0F">
            <w:pPr>
              <w:rPr>
                <w:rFonts w:asciiTheme="minorHAnsi" w:hAnsiTheme="minorHAnsi" w:cstheme="minorHAnsi"/>
                <w:sz w:val="20"/>
                <w:szCs w:val="20"/>
              </w:rPr>
            </w:pPr>
            <w:r w:rsidRPr="000B238C">
              <w:rPr>
                <w:rFonts w:asciiTheme="minorHAnsi" w:hAnsiTheme="minorHAnsi" w:cstheme="minorHAnsi"/>
                <w:sz w:val="20"/>
                <w:szCs w:val="20"/>
              </w:rPr>
              <w:t>Chapter 4, Section</w:t>
            </w:r>
            <w:r w:rsidR="00F47515" w:rsidRPr="000B238C">
              <w:rPr>
                <w:rFonts w:asciiTheme="minorHAnsi" w:hAnsiTheme="minorHAnsi" w:cstheme="minorHAnsi"/>
                <w:sz w:val="20"/>
                <w:szCs w:val="20"/>
              </w:rPr>
              <w:t>s</w:t>
            </w:r>
            <w:r w:rsidRPr="000B238C">
              <w:rPr>
                <w:rFonts w:asciiTheme="minorHAnsi" w:hAnsiTheme="minorHAnsi" w:cstheme="minorHAnsi"/>
                <w:sz w:val="20"/>
                <w:szCs w:val="20"/>
              </w:rPr>
              <w:t xml:space="preserve"> 49, 50 of </w:t>
            </w:r>
            <w:r w:rsidR="002C4B39" w:rsidRPr="000B238C">
              <w:rPr>
                <w:rFonts w:asciiTheme="minorHAnsi" w:hAnsiTheme="minorHAnsi" w:cstheme="minorHAnsi"/>
                <w:sz w:val="20"/>
                <w:szCs w:val="20"/>
              </w:rPr>
              <w:t>The Labor Protection Act</w:t>
            </w:r>
            <w:r w:rsidR="009A452D" w:rsidRPr="000B238C">
              <w:rPr>
                <w:rFonts w:asciiTheme="minorHAnsi" w:hAnsiTheme="minorHAnsi" w:cstheme="minorHAnsi"/>
                <w:sz w:val="20"/>
                <w:szCs w:val="20"/>
              </w:rPr>
              <w:t xml:space="preserve"> </w:t>
            </w:r>
            <w:r w:rsidR="00193523" w:rsidRPr="000B238C">
              <w:rPr>
                <w:rFonts w:asciiTheme="minorHAnsi" w:hAnsiTheme="minorHAnsi" w:cstheme="minorHAnsi"/>
                <w:sz w:val="20"/>
                <w:szCs w:val="20"/>
              </w:rPr>
              <w:fldChar w:fldCharType="begin"/>
            </w:r>
            <w:r w:rsidR="00E1476B">
              <w:rPr>
                <w:rFonts w:asciiTheme="minorHAnsi" w:hAnsiTheme="minorHAnsi" w:cstheme="minorHAnsi"/>
                <w:sz w:val="20"/>
                <w:szCs w:val="20"/>
              </w:rPr>
              <w:instrText xml:space="preserve"> ADDIN EN.CITE &lt;EndNote&gt;&lt;Cite&gt;&lt;RecNum&gt;297&lt;/RecNum&gt;&lt;DisplayText&gt;(30)&lt;/DisplayText&gt;&lt;record&gt;&lt;rec-number&gt;297&lt;/rec-number&gt;&lt;foreign-keys&gt;&lt;key app="EN" db-id="5vrz02vd1rz2ppeeax9x95v6wdxa2w2wsdte"&gt;297&lt;/key&gt;&lt;/foreign-keys&gt;&lt;ref-type name="Statute"&gt;31&lt;/ref-type&gt;&lt;contributors&gt;&lt;/contributors&gt;&lt;titles&gt;&lt;title&gt;Labour Protection Act&lt;/title&gt;&lt;secondary-title&gt;Ministerial Regulation Issued Under the Labour Protection Act B.E. 2541 (1998)&lt;/secondary-title&gt;&lt;/titles&gt;&lt;keywords&gt;&lt;keyword&gt;Thailand&lt;/keyword&gt;&lt;/keywords&gt;&lt;dates&gt;&lt;pub-dates&gt;&lt;date&gt;1998&lt;/date&gt;&lt;/pub-dates&gt;&lt;/dates&gt;&lt;pub-location&gt;Government of Thailand&lt;/pub-location&gt;&lt;urls&gt;&lt;/urls&gt;&lt;/record&gt;&lt;/Cite&gt;&lt;/EndNote&gt;</w:instrText>
            </w:r>
            <w:r w:rsidR="00193523" w:rsidRPr="000B238C">
              <w:rPr>
                <w:rFonts w:asciiTheme="minorHAnsi" w:hAnsiTheme="minorHAnsi" w:cstheme="minorHAnsi"/>
                <w:sz w:val="20"/>
                <w:szCs w:val="20"/>
              </w:rPr>
              <w:fldChar w:fldCharType="separate"/>
            </w:r>
            <w:r w:rsidR="003D21A7" w:rsidRPr="000B238C">
              <w:rPr>
                <w:rFonts w:asciiTheme="minorHAnsi" w:hAnsiTheme="minorHAnsi" w:cstheme="minorHAnsi"/>
                <w:noProof/>
                <w:sz w:val="20"/>
                <w:szCs w:val="20"/>
              </w:rPr>
              <w:t>(</w:t>
            </w:r>
            <w:hyperlink w:anchor="_ENREF_30" w:tooltip=",  #297" w:history="1">
              <w:r w:rsidR="00A64E0F" w:rsidRPr="000B238C">
                <w:rPr>
                  <w:rFonts w:asciiTheme="minorHAnsi" w:hAnsiTheme="minorHAnsi" w:cstheme="minorHAnsi"/>
                  <w:noProof/>
                  <w:sz w:val="20"/>
                  <w:szCs w:val="20"/>
                </w:rPr>
                <w:t>30</w:t>
              </w:r>
            </w:hyperlink>
            <w:r w:rsidR="003D21A7" w:rsidRPr="000B238C">
              <w:rPr>
                <w:rFonts w:asciiTheme="minorHAnsi" w:hAnsiTheme="minorHAnsi" w:cstheme="minorHAnsi"/>
                <w:noProof/>
                <w:sz w:val="20"/>
                <w:szCs w:val="20"/>
              </w:rPr>
              <w:t>)</w:t>
            </w:r>
            <w:r w:rsidR="00193523" w:rsidRPr="000B238C">
              <w:rPr>
                <w:rFonts w:asciiTheme="minorHAnsi" w:hAnsiTheme="minorHAnsi" w:cstheme="minorHAnsi"/>
                <w:sz w:val="20"/>
                <w:szCs w:val="20"/>
              </w:rPr>
              <w:fldChar w:fldCharType="end"/>
            </w:r>
          </w:p>
        </w:tc>
      </w:tr>
      <w:tr w:rsidR="002C4B39" w:rsidRPr="000B238C" w14:paraId="1DD0E855" w14:textId="77777777" w:rsidTr="002E4BAB">
        <w:tc>
          <w:tcPr>
            <w:tcW w:w="3241" w:type="dxa"/>
          </w:tcPr>
          <w:p w14:paraId="111206CB" w14:textId="77777777" w:rsidR="002C4B39" w:rsidRPr="000B238C" w:rsidRDefault="002C4B39" w:rsidP="002E4BAB">
            <w:pPr>
              <w:rPr>
                <w:rFonts w:asciiTheme="minorHAnsi" w:hAnsiTheme="minorHAnsi" w:cstheme="minorHAnsi"/>
                <w:sz w:val="20"/>
                <w:szCs w:val="20"/>
              </w:rPr>
            </w:pPr>
            <w:r w:rsidRPr="000B238C">
              <w:rPr>
                <w:rFonts w:asciiTheme="minorHAnsi" w:hAnsiTheme="minorHAnsi" w:cstheme="minorHAnsi"/>
                <w:sz w:val="20"/>
                <w:szCs w:val="20"/>
              </w:rPr>
              <w:t>List of Hazardous Occupations Prohibited for Children</w:t>
            </w:r>
          </w:p>
        </w:tc>
        <w:tc>
          <w:tcPr>
            <w:tcW w:w="926" w:type="dxa"/>
          </w:tcPr>
          <w:p w14:paraId="7B9B5A1B" w14:textId="77777777" w:rsidR="002C4B39" w:rsidRPr="000B238C" w:rsidRDefault="002C4B39" w:rsidP="002C4B39">
            <w:pPr>
              <w:rPr>
                <w:rFonts w:asciiTheme="minorHAnsi" w:hAnsiTheme="minorHAnsi" w:cstheme="minorHAnsi"/>
                <w:sz w:val="20"/>
                <w:szCs w:val="20"/>
              </w:rPr>
            </w:pPr>
            <w:r w:rsidRPr="000B238C">
              <w:rPr>
                <w:rFonts w:asciiTheme="minorHAnsi" w:hAnsiTheme="minorHAnsi" w:cstheme="minorHAnsi"/>
                <w:sz w:val="20"/>
                <w:szCs w:val="20"/>
              </w:rPr>
              <w:t>Yes</w:t>
            </w:r>
          </w:p>
        </w:tc>
        <w:tc>
          <w:tcPr>
            <w:tcW w:w="922" w:type="dxa"/>
          </w:tcPr>
          <w:p w14:paraId="11DCBF23" w14:textId="77777777" w:rsidR="002C4B39" w:rsidRPr="000B238C" w:rsidRDefault="002C4B39" w:rsidP="002E4BAB">
            <w:pPr>
              <w:rPr>
                <w:rFonts w:asciiTheme="minorHAnsi" w:hAnsiTheme="minorHAnsi" w:cstheme="minorHAnsi"/>
                <w:sz w:val="20"/>
                <w:szCs w:val="20"/>
              </w:rPr>
            </w:pPr>
          </w:p>
        </w:tc>
        <w:tc>
          <w:tcPr>
            <w:tcW w:w="4483" w:type="dxa"/>
          </w:tcPr>
          <w:p w14:paraId="5C9D68F8" w14:textId="70ADF119" w:rsidR="002C4B39" w:rsidRPr="000B238C" w:rsidRDefault="00193523" w:rsidP="00A64E0F">
            <w:pPr>
              <w:rPr>
                <w:rFonts w:asciiTheme="minorHAnsi" w:hAnsiTheme="minorHAnsi" w:cstheme="minorHAnsi"/>
                <w:sz w:val="20"/>
                <w:szCs w:val="20"/>
              </w:rPr>
            </w:pPr>
            <w:r w:rsidRPr="000B238C">
              <w:rPr>
                <w:rFonts w:asciiTheme="minorHAnsi" w:hAnsiTheme="minorHAnsi" w:cstheme="minorHAnsi"/>
                <w:sz w:val="20"/>
                <w:szCs w:val="20"/>
              </w:rPr>
              <w:t>Chapter 4, Section</w:t>
            </w:r>
            <w:r w:rsidR="00F47515" w:rsidRPr="000B238C">
              <w:rPr>
                <w:rFonts w:asciiTheme="minorHAnsi" w:hAnsiTheme="minorHAnsi" w:cstheme="minorHAnsi"/>
                <w:sz w:val="20"/>
                <w:szCs w:val="20"/>
              </w:rPr>
              <w:t>s</w:t>
            </w:r>
            <w:r w:rsidRPr="000B238C">
              <w:rPr>
                <w:rFonts w:asciiTheme="minorHAnsi" w:hAnsiTheme="minorHAnsi" w:cstheme="minorHAnsi"/>
                <w:sz w:val="20"/>
                <w:szCs w:val="20"/>
              </w:rPr>
              <w:t xml:space="preserve"> 49, 50 of The Labor Protection Act</w:t>
            </w:r>
            <w:r w:rsidR="004A2649">
              <w:rPr>
                <w:rFonts w:asciiTheme="minorHAnsi" w:hAnsiTheme="minorHAnsi" w:cstheme="minorHAnsi"/>
                <w:sz w:val="20"/>
                <w:szCs w:val="20"/>
              </w:rPr>
              <w:t xml:space="preserve"> </w:t>
            </w:r>
            <w:r w:rsidR="007B7E71" w:rsidRPr="000B238C">
              <w:rPr>
                <w:rFonts w:asciiTheme="minorHAnsi" w:hAnsiTheme="minorHAnsi"/>
                <w:sz w:val="20"/>
                <w:szCs w:val="20"/>
              </w:rPr>
              <w:fldChar w:fldCharType="begin"/>
            </w:r>
            <w:r w:rsidR="00E1476B">
              <w:rPr>
                <w:rFonts w:asciiTheme="minorHAnsi" w:hAnsiTheme="minorHAnsi"/>
                <w:sz w:val="20"/>
                <w:szCs w:val="20"/>
              </w:rPr>
              <w:instrText xml:space="preserve"> ADDIN EN.CITE &lt;EndNote&gt;&lt;Cite ExcludeAuth="1" ExcludeYear="1"&gt;&lt;RecNum&gt;297&lt;/RecNum&gt;&lt;DisplayText&gt;(30)&lt;/DisplayText&gt;&lt;record&gt;&lt;rec-number&gt;297&lt;/rec-number&gt;&lt;foreign-keys&gt;&lt;key app="EN" db-id="5vrz02vd1rz2ppeeax9x95v6wdxa2w2wsdte"&gt;297&lt;/key&gt;&lt;/foreign-keys&gt;&lt;ref-type name="Statute"&gt;31&lt;/ref-type&gt;&lt;contributors&gt;&lt;/contributors&gt;&lt;titles&gt;&lt;title&gt;Labour Protection Act&lt;/title&gt;&lt;secondary-title&gt;Ministerial Regulation Issued Under the Labour Protection Act B.E. 2541 (1998)&lt;/secondary-title&gt;&lt;/titles&gt;&lt;keywords&gt;&lt;keyword&gt;Thailand&lt;/keyword&gt;&lt;/keywords&gt;&lt;dates&gt;&lt;pub-dates&gt;&lt;date&gt;1998&lt;/date&gt;&lt;/pub-dates&gt;&lt;/dates&gt;&lt;pub-location&gt;Government of Thailand&lt;/pub-location&gt;&lt;urls&gt;&lt;/urls&gt;&lt;/record&gt;&lt;/Cite&gt;&lt;/EndNote&gt;</w:instrText>
            </w:r>
            <w:r w:rsidR="007B7E71" w:rsidRPr="000B238C">
              <w:rPr>
                <w:rFonts w:asciiTheme="minorHAnsi" w:hAnsiTheme="minorHAnsi"/>
                <w:sz w:val="20"/>
                <w:szCs w:val="20"/>
              </w:rPr>
              <w:fldChar w:fldCharType="separate"/>
            </w:r>
            <w:r w:rsidR="003D21A7" w:rsidRPr="000B238C">
              <w:rPr>
                <w:rFonts w:asciiTheme="minorHAnsi" w:hAnsiTheme="minorHAnsi"/>
                <w:noProof/>
                <w:sz w:val="20"/>
                <w:szCs w:val="20"/>
              </w:rPr>
              <w:t>(</w:t>
            </w:r>
            <w:hyperlink w:anchor="_ENREF_30" w:tooltip=",  #297" w:history="1">
              <w:r w:rsidR="00A64E0F" w:rsidRPr="000B238C">
                <w:rPr>
                  <w:rFonts w:asciiTheme="minorHAnsi" w:hAnsiTheme="minorHAnsi"/>
                  <w:noProof/>
                  <w:sz w:val="20"/>
                  <w:szCs w:val="20"/>
                </w:rPr>
                <w:t>30</w:t>
              </w:r>
            </w:hyperlink>
            <w:r w:rsidR="003D21A7" w:rsidRPr="000B238C">
              <w:rPr>
                <w:rFonts w:asciiTheme="minorHAnsi" w:hAnsiTheme="minorHAnsi"/>
                <w:noProof/>
                <w:sz w:val="20"/>
                <w:szCs w:val="20"/>
              </w:rPr>
              <w:t>)</w:t>
            </w:r>
            <w:r w:rsidR="007B7E71" w:rsidRPr="000B238C">
              <w:rPr>
                <w:rFonts w:asciiTheme="minorHAnsi" w:hAnsiTheme="minorHAnsi"/>
                <w:sz w:val="20"/>
                <w:szCs w:val="20"/>
              </w:rPr>
              <w:fldChar w:fldCharType="end"/>
            </w:r>
          </w:p>
        </w:tc>
      </w:tr>
      <w:tr w:rsidR="002C4B39" w:rsidRPr="000B238C" w14:paraId="484632AE" w14:textId="77777777" w:rsidTr="002E4BAB">
        <w:tc>
          <w:tcPr>
            <w:tcW w:w="3241" w:type="dxa"/>
          </w:tcPr>
          <w:p w14:paraId="726DD07B" w14:textId="77777777" w:rsidR="002C4B39" w:rsidRPr="000B238C" w:rsidRDefault="002C4B39" w:rsidP="002E4BAB">
            <w:pPr>
              <w:rPr>
                <w:rFonts w:asciiTheme="minorHAnsi" w:hAnsiTheme="minorHAnsi" w:cstheme="minorHAnsi"/>
                <w:sz w:val="20"/>
                <w:szCs w:val="20"/>
              </w:rPr>
            </w:pPr>
            <w:r w:rsidRPr="000B238C">
              <w:rPr>
                <w:rFonts w:asciiTheme="minorHAnsi" w:hAnsiTheme="minorHAnsi" w:cstheme="minorHAnsi"/>
                <w:sz w:val="20"/>
                <w:szCs w:val="20"/>
              </w:rPr>
              <w:t>Prohibition of Forced Labor</w:t>
            </w:r>
          </w:p>
        </w:tc>
        <w:tc>
          <w:tcPr>
            <w:tcW w:w="926" w:type="dxa"/>
          </w:tcPr>
          <w:p w14:paraId="79E3E316" w14:textId="77777777" w:rsidR="002C4B39" w:rsidRPr="000B238C" w:rsidRDefault="002C4B39" w:rsidP="002C4B39">
            <w:pPr>
              <w:rPr>
                <w:rFonts w:asciiTheme="minorHAnsi" w:hAnsiTheme="minorHAnsi" w:cstheme="minorHAnsi"/>
                <w:sz w:val="20"/>
                <w:szCs w:val="20"/>
              </w:rPr>
            </w:pPr>
            <w:r w:rsidRPr="000B238C">
              <w:rPr>
                <w:rFonts w:asciiTheme="minorHAnsi" w:hAnsiTheme="minorHAnsi" w:cstheme="minorHAnsi"/>
                <w:sz w:val="20"/>
                <w:szCs w:val="20"/>
              </w:rPr>
              <w:t>Yes</w:t>
            </w:r>
          </w:p>
        </w:tc>
        <w:tc>
          <w:tcPr>
            <w:tcW w:w="922" w:type="dxa"/>
          </w:tcPr>
          <w:p w14:paraId="368BAC1E" w14:textId="77777777" w:rsidR="002C4B39" w:rsidRPr="000B238C" w:rsidRDefault="002C4B39" w:rsidP="002E4BAB">
            <w:pPr>
              <w:rPr>
                <w:rFonts w:asciiTheme="minorHAnsi" w:hAnsiTheme="minorHAnsi" w:cstheme="minorHAnsi"/>
                <w:sz w:val="20"/>
                <w:szCs w:val="20"/>
              </w:rPr>
            </w:pPr>
          </w:p>
        </w:tc>
        <w:tc>
          <w:tcPr>
            <w:tcW w:w="4483" w:type="dxa"/>
          </w:tcPr>
          <w:p w14:paraId="2756CEBF" w14:textId="0D5B63E1" w:rsidR="00EB2FAC" w:rsidRPr="000B238C" w:rsidRDefault="00DA71D3" w:rsidP="00A64E0F">
            <w:pPr>
              <w:rPr>
                <w:rFonts w:asciiTheme="minorHAnsi" w:hAnsiTheme="minorHAnsi"/>
                <w:sz w:val="20"/>
                <w:szCs w:val="20"/>
              </w:rPr>
            </w:pPr>
            <w:r w:rsidRPr="000B238C">
              <w:rPr>
                <w:rFonts w:asciiTheme="minorHAnsi" w:hAnsiTheme="minorHAnsi"/>
                <w:sz w:val="20"/>
                <w:szCs w:val="20"/>
              </w:rPr>
              <w:t xml:space="preserve">Section 38 of </w:t>
            </w:r>
            <w:r w:rsidR="002C4B39" w:rsidRPr="000B238C">
              <w:rPr>
                <w:rFonts w:asciiTheme="minorHAnsi" w:hAnsiTheme="minorHAnsi"/>
                <w:sz w:val="20"/>
                <w:szCs w:val="20"/>
              </w:rPr>
              <w:t>The Constitution</w:t>
            </w:r>
            <w:r w:rsidR="0063679F" w:rsidRPr="000B238C">
              <w:rPr>
                <w:rFonts w:asciiTheme="minorHAnsi" w:hAnsiTheme="minorHAnsi"/>
                <w:sz w:val="20"/>
                <w:szCs w:val="20"/>
              </w:rPr>
              <w:t xml:space="preserve">; Section 310 of the Penal Code; </w:t>
            </w:r>
            <w:r w:rsidR="0063679F" w:rsidRPr="000B238C">
              <w:rPr>
                <w:rFonts w:asciiTheme="minorHAnsi" w:hAnsiTheme="minorHAnsi" w:cstheme="minorHAnsi"/>
                <w:sz w:val="20"/>
                <w:szCs w:val="20"/>
              </w:rPr>
              <w:t>Section 4</w:t>
            </w:r>
            <w:r w:rsidR="00F80AD6" w:rsidRPr="000B238C">
              <w:rPr>
                <w:rFonts w:asciiTheme="minorHAnsi" w:hAnsiTheme="minorHAnsi" w:cstheme="minorHAnsi"/>
                <w:sz w:val="20"/>
                <w:szCs w:val="20"/>
              </w:rPr>
              <w:t xml:space="preserve"> and 6</w:t>
            </w:r>
            <w:r w:rsidR="0063679F" w:rsidRPr="000B238C">
              <w:rPr>
                <w:rFonts w:asciiTheme="minorHAnsi" w:hAnsiTheme="minorHAnsi" w:cstheme="minorHAnsi"/>
                <w:sz w:val="20"/>
                <w:szCs w:val="20"/>
              </w:rPr>
              <w:t xml:space="preserve"> of The Anti-Trafficking in Persons Act</w:t>
            </w:r>
            <w:r w:rsidR="004A2649">
              <w:rPr>
                <w:rFonts w:asciiTheme="minorHAnsi" w:hAnsiTheme="minorHAnsi" w:cstheme="minorHAnsi"/>
                <w:sz w:val="20"/>
                <w:szCs w:val="20"/>
              </w:rPr>
              <w:t xml:space="preserve"> </w:t>
            </w:r>
            <w:r w:rsidR="007B7E71" w:rsidRPr="000B238C">
              <w:rPr>
                <w:rFonts w:asciiTheme="minorHAnsi" w:hAnsiTheme="minorHAnsi"/>
                <w:sz w:val="20"/>
                <w:szCs w:val="20"/>
              </w:rPr>
              <w:fldChar w:fldCharType="begin"/>
            </w:r>
            <w:r w:rsidR="00E1476B">
              <w:rPr>
                <w:rFonts w:asciiTheme="minorHAnsi" w:hAnsiTheme="minorHAnsi"/>
                <w:sz w:val="20"/>
                <w:szCs w:val="20"/>
              </w:rPr>
              <w:instrText xml:space="preserve"> ADDIN EN.CITE &lt;EndNote&gt;&lt;Cite ExcludeAuth="1" ExcludeYear="1"&gt;&lt;RecNum&gt;242&lt;/RecNum&gt;&lt;DisplayText&gt;(31-33)&lt;/DisplayText&gt;&lt;record&gt;&lt;rec-number&gt;242&lt;/rec-number&gt;&lt;foreign-keys&gt;&lt;key app="EN" db-id="5vrz02vd1rz2ppeeax9x95v6wdxa2w2wsdte"&gt;242&lt;/key&gt;&lt;/foreign-keys&gt;&lt;ref-type name="Statute"&gt;31&lt;/ref-type&gt;&lt;contributors&gt;&lt;/contributors&gt;&lt;titles&gt;&lt;title&gt;Constitution&lt;/title&gt;&lt;/titles&gt;&lt;keywords&gt;&lt;keyword&gt;Thailand&lt;/keyword&gt;&lt;/keywords&gt;&lt;dates&gt;&lt;pub-dates&gt;&lt;date&gt;2007&lt;/date&gt;&lt;/pub-dates&gt;&lt;/dates&gt;&lt;pub-location&gt;Government of Thailand&lt;/pub-location&gt;&lt;urls&gt;&lt;/urls&gt;&lt;access-date&gt;December 10, 2007&lt;/access-date&gt;&lt;/record&gt;&lt;/Cite&gt;&lt;Cite&gt;&lt;RecNum&gt;241&lt;/RecNum&gt;&lt;record&gt;&lt;rec-number&gt;241&lt;/rec-number&gt;&lt;foreign-keys&gt;&lt;key app="EN" db-id="5vrz02vd1rz2ppeeax9x95v6wdxa2w2wsdte"&gt;241&lt;/key&gt;&lt;/foreign-keys&gt;&lt;ref-type name="Statute"&gt;31&lt;/ref-type&gt;&lt;contributors&gt;&lt;/contributors&gt;&lt;titles&gt;&lt;title&gt;Penal Code&lt;/title&gt;&lt;secondary-title&gt;Amendment Act 14&lt;/secondary-title&gt;&lt;short-title&gt;Penal Code&lt;/short-title&gt;&lt;/titles&gt;&lt;keywords&gt;&lt;keyword&gt;Thailand&lt;/keyword&gt;&lt;/keywords&gt;&lt;dates&gt;&lt;pub-dates&gt;&lt;date&gt;1997&lt;/date&gt;&lt;/pub-dates&gt;&lt;/dates&gt;&lt;pub-location&gt;Government of Thailand&lt;/pub-location&gt;&lt;urls&gt;&lt;/urls&gt;&lt;/record&gt;&lt;/Cite&gt;&lt;Cite&gt;&lt;RecNum&gt;244&lt;/RecNum&gt;&lt;record&gt;&lt;rec-number&gt;244&lt;/rec-number&gt;&lt;foreign-keys&gt;&lt;key app="EN" db-id="5vrz02vd1rz2ppeeax9x95v6wdxa2w2wsdte"&gt;244&lt;/key&gt;&lt;/foreign-keys&gt;&lt;ref-type name="Statute"&gt;31&lt;/ref-type&gt;&lt;contributors&gt;&lt;/contributors&gt;&lt;titles&gt;&lt;title&gt;Anti-Trafficking in Persons Act&lt;/title&gt;&lt;short-title&gt;Anti-Trafficking in Persons Act&lt;/short-title&gt;&lt;/titles&gt;&lt;keywords&gt;&lt;keyword&gt;Thailand&lt;/keyword&gt;&lt;/keywords&gt;&lt;dates&gt;&lt;pub-dates&gt;&lt;date&gt;January 30, 2008&lt;/date&gt;&lt;/pub-dates&gt;&lt;/dates&gt;&lt;pub-location&gt;Government of Thailand&lt;/pub-location&gt;&lt;urls&gt;&lt;/urls&gt;&lt;/record&gt;&lt;/Cite&gt;&lt;/EndNote&gt;</w:instrText>
            </w:r>
            <w:r w:rsidR="007B7E71" w:rsidRPr="000B238C">
              <w:rPr>
                <w:rFonts w:asciiTheme="minorHAnsi" w:hAnsiTheme="minorHAnsi"/>
                <w:sz w:val="20"/>
                <w:szCs w:val="20"/>
              </w:rPr>
              <w:fldChar w:fldCharType="separate"/>
            </w:r>
            <w:r w:rsidR="003D21A7" w:rsidRPr="000B238C">
              <w:rPr>
                <w:rFonts w:asciiTheme="minorHAnsi" w:hAnsiTheme="minorHAnsi"/>
                <w:noProof/>
                <w:sz w:val="20"/>
                <w:szCs w:val="20"/>
              </w:rPr>
              <w:t>(</w:t>
            </w:r>
            <w:hyperlink w:anchor="_ENREF_31" w:tooltip=",  #242" w:history="1">
              <w:r w:rsidR="00A64E0F" w:rsidRPr="000B238C">
                <w:rPr>
                  <w:rFonts w:asciiTheme="minorHAnsi" w:hAnsiTheme="minorHAnsi"/>
                  <w:noProof/>
                  <w:sz w:val="20"/>
                  <w:szCs w:val="20"/>
                </w:rPr>
                <w:t>31-33</w:t>
              </w:r>
            </w:hyperlink>
            <w:r w:rsidR="003D21A7" w:rsidRPr="000B238C">
              <w:rPr>
                <w:rFonts w:asciiTheme="minorHAnsi" w:hAnsiTheme="minorHAnsi"/>
                <w:noProof/>
                <w:sz w:val="20"/>
                <w:szCs w:val="20"/>
              </w:rPr>
              <w:t>)</w:t>
            </w:r>
            <w:r w:rsidR="007B7E71" w:rsidRPr="000B238C">
              <w:rPr>
                <w:rFonts w:asciiTheme="minorHAnsi" w:hAnsiTheme="minorHAnsi"/>
                <w:sz w:val="20"/>
                <w:szCs w:val="20"/>
              </w:rPr>
              <w:fldChar w:fldCharType="end"/>
            </w:r>
          </w:p>
        </w:tc>
      </w:tr>
      <w:tr w:rsidR="002C4B39" w:rsidRPr="000B238C" w14:paraId="3BDC5259" w14:textId="77777777" w:rsidTr="002E4BAB">
        <w:tc>
          <w:tcPr>
            <w:tcW w:w="3241" w:type="dxa"/>
          </w:tcPr>
          <w:p w14:paraId="48130704" w14:textId="77777777" w:rsidR="002C4B39" w:rsidRPr="000B238C" w:rsidRDefault="002C4B39" w:rsidP="002E4BAB">
            <w:pPr>
              <w:rPr>
                <w:rFonts w:asciiTheme="minorHAnsi" w:hAnsiTheme="minorHAnsi" w:cstheme="minorHAnsi"/>
                <w:sz w:val="20"/>
                <w:szCs w:val="20"/>
              </w:rPr>
            </w:pPr>
            <w:r w:rsidRPr="000B238C">
              <w:rPr>
                <w:rFonts w:asciiTheme="minorHAnsi" w:hAnsiTheme="minorHAnsi" w:cstheme="minorHAnsi"/>
                <w:sz w:val="20"/>
                <w:szCs w:val="20"/>
              </w:rPr>
              <w:t>Prohibition of Child Trafficking</w:t>
            </w:r>
          </w:p>
        </w:tc>
        <w:tc>
          <w:tcPr>
            <w:tcW w:w="926" w:type="dxa"/>
          </w:tcPr>
          <w:p w14:paraId="1D00FB13" w14:textId="77777777" w:rsidR="002C4B39" w:rsidRPr="000B238C" w:rsidRDefault="002C4B39" w:rsidP="002C4B39">
            <w:pPr>
              <w:rPr>
                <w:rFonts w:asciiTheme="minorHAnsi" w:hAnsiTheme="minorHAnsi" w:cstheme="minorHAnsi"/>
                <w:sz w:val="20"/>
                <w:szCs w:val="20"/>
              </w:rPr>
            </w:pPr>
            <w:r w:rsidRPr="000B238C">
              <w:rPr>
                <w:rFonts w:asciiTheme="minorHAnsi" w:hAnsiTheme="minorHAnsi" w:cstheme="minorHAnsi"/>
                <w:sz w:val="20"/>
                <w:szCs w:val="20"/>
              </w:rPr>
              <w:t>Yes</w:t>
            </w:r>
          </w:p>
        </w:tc>
        <w:tc>
          <w:tcPr>
            <w:tcW w:w="922" w:type="dxa"/>
          </w:tcPr>
          <w:p w14:paraId="49ACBA7B" w14:textId="77777777" w:rsidR="002C4B39" w:rsidRPr="000B238C" w:rsidRDefault="002C4B39" w:rsidP="002E4BAB">
            <w:pPr>
              <w:rPr>
                <w:rFonts w:asciiTheme="minorHAnsi" w:hAnsiTheme="minorHAnsi" w:cstheme="minorHAnsi"/>
                <w:sz w:val="20"/>
                <w:szCs w:val="20"/>
              </w:rPr>
            </w:pPr>
          </w:p>
        </w:tc>
        <w:tc>
          <w:tcPr>
            <w:tcW w:w="4483" w:type="dxa"/>
          </w:tcPr>
          <w:p w14:paraId="027ACB77" w14:textId="29A75C7E" w:rsidR="002C4B39" w:rsidRPr="000B238C" w:rsidRDefault="00FC0E00" w:rsidP="00A64E0F">
            <w:pPr>
              <w:rPr>
                <w:rFonts w:asciiTheme="minorHAnsi" w:hAnsiTheme="minorHAnsi" w:cstheme="minorHAnsi"/>
                <w:sz w:val="20"/>
                <w:szCs w:val="20"/>
              </w:rPr>
            </w:pPr>
            <w:r w:rsidRPr="000B238C">
              <w:rPr>
                <w:rFonts w:asciiTheme="minorHAnsi" w:hAnsiTheme="minorHAnsi" w:cstheme="minorHAnsi"/>
                <w:sz w:val="20"/>
                <w:szCs w:val="20"/>
              </w:rPr>
              <w:t>Section</w:t>
            </w:r>
            <w:r w:rsidR="00F47515" w:rsidRPr="000B238C">
              <w:rPr>
                <w:rFonts w:asciiTheme="minorHAnsi" w:hAnsiTheme="minorHAnsi" w:cstheme="minorHAnsi"/>
                <w:sz w:val="20"/>
                <w:szCs w:val="20"/>
              </w:rPr>
              <w:t>s</w:t>
            </w:r>
            <w:r w:rsidRPr="000B238C">
              <w:rPr>
                <w:rFonts w:asciiTheme="minorHAnsi" w:hAnsiTheme="minorHAnsi" w:cstheme="minorHAnsi"/>
                <w:sz w:val="20"/>
                <w:szCs w:val="20"/>
              </w:rPr>
              <w:t xml:space="preserve"> 282, 283 of the Penal Code; </w:t>
            </w:r>
            <w:r w:rsidR="00F47515" w:rsidRPr="000B238C">
              <w:rPr>
                <w:rFonts w:asciiTheme="minorHAnsi" w:hAnsiTheme="minorHAnsi" w:cstheme="minorHAnsi"/>
                <w:sz w:val="20"/>
                <w:szCs w:val="20"/>
              </w:rPr>
              <w:t xml:space="preserve">Section 6 of </w:t>
            </w:r>
            <w:r w:rsidR="002C4B39" w:rsidRPr="000B238C">
              <w:rPr>
                <w:rFonts w:asciiTheme="minorHAnsi" w:hAnsiTheme="minorHAnsi" w:cstheme="minorHAnsi"/>
                <w:sz w:val="20"/>
                <w:szCs w:val="20"/>
              </w:rPr>
              <w:t xml:space="preserve">The Anti-Trafficking in Persons Act </w:t>
            </w:r>
            <w:r w:rsidR="007B7E71" w:rsidRPr="000B238C">
              <w:rPr>
                <w:rFonts w:asciiTheme="minorHAnsi" w:hAnsiTheme="minorHAnsi"/>
                <w:sz w:val="20"/>
                <w:szCs w:val="20"/>
              </w:rPr>
              <w:fldChar w:fldCharType="begin"/>
            </w:r>
            <w:r w:rsidR="00E1476B">
              <w:rPr>
                <w:rFonts w:asciiTheme="minorHAnsi" w:hAnsiTheme="minorHAnsi"/>
                <w:sz w:val="20"/>
                <w:szCs w:val="20"/>
              </w:rPr>
              <w:instrText xml:space="preserve"> ADDIN EN.CITE &lt;EndNote&gt;&lt;Cite ExcludeAuth="1" ExcludeYear="1"&gt;&lt;RecNum&gt;241&lt;/RecNum&gt;&lt;DisplayText&gt;(32, 33)&lt;/DisplayText&gt;&lt;record&gt;&lt;rec-number&gt;241&lt;/rec-number&gt;&lt;foreign-keys&gt;&lt;key app="EN" db-id="5vrz02vd1rz2ppeeax9x95v6wdxa2w2wsdte"&gt;241&lt;/key&gt;&lt;/foreign-keys&gt;&lt;ref-type name="Statute"&gt;31&lt;/ref-type&gt;&lt;contributors&gt;&lt;/contributors&gt;&lt;titles&gt;&lt;title&gt;Penal Code&lt;/title&gt;&lt;secondary-title&gt;Amendment Act 14&lt;/secondary-title&gt;&lt;short-title&gt;Penal Code&lt;/short-title&gt;&lt;/titles&gt;&lt;keywords&gt;&lt;keyword&gt;Thailand&lt;/keyword&gt;&lt;/keywords&gt;&lt;dates&gt;&lt;pub-dates&gt;&lt;date&gt;1997&lt;/date&gt;&lt;/pub-dates&gt;&lt;/dates&gt;&lt;pub-location&gt;Government of Thailand&lt;/pub-location&gt;&lt;urls&gt;&lt;/urls&gt;&lt;/record&gt;&lt;/Cite&gt;&lt;Cite ExcludeAuth="1" ExcludeYear="1"&gt;&lt;RecNum&gt;244&lt;/RecNum&gt;&lt;record&gt;&lt;rec-number&gt;244&lt;/rec-number&gt;&lt;foreign-keys&gt;&lt;key app="EN" db-id="5vrz02vd1rz2ppeeax9x95v6wdxa2w2wsdte"&gt;244&lt;/key&gt;&lt;/foreign-keys&gt;&lt;ref-type name="Statute"&gt;31&lt;/ref-type&gt;&lt;contributors&gt;&lt;/contributors&gt;&lt;titles&gt;&lt;title&gt;Anti-Trafficking in Persons Act&lt;/title&gt;&lt;short-title&gt;Anti-Trafficking in Persons Act&lt;/short-title&gt;&lt;/titles&gt;&lt;keywords&gt;&lt;keyword&gt;Thailand&lt;/keyword&gt;&lt;/keywords&gt;&lt;dates&gt;&lt;pub-dates&gt;&lt;date&gt;January 30, 2008&lt;/date&gt;&lt;/pub-dates&gt;&lt;/dates&gt;&lt;pub-location&gt;Government of Thailand&lt;/pub-location&gt;&lt;urls&gt;&lt;/urls&gt;&lt;/record&gt;&lt;/Cite&gt;&lt;/EndNote&gt;</w:instrText>
            </w:r>
            <w:r w:rsidR="007B7E71" w:rsidRPr="000B238C">
              <w:rPr>
                <w:rFonts w:asciiTheme="minorHAnsi" w:hAnsiTheme="minorHAnsi"/>
                <w:sz w:val="20"/>
                <w:szCs w:val="20"/>
              </w:rPr>
              <w:fldChar w:fldCharType="separate"/>
            </w:r>
            <w:r w:rsidR="003D21A7" w:rsidRPr="000B238C">
              <w:rPr>
                <w:rFonts w:asciiTheme="minorHAnsi" w:hAnsiTheme="minorHAnsi"/>
                <w:noProof/>
                <w:sz w:val="20"/>
                <w:szCs w:val="20"/>
              </w:rPr>
              <w:t>(</w:t>
            </w:r>
            <w:hyperlink w:anchor="_ENREF_32" w:tooltip=",  #241" w:history="1">
              <w:r w:rsidR="00A64E0F" w:rsidRPr="000B238C">
                <w:rPr>
                  <w:rFonts w:asciiTheme="minorHAnsi" w:hAnsiTheme="minorHAnsi"/>
                  <w:noProof/>
                  <w:sz w:val="20"/>
                  <w:szCs w:val="20"/>
                </w:rPr>
                <w:t>32</w:t>
              </w:r>
            </w:hyperlink>
            <w:r w:rsidR="003D21A7" w:rsidRPr="000B238C">
              <w:rPr>
                <w:rFonts w:asciiTheme="minorHAnsi" w:hAnsiTheme="minorHAnsi"/>
                <w:noProof/>
                <w:sz w:val="20"/>
                <w:szCs w:val="20"/>
              </w:rPr>
              <w:t xml:space="preserve">, </w:t>
            </w:r>
            <w:hyperlink w:anchor="_ENREF_33" w:tooltip=",  #244" w:history="1">
              <w:r w:rsidR="00A64E0F" w:rsidRPr="000B238C">
                <w:rPr>
                  <w:rFonts w:asciiTheme="minorHAnsi" w:hAnsiTheme="minorHAnsi"/>
                  <w:noProof/>
                  <w:sz w:val="20"/>
                  <w:szCs w:val="20"/>
                </w:rPr>
                <w:t>33</w:t>
              </w:r>
            </w:hyperlink>
            <w:r w:rsidR="003D21A7" w:rsidRPr="000B238C">
              <w:rPr>
                <w:rFonts w:asciiTheme="minorHAnsi" w:hAnsiTheme="minorHAnsi"/>
                <w:noProof/>
                <w:sz w:val="20"/>
                <w:szCs w:val="20"/>
              </w:rPr>
              <w:t>)</w:t>
            </w:r>
            <w:r w:rsidR="007B7E71" w:rsidRPr="000B238C">
              <w:rPr>
                <w:rFonts w:asciiTheme="minorHAnsi" w:hAnsiTheme="minorHAnsi"/>
                <w:sz w:val="20"/>
                <w:szCs w:val="20"/>
              </w:rPr>
              <w:fldChar w:fldCharType="end"/>
            </w:r>
          </w:p>
        </w:tc>
      </w:tr>
      <w:tr w:rsidR="002C4B39" w:rsidRPr="000B238C" w14:paraId="5C368E89" w14:textId="77777777" w:rsidTr="002E4BAB">
        <w:tc>
          <w:tcPr>
            <w:tcW w:w="3241" w:type="dxa"/>
          </w:tcPr>
          <w:p w14:paraId="0E4FEA11" w14:textId="77777777" w:rsidR="002C4B39" w:rsidRPr="000B238C" w:rsidRDefault="002C4B39" w:rsidP="002E4BAB">
            <w:pPr>
              <w:rPr>
                <w:rFonts w:asciiTheme="minorHAnsi" w:hAnsiTheme="minorHAnsi" w:cstheme="minorHAnsi"/>
                <w:sz w:val="20"/>
                <w:szCs w:val="20"/>
              </w:rPr>
            </w:pPr>
            <w:r w:rsidRPr="000B238C">
              <w:rPr>
                <w:rFonts w:asciiTheme="minorHAnsi" w:hAnsiTheme="minorHAnsi" w:cstheme="minorHAnsi"/>
                <w:sz w:val="20"/>
                <w:szCs w:val="20"/>
              </w:rPr>
              <w:t>Prohibition of Commercial Sexual Exploitation of Children</w:t>
            </w:r>
          </w:p>
        </w:tc>
        <w:tc>
          <w:tcPr>
            <w:tcW w:w="926" w:type="dxa"/>
          </w:tcPr>
          <w:p w14:paraId="2AD34E77" w14:textId="77777777" w:rsidR="002C4B39" w:rsidRPr="000B238C" w:rsidRDefault="002C4B39" w:rsidP="002C4B39">
            <w:pPr>
              <w:rPr>
                <w:rFonts w:asciiTheme="minorHAnsi" w:hAnsiTheme="minorHAnsi" w:cstheme="minorHAnsi"/>
                <w:sz w:val="20"/>
                <w:szCs w:val="20"/>
              </w:rPr>
            </w:pPr>
            <w:r w:rsidRPr="000B238C">
              <w:rPr>
                <w:rFonts w:asciiTheme="minorHAnsi" w:hAnsiTheme="minorHAnsi" w:cstheme="minorHAnsi"/>
                <w:sz w:val="20"/>
                <w:szCs w:val="20"/>
              </w:rPr>
              <w:t>Yes</w:t>
            </w:r>
          </w:p>
        </w:tc>
        <w:tc>
          <w:tcPr>
            <w:tcW w:w="922" w:type="dxa"/>
          </w:tcPr>
          <w:p w14:paraId="0775FF3B" w14:textId="77777777" w:rsidR="002C4B39" w:rsidRPr="000B238C" w:rsidRDefault="002C4B39" w:rsidP="002E4BAB">
            <w:pPr>
              <w:rPr>
                <w:rFonts w:asciiTheme="minorHAnsi" w:hAnsiTheme="minorHAnsi" w:cstheme="minorHAnsi"/>
                <w:sz w:val="20"/>
                <w:szCs w:val="20"/>
              </w:rPr>
            </w:pPr>
          </w:p>
        </w:tc>
        <w:tc>
          <w:tcPr>
            <w:tcW w:w="4483" w:type="dxa"/>
          </w:tcPr>
          <w:p w14:paraId="54CD1F4C" w14:textId="285F0B30" w:rsidR="00EB2FAC" w:rsidRPr="000B238C" w:rsidRDefault="009448E4" w:rsidP="00A64E0F">
            <w:pPr>
              <w:rPr>
                <w:rFonts w:asciiTheme="minorHAnsi" w:hAnsiTheme="minorHAnsi"/>
                <w:sz w:val="20"/>
                <w:szCs w:val="20"/>
              </w:rPr>
            </w:pPr>
            <w:r w:rsidRPr="000B238C">
              <w:rPr>
                <w:rFonts w:asciiTheme="minorHAnsi" w:hAnsiTheme="minorHAnsi" w:cstheme="minorHAnsi"/>
                <w:sz w:val="20"/>
                <w:szCs w:val="20"/>
              </w:rPr>
              <w:t xml:space="preserve">Section 8 of </w:t>
            </w:r>
            <w:r w:rsidR="002C4B39" w:rsidRPr="000B238C">
              <w:rPr>
                <w:rFonts w:asciiTheme="minorHAnsi" w:hAnsiTheme="minorHAnsi" w:cstheme="minorHAnsi"/>
                <w:sz w:val="20"/>
                <w:szCs w:val="20"/>
              </w:rPr>
              <w:t>The Prevention and Suppression of Prostitution Act</w:t>
            </w:r>
            <w:r w:rsidR="0063679F" w:rsidRPr="000B238C">
              <w:rPr>
                <w:rFonts w:asciiTheme="minorHAnsi" w:hAnsiTheme="minorHAnsi" w:cstheme="minorHAnsi"/>
                <w:sz w:val="20"/>
                <w:szCs w:val="20"/>
              </w:rPr>
              <w:t xml:space="preserve">; Section 6 of The Anti-Trafficking in Persons Act; </w:t>
            </w:r>
            <w:r w:rsidR="0063679F" w:rsidRPr="000B238C">
              <w:rPr>
                <w:rFonts w:asciiTheme="minorHAnsi" w:hAnsiTheme="minorHAnsi"/>
                <w:sz w:val="20"/>
                <w:szCs w:val="20"/>
              </w:rPr>
              <w:t>Section 282, 283 of the Penal Code</w:t>
            </w:r>
            <w:r w:rsidR="004A2649">
              <w:rPr>
                <w:rFonts w:asciiTheme="minorHAnsi" w:hAnsiTheme="minorHAnsi"/>
                <w:sz w:val="20"/>
                <w:szCs w:val="20"/>
              </w:rPr>
              <w:t xml:space="preserve"> </w:t>
            </w:r>
            <w:r w:rsidR="007B7E71" w:rsidRPr="000B238C">
              <w:rPr>
                <w:rFonts w:asciiTheme="minorHAnsi" w:hAnsiTheme="minorHAnsi"/>
                <w:sz w:val="20"/>
                <w:szCs w:val="20"/>
              </w:rPr>
              <w:fldChar w:fldCharType="begin"/>
            </w:r>
            <w:r w:rsidR="00E1476B">
              <w:rPr>
                <w:rFonts w:asciiTheme="minorHAnsi" w:hAnsiTheme="minorHAnsi"/>
                <w:sz w:val="20"/>
                <w:szCs w:val="20"/>
              </w:rPr>
              <w:instrText xml:space="preserve"> ADDIN EN.CITE &lt;EndNote&gt;&lt;Cite ExcludeAuth="1" ExcludeYear="1"&gt;&lt;RecNum&gt;243&lt;/RecNum&gt;&lt;DisplayText&gt;(32-34)&lt;/DisplayText&gt;&lt;record&gt;&lt;rec-number&gt;243&lt;/rec-number&gt;&lt;foreign-keys&gt;&lt;key app="EN" db-id="5vrz02vd1rz2ppeeax9x95v6wdxa2w2wsdte"&gt;243&lt;/key&gt;&lt;/foreign-keys&gt;&lt;ref-type name="Statute"&gt;31&lt;/ref-type&gt;&lt;contributors&gt;&lt;/contributors&gt;&lt;titles&gt;&lt;title&gt;Prevention and Suppression of Prostitution Act&lt;/title&gt;&lt;short-title&gt;Prevention and Suppression of Prostitution Act&lt;/short-title&gt;&lt;/titles&gt;&lt;keywords&gt;&lt;keyword&gt;Thailand&lt;/keyword&gt;&lt;/keywords&gt;&lt;dates&gt;&lt;pub-dates&gt;&lt;date&gt;October 14, 1996&lt;/date&gt;&lt;/pub-dates&gt;&lt;/dates&gt;&lt;pub-location&gt;Government of Thailand&lt;/pub-location&gt;&lt;urls&gt;&lt;/urls&gt;&lt;/record&gt;&lt;/Cite&gt;&lt;Cite&gt;&lt;RecNum&gt;241&lt;/RecNum&gt;&lt;record&gt;&lt;rec-number&gt;241&lt;/rec-number&gt;&lt;foreign-keys&gt;&lt;key app="EN" db-id="5vrz02vd1rz2ppeeax9x95v6wdxa2w2wsdte"&gt;241&lt;/key&gt;&lt;/foreign-keys&gt;&lt;ref-type name="Statute"&gt;31&lt;/ref-type&gt;&lt;contributors&gt;&lt;/contributors&gt;&lt;titles&gt;&lt;title&gt;Penal Code&lt;/title&gt;&lt;secondary-title&gt;Amendment Act 14&lt;/secondary-title&gt;&lt;short-title&gt;Penal Code&lt;/short-title&gt;&lt;/titles&gt;&lt;keywords&gt;&lt;keyword&gt;Thailand&lt;/keyword&gt;&lt;/keywords&gt;&lt;dates&gt;&lt;pub-dates&gt;&lt;date&gt;1997&lt;/date&gt;&lt;/pub-dates&gt;&lt;/dates&gt;&lt;pub-location&gt;Government of Thailand&lt;/pub-location&gt;&lt;urls&gt;&lt;/urls&gt;&lt;/record&gt;&lt;/Cite&gt;&lt;Cite&gt;&lt;RecNum&gt;244&lt;/RecNum&gt;&lt;record&gt;&lt;rec-number&gt;244&lt;/rec-number&gt;&lt;foreign-keys&gt;&lt;key app="EN" db-id="5vrz02vd1rz2ppeeax9x95v6wdxa2w2wsdte"&gt;244&lt;/key&gt;&lt;/foreign-keys&gt;&lt;ref-type name="Statute"&gt;31&lt;/ref-type&gt;&lt;contributors&gt;&lt;/contributors&gt;&lt;titles&gt;&lt;title&gt;Anti-Trafficking in Persons Act&lt;/title&gt;&lt;short-title&gt;Anti-Trafficking in Persons Act&lt;/short-title&gt;&lt;/titles&gt;&lt;keywords&gt;&lt;keyword&gt;Thailand&lt;/keyword&gt;&lt;/keywords&gt;&lt;dates&gt;&lt;pub-dates&gt;&lt;date&gt;January 30, 2008&lt;/date&gt;&lt;/pub-dates&gt;&lt;/dates&gt;&lt;pub-location&gt;Government of Thailand&lt;/pub-location&gt;&lt;urls&gt;&lt;/urls&gt;&lt;/record&gt;&lt;/Cite&gt;&lt;/EndNote&gt;</w:instrText>
            </w:r>
            <w:r w:rsidR="007B7E71" w:rsidRPr="000B238C">
              <w:rPr>
                <w:rFonts w:asciiTheme="minorHAnsi" w:hAnsiTheme="minorHAnsi"/>
                <w:sz w:val="20"/>
                <w:szCs w:val="20"/>
              </w:rPr>
              <w:fldChar w:fldCharType="separate"/>
            </w:r>
            <w:r w:rsidR="003D21A7" w:rsidRPr="000B238C">
              <w:rPr>
                <w:rFonts w:asciiTheme="minorHAnsi" w:hAnsiTheme="minorHAnsi"/>
                <w:noProof/>
                <w:sz w:val="20"/>
                <w:szCs w:val="20"/>
              </w:rPr>
              <w:t>(</w:t>
            </w:r>
            <w:hyperlink w:anchor="_ENREF_32" w:tooltip=",  #241" w:history="1">
              <w:r w:rsidR="00A64E0F" w:rsidRPr="000B238C">
                <w:rPr>
                  <w:rFonts w:asciiTheme="minorHAnsi" w:hAnsiTheme="minorHAnsi"/>
                  <w:noProof/>
                  <w:sz w:val="20"/>
                  <w:szCs w:val="20"/>
                </w:rPr>
                <w:t>32-34</w:t>
              </w:r>
            </w:hyperlink>
            <w:r w:rsidR="003D21A7" w:rsidRPr="000B238C">
              <w:rPr>
                <w:rFonts w:asciiTheme="minorHAnsi" w:hAnsiTheme="minorHAnsi"/>
                <w:noProof/>
                <w:sz w:val="20"/>
                <w:szCs w:val="20"/>
              </w:rPr>
              <w:t>)</w:t>
            </w:r>
            <w:r w:rsidR="007B7E71" w:rsidRPr="000B238C">
              <w:rPr>
                <w:rFonts w:asciiTheme="minorHAnsi" w:hAnsiTheme="minorHAnsi"/>
                <w:sz w:val="20"/>
                <w:szCs w:val="20"/>
              </w:rPr>
              <w:fldChar w:fldCharType="end"/>
            </w:r>
          </w:p>
        </w:tc>
      </w:tr>
      <w:tr w:rsidR="002C4B39" w:rsidRPr="000B238C" w14:paraId="6E6875E1" w14:textId="77777777" w:rsidTr="002E4BAB">
        <w:tc>
          <w:tcPr>
            <w:tcW w:w="3241" w:type="dxa"/>
          </w:tcPr>
          <w:p w14:paraId="3406F523" w14:textId="77777777" w:rsidR="002C4B39" w:rsidRPr="000B238C" w:rsidRDefault="002C4B39" w:rsidP="002E4BAB">
            <w:pPr>
              <w:rPr>
                <w:rFonts w:asciiTheme="minorHAnsi" w:hAnsiTheme="minorHAnsi" w:cstheme="minorHAnsi"/>
                <w:sz w:val="20"/>
                <w:szCs w:val="20"/>
              </w:rPr>
            </w:pPr>
            <w:r w:rsidRPr="000B238C">
              <w:rPr>
                <w:rFonts w:asciiTheme="minorHAnsi" w:hAnsiTheme="minorHAnsi" w:cstheme="minorHAnsi"/>
                <w:sz w:val="20"/>
                <w:szCs w:val="20"/>
              </w:rPr>
              <w:t>Prohibition of Using Children in Illicit Activities</w:t>
            </w:r>
          </w:p>
        </w:tc>
        <w:tc>
          <w:tcPr>
            <w:tcW w:w="926" w:type="dxa"/>
          </w:tcPr>
          <w:p w14:paraId="09F7119D" w14:textId="77777777" w:rsidR="002C4B39" w:rsidRPr="000B238C" w:rsidRDefault="002C4B39" w:rsidP="002C4B39">
            <w:pPr>
              <w:rPr>
                <w:rFonts w:asciiTheme="minorHAnsi" w:hAnsiTheme="minorHAnsi" w:cstheme="minorHAnsi"/>
                <w:sz w:val="20"/>
                <w:szCs w:val="20"/>
              </w:rPr>
            </w:pPr>
            <w:r w:rsidRPr="000B238C">
              <w:rPr>
                <w:rFonts w:asciiTheme="minorHAnsi" w:hAnsiTheme="minorHAnsi" w:cstheme="minorHAnsi"/>
                <w:sz w:val="20"/>
                <w:szCs w:val="20"/>
              </w:rPr>
              <w:t>Yes</w:t>
            </w:r>
          </w:p>
        </w:tc>
        <w:tc>
          <w:tcPr>
            <w:tcW w:w="922" w:type="dxa"/>
          </w:tcPr>
          <w:p w14:paraId="666B7BF7" w14:textId="77777777" w:rsidR="002C4B39" w:rsidRPr="000B238C" w:rsidRDefault="002C4B39" w:rsidP="002E4BAB">
            <w:pPr>
              <w:rPr>
                <w:rFonts w:asciiTheme="minorHAnsi" w:hAnsiTheme="minorHAnsi" w:cstheme="minorHAnsi"/>
                <w:sz w:val="20"/>
                <w:szCs w:val="20"/>
              </w:rPr>
            </w:pPr>
          </w:p>
        </w:tc>
        <w:tc>
          <w:tcPr>
            <w:tcW w:w="4483" w:type="dxa"/>
          </w:tcPr>
          <w:p w14:paraId="447F9AF5" w14:textId="450E59ED" w:rsidR="002C4B39" w:rsidRPr="000B238C" w:rsidRDefault="009448E4" w:rsidP="00A64E0F">
            <w:pPr>
              <w:rPr>
                <w:rFonts w:asciiTheme="minorHAnsi" w:hAnsiTheme="minorHAnsi" w:cstheme="minorHAnsi"/>
                <w:sz w:val="20"/>
                <w:szCs w:val="20"/>
              </w:rPr>
            </w:pPr>
            <w:r w:rsidRPr="000B238C">
              <w:rPr>
                <w:rFonts w:asciiTheme="minorHAnsi" w:hAnsiTheme="minorHAnsi" w:cstheme="minorHAnsi"/>
                <w:sz w:val="20"/>
                <w:szCs w:val="20"/>
              </w:rPr>
              <w:t xml:space="preserve">Article 26 of </w:t>
            </w:r>
            <w:r w:rsidR="002C4B39" w:rsidRPr="000B238C">
              <w:rPr>
                <w:rFonts w:asciiTheme="minorHAnsi" w:hAnsiTheme="minorHAnsi" w:cstheme="minorHAnsi"/>
                <w:sz w:val="20"/>
                <w:szCs w:val="20"/>
              </w:rPr>
              <w:t>The Child Protection Act</w:t>
            </w:r>
            <w:r w:rsidR="004A2649">
              <w:rPr>
                <w:rFonts w:asciiTheme="minorHAnsi" w:hAnsiTheme="minorHAnsi" w:cstheme="minorHAnsi"/>
                <w:sz w:val="20"/>
                <w:szCs w:val="20"/>
              </w:rPr>
              <w:t xml:space="preserve"> </w:t>
            </w:r>
            <w:r w:rsidR="007B7E71" w:rsidRPr="000B238C">
              <w:rPr>
                <w:rFonts w:asciiTheme="minorHAnsi" w:hAnsiTheme="minorHAnsi"/>
                <w:sz w:val="20"/>
                <w:szCs w:val="20"/>
              </w:rPr>
              <w:fldChar w:fldCharType="begin"/>
            </w:r>
            <w:r w:rsidR="00E1476B">
              <w:rPr>
                <w:rFonts w:asciiTheme="minorHAnsi" w:hAnsiTheme="minorHAnsi"/>
                <w:sz w:val="20"/>
                <w:szCs w:val="20"/>
              </w:rPr>
              <w:instrText xml:space="preserve"> ADDIN EN.CITE &lt;EndNote&gt;&lt;Cite ExcludeAuth="1" ExcludeYear="1"&gt;&lt;RecNum&gt;240&lt;/RecNum&gt;&lt;DisplayText&gt;(35)&lt;/DisplayText&gt;&lt;record&gt;&lt;rec-number&gt;240&lt;/rec-number&gt;&lt;foreign-keys&gt;&lt;key app="EN" db-id="5vrz02vd1rz2ppeeax9x95v6wdxa2w2wsdte"&gt;240&lt;/key&gt;&lt;/foreign-keys&gt;&lt;ref-type name="Statute"&gt;31&lt;/ref-type&gt;&lt;contributors&gt;&lt;/contributors&gt;&lt;titles&gt;&lt;title&gt;Child Protection Act&lt;/title&gt;&lt;short-title&gt;Child Protection Act&lt;/short-title&gt;&lt;/titles&gt;&lt;keywords&gt;&lt;keyword&gt;Thailand&lt;/keyword&gt;&lt;/keywords&gt;&lt;dates&gt;&lt;pub-dates&gt;&lt;date&gt;2003&lt;/date&gt;&lt;/pub-dates&gt;&lt;/dates&gt;&lt;pub-location&gt;Government of Thailand&lt;/pub-location&gt;&lt;urls&gt;&lt;/urls&gt;&lt;/record&gt;&lt;/Cite&gt;&lt;/EndNote&gt;</w:instrText>
            </w:r>
            <w:r w:rsidR="007B7E71" w:rsidRPr="000B238C">
              <w:rPr>
                <w:rFonts w:asciiTheme="minorHAnsi" w:hAnsiTheme="minorHAnsi"/>
                <w:sz w:val="20"/>
                <w:szCs w:val="20"/>
              </w:rPr>
              <w:fldChar w:fldCharType="separate"/>
            </w:r>
            <w:r w:rsidR="003D21A7" w:rsidRPr="000B238C">
              <w:rPr>
                <w:rFonts w:asciiTheme="minorHAnsi" w:hAnsiTheme="minorHAnsi"/>
                <w:noProof/>
                <w:sz w:val="20"/>
                <w:szCs w:val="20"/>
              </w:rPr>
              <w:t>(</w:t>
            </w:r>
            <w:hyperlink w:anchor="_ENREF_35" w:tooltip=",  #240" w:history="1">
              <w:r w:rsidR="00A64E0F" w:rsidRPr="000B238C">
                <w:rPr>
                  <w:rFonts w:asciiTheme="minorHAnsi" w:hAnsiTheme="minorHAnsi"/>
                  <w:noProof/>
                  <w:sz w:val="20"/>
                  <w:szCs w:val="20"/>
                </w:rPr>
                <w:t>35</w:t>
              </w:r>
            </w:hyperlink>
            <w:r w:rsidR="003D21A7" w:rsidRPr="000B238C">
              <w:rPr>
                <w:rFonts w:asciiTheme="minorHAnsi" w:hAnsiTheme="minorHAnsi"/>
                <w:noProof/>
                <w:sz w:val="20"/>
                <w:szCs w:val="20"/>
              </w:rPr>
              <w:t>)</w:t>
            </w:r>
            <w:r w:rsidR="007B7E71" w:rsidRPr="000B238C">
              <w:rPr>
                <w:rFonts w:asciiTheme="minorHAnsi" w:hAnsiTheme="minorHAnsi"/>
                <w:sz w:val="20"/>
                <w:szCs w:val="20"/>
              </w:rPr>
              <w:fldChar w:fldCharType="end"/>
            </w:r>
          </w:p>
        </w:tc>
      </w:tr>
      <w:tr w:rsidR="002C4B39" w:rsidRPr="000B238C" w14:paraId="3134DE00" w14:textId="77777777" w:rsidTr="002E4BAB">
        <w:tc>
          <w:tcPr>
            <w:tcW w:w="3241" w:type="dxa"/>
          </w:tcPr>
          <w:p w14:paraId="387F2084" w14:textId="77777777" w:rsidR="002C4B39" w:rsidRPr="000B238C" w:rsidRDefault="002C4B39" w:rsidP="002E4BAB">
            <w:pPr>
              <w:rPr>
                <w:rFonts w:asciiTheme="minorHAnsi" w:hAnsiTheme="minorHAnsi" w:cstheme="minorHAnsi"/>
                <w:sz w:val="20"/>
                <w:szCs w:val="20"/>
              </w:rPr>
            </w:pPr>
            <w:r w:rsidRPr="000B238C">
              <w:rPr>
                <w:rFonts w:asciiTheme="minorHAnsi" w:hAnsiTheme="minorHAnsi" w:cstheme="minorHAnsi"/>
                <w:sz w:val="20"/>
                <w:szCs w:val="20"/>
              </w:rPr>
              <w:t>Minimum Age for Compulsory Military Recruitment</w:t>
            </w:r>
          </w:p>
        </w:tc>
        <w:tc>
          <w:tcPr>
            <w:tcW w:w="926" w:type="dxa"/>
          </w:tcPr>
          <w:p w14:paraId="000F3176" w14:textId="77777777" w:rsidR="002C4B39" w:rsidRPr="000B238C" w:rsidRDefault="002E4BAB" w:rsidP="002E4BAB">
            <w:pPr>
              <w:rPr>
                <w:rFonts w:asciiTheme="minorHAnsi" w:hAnsiTheme="minorHAnsi" w:cstheme="minorHAnsi"/>
                <w:sz w:val="20"/>
                <w:szCs w:val="20"/>
              </w:rPr>
            </w:pPr>
            <w:r w:rsidRPr="000B238C">
              <w:rPr>
                <w:rFonts w:asciiTheme="minorHAnsi" w:hAnsiTheme="minorHAnsi" w:cstheme="minorHAnsi"/>
                <w:sz w:val="20"/>
                <w:szCs w:val="20"/>
              </w:rPr>
              <w:t>Yes</w:t>
            </w:r>
          </w:p>
        </w:tc>
        <w:tc>
          <w:tcPr>
            <w:tcW w:w="922" w:type="dxa"/>
          </w:tcPr>
          <w:p w14:paraId="61E9369C" w14:textId="77777777" w:rsidR="002C4B39" w:rsidRPr="000B238C" w:rsidRDefault="002E4BAB" w:rsidP="002E4BAB">
            <w:pPr>
              <w:rPr>
                <w:rFonts w:asciiTheme="minorHAnsi" w:hAnsiTheme="minorHAnsi" w:cstheme="minorHAnsi"/>
                <w:sz w:val="20"/>
                <w:szCs w:val="20"/>
              </w:rPr>
            </w:pPr>
            <w:r w:rsidRPr="000B238C">
              <w:rPr>
                <w:rFonts w:asciiTheme="minorHAnsi" w:hAnsiTheme="minorHAnsi" w:cstheme="minorHAnsi"/>
                <w:sz w:val="20"/>
                <w:szCs w:val="20"/>
              </w:rPr>
              <w:t>21</w:t>
            </w:r>
          </w:p>
        </w:tc>
        <w:tc>
          <w:tcPr>
            <w:tcW w:w="4483" w:type="dxa"/>
          </w:tcPr>
          <w:p w14:paraId="4AE0E819" w14:textId="3C5B653B" w:rsidR="002C4B39" w:rsidRPr="000B238C" w:rsidRDefault="002E4BAB" w:rsidP="00A64E0F">
            <w:pPr>
              <w:rPr>
                <w:rFonts w:asciiTheme="minorHAnsi" w:hAnsiTheme="minorHAnsi" w:cstheme="minorHAnsi"/>
                <w:sz w:val="20"/>
                <w:szCs w:val="20"/>
              </w:rPr>
            </w:pPr>
            <w:r w:rsidRPr="000B238C">
              <w:rPr>
                <w:rFonts w:asciiTheme="minorHAnsi" w:hAnsiTheme="minorHAnsi"/>
                <w:sz w:val="20"/>
                <w:szCs w:val="20"/>
              </w:rPr>
              <w:t>Military Service Act</w:t>
            </w:r>
            <w:r w:rsidR="004A2649">
              <w:rPr>
                <w:rFonts w:asciiTheme="minorHAnsi" w:hAnsiTheme="minorHAnsi"/>
                <w:sz w:val="20"/>
                <w:szCs w:val="20"/>
              </w:rPr>
              <w:t xml:space="preserve"> </w:t>
            </w:r>
            <w:r w:rsidR="007B7E71" w:rsidRPr="000B238C">
              <w:rPr>
                <w:rFonts w:asciiTheme="minorHAnsi" w:hAnsiTheme="minorHAnsi"/>
                <w:sz w:val="20"/>
                <w:szCs w:val="20"/>
              </w:rPr>
              <w:fldChar w:fldCharType="begin"/>
            </w:r>
            <w:r w:rsidR="00E1476B">
              <w:rPr>
                <w:rFonts w:asciiTheme="minorHAnsi" w:hAnsiTheme="minorHAnsi"/>
                <w:sz w:val="20"/>
                <w:szCs w:val="20"/>
              </w:rPr>
              <w:instrText xml:space="preserve"> ADDIN EN.CITE &lt;EndNote&gt;&lt;Cite&gt;&lt;Author&gt;Child Soldiers International&lt;/Author&gt;&lt;Year&gt;September 2012&lt;/Year&gt;&lt;RecNum&gt;415&lt;/RecNum&gt;&lt;DisplayText&gt;(36)&lt;/DisplayText&gt;&lt;record&gt;&lt;rec-number&gt;415&lt;/rec-number&gt;&lt;foreign-keys&gt;&lt;key app="EN" db-id="5vrz02vd1rz2ppeeax9x95v6wdxa2w2wsdte"&gt;415&lt;/key&gt;&lt;/foreign-keys&gt;&lt;ref-type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soldiers&lt;/title&gt;&lt;/titles&gt;&lt;keywords&gt;&lt;keyword&gt;Thailand&lt;/keyword&gt;&lt;/keywords&gt;&lt;dates&gt;&lt;year&gt;September 2012&lt;/year&gt;&lt;/dates&gt;&lt;pub-location&gt;London&lt;/pub-location&gt;&lt;urls&gt;&lt;related-urls&gt;&lt;url&gt;http://www.child-soldiers.org/global_report_reader.php?id=562&lt;/url&gt;&lt;/related-urls&gt;&lt;/urls&gt;&lt;/record&gt;&lt;/Cite&gt;&lt;Cite&gt;&lt;Author&gt;Child Soldiers International&lt;/Author&gt;&lt;Year&gt;September 2012&lt;/Year&gt;&lt;RecNum&gt;415&lt;/RecNum&gt;&lt;record&gt;&lt;rec-number&gt;415&lt;/rec-number&gt;&lt;foreign-keys&gt;&lt;key app="EN" db-id="5vrz02vd1rz2ppeeax9x95v6wdxa2w2wsdte"&gt;415&lt;/key&gt;&lt;/foreign-keys&gt;&lt;ref-type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soldiers&lt;/title&gt;&lt;/titles&gt;&lt;keywords&gt;&lt;keyword&gt;Thailand&lt;/keyword&gt;&lt;/keywords&gt;&lt;dates&gt;&lt;year&gt;September 2012&lt;/year&gt;&lt;/dates&gt;&lt;pub-location&gt;London&lt;/pub-location&gt;&lt;urls&gt;&lt;related-urls&gt;&lt;url&gt;http://www.child-soldiers.org/global_report_reader.php?id=562&lt;/url&gt;&lt;/related-urls&gt;&lt;/urls&gt;&lt;/record&gt;&lt;/Cite&gt;&lt;/EndNote&gt;</w:instrText>
            </w:r>
            <w:r w:rsidR="007B7E71" w:rsidRPr="000B238C">
              <w:rPr>
                <w:rFonts w:asciiTheme="minorHAnsi" w:hAnsiTheme="minorHAnsi"/>
                <w:sz w:val="20"/>
                <w:szCs w:val="20"/>
              </w:rPr>
              <w:fldChar w:fldCharType="separate"/>
            </w:r>
            <w:r w:rsidR="003D21A7" w:rsidRPr="000B238C">
              <w:rPr>
                <w:rFonts w:asciiTheme="minorHAnsi" w:hAnsiTheme="minorHAnsi"/>
                <w:noProof/>
                <w:sz w:val="20"/>
                <w:szCs w:val="20"/>
              </w:rPr>
              <w:t>(</w:t>
            </w:r>
            <w:hyperlink w:anchor="_ENREF_36" w:tooltip="Child Soldiers International, September 2012 #415" w:history="1">
              <w:r w:rsidR="00A64E0F" w:rsidRPr="000B238C">
                <w:rPr>
                  <w:rFonts w:asciiTheme="minorHAnsi" w:hAnsiTheme="minorHAnsi"/>
                  <w:noProof/>
                  <w:sz w:val="20"/>
                  <w:szCs w:val="20"/>
                </w:rPr>
                <w:t>36</w:t>
              </w:r>
            </w:hyperlink>
            <w:r w:rsidR="003D21A7" w:rsidRPr="000B238C">
              <w:rPr>
                <w:rFonts w:asciiTheme="minorHAnsi" w:hAnsiTheme="minorHAnsi"/>
                <w:noProof/>
                <w:sz w:val="20"/>
                <w:szCs w:val="20"/>
              </w:rPr>
              <w:t>)</w:t>
            </w:r>
            <w:r w:rsidR="007B7E71" w:rsidRPr="000B238C">
              <w:rPr>
                <w:rFonts w:asciiTheme="minorHAnsi" w:hAnsiTheme="minorHAnsi"/>
                <w:sz w:val="20"/>
                <w:szCs w:val="20"/>
              </w:rPr>
              <w:fldChar w:fldCharType="end"/>
            </w:r>
          </w:p>
        </w:tc>
      </w:tr>
      <w:tr w:rsidR="002C4B39" w:rsidRPr="000B238C" w14:paraId="05514E24" w14:textId="77777777" w:rsidTr="002E4BAB">
        <w:tc>
          <w:tcPr>
            <w:tcW w:w="3241" w:type="dxa"/>
          </w:tcPr>
          <w:p w14:paraId="54357473" w14:textId="77777777" w:rsidR="002C4B39" w:rsidRPr="000B238C" w:rsidRDefault="002C4B39" w:rsidP="002E4BAB">
            <w:pPr>
              <w:rPr>
                <w:rFonts w:asciiTheme="minorHAnsi" w:hAnsiTheme="minorHAnsi" w:cstheme="minorHAnsi"/>
                <w:sz w:val="20"/>
                <w:szCs w:val="20"/>
              </w:rPr>
            </w:pPr>
            <w:r w:rsidRPr="000B238C">
              <w:rPr>
                <w:rFonts w:asciiTheme="minorHAnsi" w:hAnsiTheme="minorHAnsi" w:cstheme="minorHAnsi"/>
                <w:sz w:val="20"/>
                <w:szCs w:val="20"/>
              </w:rPr>
              <w:t>Minimum Age for Voluntary Military Service</w:t>
            </w:r>
          </w:p>
        </w:tc>
        <w:tc>
          <w:tcPr>
            <w:tcW w:w="926" w:type="dxa"/>
          </w:tcPr>
          <w:p w14:paraId="21C14070" w14:textId="77777777" w:rsidR="002C4B39" w:rsidRPr="000B238C" w:rsidRDefault="002C4B39" w:rsidP="002C4B39">
            <w:pPr>
              <w:rPr>
                <w:rFonts w:asciiTheme="minorHAnsi" w:hAnsiTheme="minorHAnsi" w:cstheme="minorHAnsi"/>
                <w:sz w:val="20"/>
                <w:szCs w:val="20"/>
              </w:rPr>
            </w:pPr>
            <w:r w:rsidRPr="000B238C">
              <w:rPr>
                <w:rFonts w:asciiTheme="minorHAnsi" w:hAnsiTheme="minorHAnsi" w:cstheme="minorHAnsi"/>
                <w:sz w:val="20"/>
                <w:szCs w:val="20"/>
              </w:rPr>
              <w:t>Yes</w:t>
            </w:r>
          </w:p>
        </w:tc>
        <w:tc>
          <w:tcPr>
            <w:tcW w:w="922" w:type="dxa"/>
          </w:tcPr>
          <w:p w14:paraId="0DD1C84E" w14:textId="77777777" w:rsidR="002C4B39" w:rsidRPr="000B238C" w:rsidRDefault="002C4B39" w:rsidP="002E4BAB">
            <w:pPr>
              <w:rPr>
                <w:rFonts w:asciiTheme="minorHAnsi" w:hAnsiTheme="minorHAnsi" w:cstheme="minorHAnsi"/>
                <w:sz w:val="20"/>
                <w:szCs w:val="20"/>
              </w:rPr>
            </w:pPr>
            <w:r w:rsidRPr="000B238C">
              <w:rPr>
                <w:rFonts w:asciiTheme="minorHAnsi" w:hAnsiTheme="minorHAnsi" w:cstheme="minorHAnsi"/>
                <w:sz w:val="20"/>
                <w:szCs w:val="20"/>
              </w:rPr>
              <w:t>18</w:t>
            </w:r>
          </w:p>
        </w:tc>
        <w:tc>
          <w:tcPr>
            <w:tcW w:w="4483" w:type="dxa"/>
          </w:tcPr>
          <w:p w14:paraId="43FE13FB" w14:textId="04CD53E0" w:rsidR="002C4B39" w:rsidRPr="000B238C" w:rsidRDefault="002C4B39" w:rsidP="00A64E0F">
            <w:pPr>
              <w:rPr>
                <w:rFonts w:asciiTheme="minorHAnsi" w:hAnsiTheme="minorHAnsi" w:cstheme="minorHAnsi"/>
                <w:sz w:val="20"/>
                <w:szCs w:val="20"/>
              </w:rPr>
            </w:pPr>
            <w:r w:rsidRPr="000B238C">
              <w:rPr>
                <w:rFonts w:asciiTheme="minorHAnsi" w:hAnsiTheme="minorHAnsi"/>
                <w:sz w:val="20"/>
                <w:szCs w:val="20"/>
              </w:rPr>
              <w:t>Military Service Act</w:t>
            </w:r>
            <w:r w:rsidR="004A2649">
              <w:rPr>
                <w:rFonts w:asciiTheme="minorHAnsi" w:hAnsiTheme="minorHAnsi"/>
                <w:sz w:val="20"/>
                <w:szCs w:val="20"/>
              </w:rPr>
              <w:t xml:space="preserve"> </w:t>
            </w:r>
            <w:r w:rsidR="007B7E71" w:rsidRPr="000B238C">
              <w:rPr>
                <w:rFonts w:asciiTheme="minorHAnsi" w:hAnsiTheme="minorHAnsi"/>
                <w:sz w:val="20"/>
                <w:szCs w:val="20"/>
              </w:rPr>
              <w:fldChar w:fldCharType="begin"/>
            </w:r>
            <w:r w:rsidR="00E1476B">
              <w:rPr>
                <w:rFonts w:asciiTheme="minorHAnsi" w:hAnsiTheme="minorHAnsi"/>
                <w:sz w:val="20"/>
                <w:szCs w:val="20"/>
              </w:rPr>
              <w:instrText xml:space="preserve"> ADDIN EN.CITE &lt;EndNote&gt;&lt;Cite&gt;&lt;Author&gt;Child Soldiers International&lt;/Author&gt;&lt;Year&gt;September 2012&lt;/Year&gt;&lt;RecNum&gt;415&lt;/RecNum&gt;&lt;DisplayText&gt;(36)&lt;/DisplayText&gt;&lt;record&gt;&lt;rec-number&gt;415&lt;/rec-number&gt;&lt;foreign-keys&gt;&lt;key app="EN" db-id="5vrz02vd1rz2ppeeax9x95v6wdxa2w2wsdte"&gt;415&lt;/key&gt;&lt;/foreign-keys&gt;&lt;ref-type name="Report"&gt;27&lt;/ref-type&gt;&lt;contributors&gt;&lt;authors&gt;&lt;author&gt;Child Soldiers International,&lt;/author&gt;&lt;/authors&gt;&lt;/contributors&gt;&lt;titles&gt;&lt;title&gt;Louder Than Words: An agenda for action to end state use of child soldiers&lt;/title&gt;&lt;/titles&gt;&lt;keywords&gt;&lt;keyword&gt;Thailand&lt;/keyword&gt;&lt;/keywords&gt;&lt;dates&gt;&lt;year&gt;September 2012&lt;/year&gt;&lt;/dates&gt;&lt;pub-location&gt;London&lt;/pub-location&gt;&lt;urls&gt;&lt;related-urls&gt;&lt;url&gt;http://www.child-soldiers.org/global_report_reader.php?id=562&lt;/url&gt;&lt;/related-urls&gt;&lt;/urls&gt;&lt;/record&gt;&lt;/Cite&gt;&lt;/EndNote&gt;</w:instrText>
            </w:r>
            <w:r w:rsidR="007B7E71" w:rsidRPr="000B238C">
              <w:rPr>
                <w:rFonts w:asciiTheme="minorHAnsi" w:hAnsiTheme="minorHAnsi"/>
                <w:sz w:val="20"/>
                <w:szCs w:val="20"/>
              </w:rPr>
              <w:fldChar w:fldCharType="separate"/>
            </w:r>
            <w:r w:rsidR="003D21A7" w:rsidRPr="000B238C">
              <w:rPr>
                <w:rFonts w:asciiTheme="minorHAnsi" w:hAnsiTheme="minorHAnsi"/>
                <w:noProof/>
                <w:sz w:val="20"/>
                <w:szCs w:val="20"/>
              </w:rPr>
              <w:t>(</w:t>
            </w:r>
            <w:hyperlink w:anchor="_ENREF_36" w:tooltip="Child Soldiers International, September 2012 #415" w:history="1">
              <w:r w:rsidR="00A64E0F" w:rsidRPr="000B238C">
                <w:rPr>
                  <w:rFonts w:asciiTheme="minorHAnsi" w:hAnsiTheme="minorHAnsi"/>
                  <w:noProof/>
                  <w:sz w:val="20"/>
                  <w:szCs w:val="20"/>
                </w:rPr>
                <w:t>36</w:t>
              </w:r>
            </w:hyperlink>
            <w:r w:rsidR="003D21A7" w:rsidRPr="000B238C">
              <w:rPr>
                <w:rFonts w:asciiTheme="minorHAnsi" w:hAnsiTheme="minorHAnsi"/>
                <w:noProof/>
                <w:sz w:val="20"/>
                <w:szCs w:val="20"/>
              </w:rPr>
              <w:t>)</w:t>
            </w:r>
            <w:r w:rsidR="007B7E71" w:rsidRPr="000B238C">
              <w:rPr>
                <w:rFonts w:asciiTheme="minorHAnsi" w:hAnsiTheme="minorHAnsi"/>
                <w:sz w:val="20"/>
                <w:szCs w:val="20"/>
              </w:rPr>
              <w:fldChar w:fldCharType="end"/>
            </w:r>
          </w:p>
        </w:tc>
      </w:tr>
      <w:tr w:rsidR="002C4B39" w:rsidRPr="000B238C" w14:paraId="04210066" w14:textId="77777777" w:rsidTr="002E4BAB">
        <w:tc>
          <w:tcPr>
            <w:tcW w:w="3241" w:type="dxa"/>
          </w:tcPr>
          <w:p w14:paraId="1B2F7945" w14:textId="77777777" w:rsidR="002C4B39" w:rsidRPr="000B238C" w:rsidRDefault="002C4B39" w:rsidP="002E4BAB">
            <w:pPr>
              <w:rPr>
                <w:rFonts w:asciiTheme="minorHAnsi" w:hAnsiTheme="minorHAnsi" w:cstheme="minorHAnsi"/>
                <w:sz w:val="20"/>
                <w:szCs w:val="20"/>
              </w:rPr>
            </w:pPr>
            <w:r w:rsidRPr="000B238C">
              <w:rPr>
                <w:rFonts w:asciiTheme="minorHAnsi" w:hAnsiTheme="minorHAnsi" w:cstheme="minorHAnsi"/>
                <w:sz w:val="20"/>
                <w:szCs w:val="20"/>
              </w:rPr>
              <w:t>Compulsory Education Age</w:t>
            </w:r>
          </w:p>
        </w:tc>
        <w:tc>
          <w:tcPr>
            <w:tcW w:w="926" w:type="dxa"/>
          </w:tcPr>
          <w:p w14:paraId="074C1CC5" w14:textId="77777777" w:rsidR="002C4B39" w:rsidRPr="000B238C" w:rsidRDefault="002C4B39" w:rsidP="002C4B39">
            <w:pPr>
              <w:rPr>
                <w:rFonts w:asciiTheme="minorHAnsi" w:hAnsiTheme="minorHAnsi" w:cstheme="minorHAnsi"/>
                <w:sz w:val="20"/>
                <w:szCs w:val="20"/>
              </w:rPr>
            </w:pPr>
            <w:r w:rsidRPr="000B238C">
              <w:rPr>
                <w:rFonts w:asciiTheme="minorHAnsi" w:hAnsiTheme="minorHAnsi" w:cstheme="minorHAnsi"/>
                <w:sz w:val="20"/>
                <w:szCs w:val="20"/>
              </w:rPr>
              <w:t>Yes</w:t>
            </w:r>
          </w:p>
        </w:tc>
        <w:tc>
          <w:tcPr>
            <w:tcW w:w="922" w:type="dxa"/>
          </w:tcPr>
          <w:p w14:paraId="0DF856BC" w14:textId="77777777" w:rsidR="002C4B39" w:rsidRPr="000B238C" w:rsidRDefault="002C4B39" w:rsidP="002E4BAB">
            <w:pPr>
              <w:rPr>
                <w:rFonts w:asciiTheme="minorHAnsi" w:hAnsiTheme="minorHAnsi" w:cstheme="minorHAnsi"/>
                <w:sz w:val="20"/>
                <w:szCs w:val="20"/>
              </w:rPr>
            </w:pPr>
            <w:r w:rsidRPr="000B238C">
              <w:rPr>
                <w:rFonts w:asciiTheme="minorHAnsi" w:hAnsiTheme="minorHAnsi" w:cstheme="minorHAnsi"/>
                <w:sz w:val="20"/>
                <w:szCs w:val="20"/>
              </w:rPr>
              <w:t>15</w:t>
            </w:r>
          </w:p>
        </w:tc>
        <w:tc>
          <w:tcPr>
            <w:tcW w:w="4483" w:type="dxa"/>
          </w:tcPr>
          <w:p w14:paraId="0B24215F" w14:textId="1F29CB2D" w:rsidR="002C4B39" w:rsidRPr="000B238C" w:rsidRDefault="0043065F" w:rsidP="00A64E0F">
            <w:pPr>
              <w:rPr>
                <w:rFonts w:asciiTheme="minorHAnsi" w:hAnsiTheme="minorHAnsi" w:cstheme="minorHAnsi"/>
                <w:sz w:val="20"/>
                <w:szCs w:val="20"/>
              </w:rPr>
            </w:pPr>
            <w:r w:rsidRPr="000B238C">
              <w:rPr>
                <w:rFonts w:asciiTheme="minorHAnsi" w:hAnsiTheme="minorHAnsi" w:cstheme="minorHAnsi"/>
                <w:sz w:val="20"/>
                <w:szCs w:val="20"/>
              </w:rPr>
              <w:t xml:space="preserve">Section 17 of </w:t>
            </w:r>
            <w:r w:rsidR="0074134B" w:rsidRPr="000B238C">
              <w:rPr>
                <w:rFonts w:asciiTheme="minorHAnsi" w:hAnsiTheme="minorHAnsi" w:cstheme="minorHAnsi"/>
                <w:sz w:val="20"/>
                <w:szCs w:val="20"/>
              </w:rPr>
              <w:t>t</w:t>
            </w:r>
            <w:r w:rsidR="00B132AF" w:rsidRPr="000B238C">
              <w:rPr>
                <w:rFonts w:asciiTheme="minorHAnsi" w:hAnsiTheme="minorHAnsi" w:cstheme="minorHAnsi"/>
                <w:sz w:val="20"/>
                <w:szCs w:val="20"/>
              </w:rPr>
              <w:t xml:space="preserve">he </w:t>
            </w:r>
            <w:r w:rsidR="0074134B" w:rsidRPr="000B238C">
              <w:rPr>
                <w:rFonts w:asciiTheme="minorHAnsi" w:hAnsiTheme="minorHAnsi" w:cstheme="minorHAnsi"/>
                <w:sz w:val="20"/>
                <w:szCs w:val="20"/>
              </w:rPr>
              <w:t>National</w:t>
            </w:r>
            <w:r w:rsidR="004A2649">
              <w:rPr>
                <w:rFonts w:asciiTheme="minorHAnsi" w:hAnsiTheme="minorHAnsi" w:cstheme="minorHAnsi"/>
                <w:sz w:val="20"/>
                <w:szCs w:val="20"/>
              </w:rPr>
              <w:t xml:space="preserve"> </w:t>
            </w:r>
            <w:r w:rsidR="0074134B" w:rsidRPr="000B238C">
              <w:rPr>
                <w:rFonts w:asciiTheme="minorHAnsi" w:hAnsiTheme="minorHAnsi" w:cstheme="minorHAnsi"/>
                <w:sz w:val="20"/>
                <w:szCs w:val="20"/>
              </w:rPr>
              <w:t xml:space="preserve">Education Act </w:t>
            </w:r>
            <w:r w:rsidR="007B7E71" w:rsidRPr="000B238C">
              <w:rPr>
                <w:rFonts w:asciiTheme="minorHAnsi" w:hAnsiTheme="minorHAnsi"/>
                <w:sz w:val="20"/>
                <w:szCs w:val="20"/>
              </w:rPr>
              <w:fldChar w:fldCharType="begin"/>
            </w:r>
            <w:r w:rsidR="00E1476B">
              <w:rPr>
                <w:rFonts w:asciiTheme="minorHAnsi" w:hAnsiTheme="minorHAnsi"/>
                <w:sz w:val="20"/>
                <w:szCs w:val="20"/>
              </w:rPr>
              <w:instrText xml:space="preserve"> ADDIN EN.CITE &lt;EndNote&gt;&lt;Cite&gt;&lt;RecNum&gt;455&lt;/RecNum&gt;&lt;DisplayText&gt;(37)&lt;/DisplayText&gt;&lt;record&gt;&lt;rec-number&gt;455&lt;/rec-number&gt;&lt;foreign-keys&gt;&lt;key app="EN" db-id="5vrz02vd1rz2ppeeax9x95v6wdxa2w2wsdte"&gt;455&lt;/key&gt;&lt;/foreign-keys&gt;&lt;ref-type name="Statute"&gt;31&lt;/ref-type&gt;&lt;contributors&gt;&lt;/contributors&gt;&lt;titles&gt;&lt;title&gt;National Education Act&lt;/title&gt;&lt;/titles&gt;&lt;keywords&gt;&lt;keyword&gt;Thailand&lt;/keyword&gt;&lt;/keywords&gt;&lt;dates&gt;&lt;pub-dates&gt;&lt;date&gt;1999&lt;/date&gt;&lt;/pub-dates&gt;&lt;/dates&gt;&lt;pub-location&gt;Government of Thailand&lt;/pub-location&gt;&lt;urls&gt;&lt;related-urls&gt;&lt;url&gt;http://www.onesqa.or.th/en/publication/nation_edbook.pdf&lt;/url&gt;&lt;/related-urls&gt;&lt;/urls&gt;&lt;/record&gt;&lt;/Cite&gt;&lt;/EndNote&gt;</w:instrText>
            </w:r>
            <w:r w:rsidR="007B7E71" w:rsidRPr="000B238C">
              <w:rPr>
                <w:rFonts w:asciiTheme="minorHAnsi" w:hAnsiTheme="minorHAnsi"/>
                <w:sz w:val="20"/>
                <w:szCs w:val="20"/>
              </w:rPr>
              <w:fldChar w:fldCharType="separate"/>
            </w:r>
            <w:r w:rsidR="003D21A7" w:rsidRPr="000B238C">
              <w:rPr>
                <w:rFonts w:asciiTheme="minorHAnsi" w:hAnsiTheme="minorHAnsi"/>
                <w:noProof/>
                <w:sz w:val="20"/>
                <w:szCs w:val="20"/>
              </w:rPr>
              <w:t>(</w:t>
            </w:r>
            <w:hyperlink w:anchor="_ENREF_37" w:tooltip=",  #455" w:history="1">
              <w:r w:rsidR="00A64E0F" w:rsidRPr="000B238C">
                <w:rPr>
                  <w:rFonts w:asciiTheme="minorHAnsi" w:hAnsiTheme="minorHAnsi"/>
                  <w:noProof/>
                  <w:sz w:val="20"/>
                  <w:szCs w:val="20"/>
                </w:rPr>
                <w:t>37</w:t>
              </w:r>
            </w:hyperlink>
            <w:r w:rsidR="003D21A7" w:rsidRPr="000B238C">
              <w:rPr>
                <w:rFonts w:asciiTheme="minorHAnsi" w:hAnsiTheme="minorHAnsi"/>
                <w:noProof/>
                <w:sz w:val="20"/>
                <w:szCs w:val="20"/>
              </w:rPr>
              <w:t>)</w:t>
            </w:r>
            <w:r w:rsidR="007B7E71" w:rsidRPr="000B238C">
              <w:rPr>
                <w:rFonts w:asciiTheme="minorHAnsi" w:hAnsiTheme="minorHAnsi"/>
                <w:sz w:val="20"/>
                <w:szCs w:val="20"/>
              </w:rPr>
              <w:fldChar w:fldCharType="end"/>
            </w:r>
          </w:p>
        </w:tc>
      </w:tr>
      <w:tr w:rsidR="002C4B39" w:rsidRPr="000B238C" w14:paraId="7004A435" w14:textId="77777777" w:rsidTr="002E4BAB">
        <w:tc>
          <w:tcPr>
            <w:tcW w:w="3241" w:type="dxa"/>
          </w:tcPr>
          <w:p w14:paraId="0118F617" w14:textId="77777777" w:rsidR="002C4B39" w:rsidRPr="000B238C" w:rsidRDefault="002C4B39" w:rsidP="002E4BAB">
            <w:pPr>
              <w:rPr>
                <w:rFonts w:asciiTheme="minorHAnsi" w:hAnsiTheme="minorHAnsi" w:cstheme="minorHAnsi"/>
                <w:sz w:val="20"/>
                <w:szCs w:val="20"/>
              </w:rPr>
            </w:pPr>
            <w:r w:rsidRPr="000B238C">
              <w:rPr>
                <w:rFonts w:asciiTheme="minorHAnsi" w:hAnsiTheme="minorHAnsi" w:cstheme="minorHAnsi"/>
                <w:sz w:val="20"/>
                <w:szCs w:val="20"/>
              </w:rPr>
              <w:t>Free Public Education</w:t>
            </w:r>
          </w:p>
        </w:tc>
        <w:tc>
          <w:tcPr>
            <w:tcW w:w="926" w:type="dxa"/>
          </w:tcPr>
          <w:p w14:paraId="35A58A33" w14:textId="77777777" w:rsidR="002C4B39" w:rsidRPr="000B238C" w:rsidRDefault="002C4B39" w:rsidP="002C4B39">
            <w:pPr>
              <w:rPr>
                <w:rFonts w:asciiTheme="minorHAnsi" w:hAnsiTheme="minorHAnsi" w:cstheme="minorHAnsi"/>
                <w:sz w:val="20"/>
                <w:szCs w:val="20"/>
              </w:rPr>
            </w:pPr>
            <w:r w:rsidRPr="000B238C">
              <w:rPr>
                <w:rFonts w:asciiTheme="minorHAnsi" w:hAnsiTheme="minorHAnsi" w:cstheme="minorHAnsi"/>
                <w:sz w:val="20"/>
                <w:szCs w:val="20"/>
              </w:rPr>
              <w:t>Yes</w:t>
            </w:r>
          </w:p>
        </w:tc>
        <w:tc>
          <w:tcPr>
            <w:tcW w:w="922" w:type="dxa"/>
          </w:tcPr>
          <w:p w14:paraId="2AB3A910" w14:textId="77777777" w:rsidR="002C4B39" w:rsidRPr="000B238C" w:rsidRDefault="002C4B39" w:rsidP="002E4BAB">
            <w:pPr>
              <w:rPr>
                <w:rFonts w:asciiTheme="minorHAnsi" w:hAnsiTheme="minorHAnsi" w:cstheme="minorHAnsi"/>
                <w:sz w:val="20"/>
                <w:szCs w:val="20"/>
              </w:rPr>
            </w:pPr>
          </w:p>
        </w:tc>
        <w:tc>
          <w:tcPr>
            <w:tcW w:w="4483" w:type="dxa"/>
          </w:tcPr>
          <w:p w14:paraId="49698448" w14:textId="15BA0F27" w:rsidR="002C4B39" w:rsidRPr="000B238C" w:rsidRDefault="0074134B" w:rsidP="00A64E0F">
            <w:pPr>
              <w:rPr>
                <w:rFonts w:asciiTheme="minorHAnsi" w:hAnsiTheme="minorHAnsi" w:cstheme="minorHAnsi"/>
                <w:sz w:val="20"/>
                <w:szCs w:val="20"/>
              </w:rPr>
            </w:pPr>
            <w:r w:rsidRPr="000B238C">
              <w:rPr>
                <w:rFonts w:asciiTheme="minorHAnsi" w:hAnsiTheme="minorHAnsi"/>
                <w:sz w:val="20"/>
                <w:szCs w:val="20"/>
              </w:rPr>
              <w:t>Section 10 of t</w:t>
            </w:r>
            <w:r w:rsidR="0043065F" w:rsidRPr="000B238C">
              <w:rPr>
                <w:rFonts w:asciiTheme="minorHAnsi" w:hAnsiTheme="minorHAnsi"/>
                <w:sz w:val="20"/>
                <w:szCs w:val="20"/>
              </w:rPr>
              <w:t xml:space="preserve">he </w:t>
            </w:r>
            <w:r w:rsidRPr="000B238C">
              <w:rPr>
                <w:rFonts w:asciiTheme="minorHAnsi" w:hAnsiTheme="minorHAnsi"/>
                <w:sz w:val="20"/>
                <w:szCs w:val="20"/>
              </w:rPr>
              <w:t>National</w:t>
            </w:r>
            <w:r w:rsidR="0043065F" w:rsidRPr="000B238C">
              <w:rPr>
                <w:rFonts w:asciiTheme="minorHAnsi" w:hAnsiTheme="minorHAnsi"/>
                <w:sz w:val="20"/>
                <w:szCs w:val="20"/>
              </w:rPr>
              <w:t xml:space="preserve"> Education Act</w:t>
            </w:r>
            <w:r w:rsidRPr="000B238C">
              <w:rPr>
                <w:rFonts w:asciiTheme="minorHAnsi" w:hAnsiTheme="minorHAnsi"/>
                <w:sz w:val="20"/>
                <w:szCs w:val="20"/>
              </w:rPr>
              <w:t>; The Constitution</w:t>
            </w:r>
            <w:r w:rsidR="004A2649">
              <w:rPr>
                <w:rFonts w:asciiTheme="minorHAnsi" w:hAnsiTheme="minorHAnsi"/>
                <w:sz w:val="20"/>
                <w:szCs w:val="20"/>
              </w:rPr>
              <w:t xml:space="preserve"> </w:t>
            </w:r>
            <w:r w:rsidR="007B7E71" w:rsidRPr="000B238C">
              <w:rPr>
                <w:rFonts w:asciiTheme="minorHAnsi" w:hAnsiTheme="minorHAnsi"/>
                <w:sz w:val="20"/>
                <w:szCs w:val="20"/>
              </w:rPr>
              <w:fldChar w:fldCharType="begin"/>
            </w:r>
            <w:r w:rsidR="00E1476B">
              <w:rPr>
                <w:rFonts w:asciiTheme="minorHAnsi" w:hAnsiTheme="minorHAnsi"/>
                <w:sz w:val="20"/>
                <w:szCs w:val="20"/>
              </w:rPr>
              <w:instrText xml:space="preserve"> ADDIN EN.CITE &lt;EndNote&gt;&lt;Cite ExcludeAuth="1" ExcludeYear="1"&gt;&lt;RecNum&gt;242&lt;/RecNum&gt;&lt;DisplayText&gt;(31, 37)&lt;/DisplayText&gt;&lt;record&gt;&lt;rec-number&gt;242&lt;/rec-number&gt;&lt;foreign-keys&gt;&lt;key app="EN" db-id="5vrz02vd1rz2ppeeax9x95v6wdxa2w2wsdte"&gt;242&lt;/key&gt;&lt;/foreign-keys&gt;&lt;ref-type name="Statute"&gt;31&lt;/ref-type&gt;&lt;contributors&gt;&lt;/contributors&gt;&lt;titles&gt;&lt;title&gt;Constitution&lt;/title&gt;&lt;/titles&gt;&lt;keywords&gt;&lt;keyword&gt;Thailand&lt;/keyword&gt;&lt;/keywords&gt;&lt;dates&gt;&lt;pub-dates&gt;&lt;date&gt;2007&lt;/date&gt;&lt;/pub-dates&gt;&lt;/dates&gt;&lt;pub-location&gt;Government of Thailand&lt;/pub-location&gt;&lt;urls&gt;&lt;/urls&gt;&lt;access-date&gt;December 10, 2007&lt;/access-date&gt;&lt;/record&gt;&lt;/Cite&gt;&lt;Cite&gt;&lt;RecNum&gt;455&lt;/RecNum&gt;&lt;record&gt;&lt;rec-number&gt;455&lt;/rec-number&gt;&lt;foreign-keys&gt;&lt;key app="EN" db-id="5vrz02vd1rz2ppeeax9x95v6wdxa2w2wsdte"&gt;455&lt;/key&gt;&lt;/foreign-keys&gt;&lt;ref-type name="Statute"&gt;31&lt;/ref-type&gt;&lt;contributors&gt;&lt;/contributors&gt;&lt;titles&gt;&lt;title&gt;National Education Act&lt;/title&gt;&lt;/titles&gt;&lt;keywords&gt;&lt;keyword&gt;Thailand&lt;/keyword&gt;&lt;/keywords&gt;&lt;dates&gt;&lt;pub-dates&gt;&lt;date&gt;1999&lt;/date&gt;&lt;/pub-dates&gt;&lt;/dates&gt;&lt;pub-location&gt;Government of Thailand&lt;/pub-location&gt;&lt;urls&gt;&lt;related-urls&gt;&lt;url&gt;http://www.onesqa.or.th/en/publication/nation_edbook.pdf&lt;/url&gt;&lt;/related-urls&gt;&lt;/urls&gt;&lt;/record&gt;&lt;/Cite&gt;&lt;/EndNote&gt;</w:instrText>
            </w:r>
            <w:r w:rsidR="007B7E71" w:rsidRPr="000B238C">
              <w:rPr>
                <w:rFonts w:asciiTheme="minorHAnsi" w:hAnsiTheme="minorHAnsi"/>
                <w:sz w:val="20"/>
                <w:szCs w:val="20"/>
              </w:rPr>
              <w:fldChar w:fldCharType="separate"/>
            </w:r>
            <w:r w:rsidR="003D21A7" w:rsidRPr="000B238C">
              <w:rPr>
                <w:rFonts w:asciiTheme="minorHAnsi" w:hAnsiTheme="minorHAnsi"/>
                <w:noProof/>
                <w:sz w:val="20"/>
                <w:szCs w:val="20"/>
              </w:rPr>
              <w:t>(</w:t>
            </w:r>
            <w:hyperlink w:anchor="_ENREF_31" w:tooltip=",  #242" w:history="1">
              <w:r w:rsidR="00A64E0F" w:rsidRPr="000B238C">
                <w:rPr>
                  <w:rFonts w:asciiTheme="minorHAnsi" w:hAnsiTheme="minorHAnsi"/>
                  <w:noProof/>
                  <w:sz w:val="20"/>
                  <w:szCs w:val="20"/>
                </w:rPr>
                <w:t>31</w:t>
              </w:r>
            </w:hyperlink>
            <w:r w:rsidR="003D21A7" w:rsidRPr="000B238C">
              <w:rPr>
                <w:rFonts w:asciiTheme="minorHAnsi" w:hAnsiTheme="minorHAnsi"/>
                <w:noProof/>
                <w:sz w:val="20"/>
                <w:szCs w:val="20"/>
              </w:rPr>
              <w:t xml:space="preserve">, </w:t>
            </w:r>
            <w:hyperlink w:anchor="_ENREF_37" w:tooltip=",  #455" w:history="1">
              <w:r w:rsidR="00A64E0F" w:rsidRPr="000B238C">
                <w:rPr>
                  <w:rFonts w:asciiTheme="minorHAnsi" w:hAnsiTheme="minorHAnsi"/>
                  <w:noProof/>
                  <w:sz w:val="20"/>
                  <w:szCs w:val="20"/>
                </w:rPr>
                <w:t>37</w:t>
              </w:r>
            </w:hyperlink>
            <w:r w:rsidR="003D21A7" w:rsidRPr="000B238C">
              <w:rPr>
                <w:rFonts w:asciiTheme="minorHAnsi" w:hAnsiTheme="minorHAnsi"/>
                <w:noProof/>
                <w:sz w:val="20"/>
                <w:szCs w:val="20"/>
              </w:rPr>
              <w:t>)</w:t>
            </w:r>
            <w:r w:rsidR="007B7E71" w:rsidRPr="000B238C">
              <w:rPr>
                <w:rFonts w:asciiTheme="minorHAnsi" w:hAnsiTheme="minorHAnsi"/>
                <w:sz w:val="20"/>
                <w:szCs w:val="20"/>
              </w:rPr>
              <w:fldChar w:fldCharType="end"/>
            </w:r>
          </w:p>
        </w:tc>
      </w:tr>
    </w:tbl>
    <w:p w14:paraId="7D1C6E3A" w14:textId="77777777" w:rsidR="002C4B39" w:rsidRPr="003C1673" w:rsidRDefault="002C4B39" w:rsidP="00756A71">
      <w:pPr>
        <w:pStyle w:val="Subtitle"/>
        <w:spacing w:after="0"/>
        <w:jc w:val="left"/>
        <w:outlineLvl w:val="0"/>
        <w:rPr>
          <w:rFonts w:asciiTheme="minorHAnsi" w:hAnsiTheme="minorHAnsi" w:cstheme="minorHAnsi"/>
          <w:bCs/>
          <w:sz w:val="22"/>
          <w:szCs w:val="22"/>
        </w:rPr>
      </w:pPr>
    </w:p>
    <w:p w14:paraId="46BD9357" w14:textId="3E1AC437" w:rsidR="008A6CA0" w:rsidRDefault="008A6CA0" w:rsidP="007D4BB3">
      <w:pPr>
        <w:rPr>
          <w:rFonts w:asciiTheme="minorHAnsi" w:hAnsiTheme="minorHAnsi"/>
          <w:sz w:val="22"/>
          <w:szCs w:val="22"/>
        </w:rPr>
      </w:pPr>
      <w:r>
        <w:rPr>
          <w:rFonts w:asciiTheme="minorHAnsi" w:hAnsiTheme="minorHAnsi"/>
          <w:sz w:val="22"/>
          <w:szCs w:val="22"/>
        </w:rPr>
        <w:t xml:space="preserve">In 2013, the Government </w:t>
      </w:r>
      <w:r w:rsidR="00FD1802">
        <w:rPr>
          <w:rFonts w:asciiTheme="minorHAnsi" w:hAnsiTheme="minorHAnsi"/>
          <w:sz w:val="22"/>
          <w:szCs w:val="22"/>
        </w:rPr>
        <w:t xml:space="preserve">strengthened </w:t>
      </w:r>
      <w:r w:rsidR="008A7264">
        <w:rPr>
          <w:rFonts w:asciiTheme="minorHAnsi" w:hAnsiTheme="minorHAnsi"/>
          <w:sz w:val="22"/>
          <w:szCs w:val="22"/>
        </w:rPr>
        <w:t xml:space="preserve">the regulatory framework </w:t>
      </w:r>
      <w:r w:rsidR="00FD1802">
        <w:rPr>
          <w:rFonts w:asciiTheme="minorHAnsi" w:hAnsiTheme="minorHAnsi"/>
          <w:sz w:val="22"/>
          <w:szCs w:val="22"/>
        </w:rPr>
        <w:t>to combat human trafficking and the worst forms of child labor by</w:t>
      </w:r>
      <w:r w:rsidR="00E46AEF">
        <w:rPr>
          <w:rFonts w:asciiTheme="minorHAnsi" w:hAnsiTheme="minorHAnsi"/>
          <w:sz w:val="22"/>
          <w:szCs w:val="22"/>
        </w:rPr>
        <w:t xml:space="preserve"> enacting the An</w:t>
      </w:r>
      <w:r w:rsidR="00C03828">
        <w:rPr>
          <w:rFonts w:asciiTheme="minorHAnsi" w:hAnsiTheme="minorHAnsi"/>
          <w:sz w:val="22"/>
          <w:szCs w:val="22"/>
        </w:rPr>
        <w:t>t</w:t>
      </w:r>
      <w:r w:rsidR="00E46AEF">
        <w:rPr>
          <w:rFonts w:asciiTheme="minorHAnsi" w:hAnsiTheme="minorHAnsi"/>
          <w:sz w:val="22"/>
          <w:szCs w:val="22"/>
        </w:rPr>
        <w:t>i-</w:t>
      </w:r>
      <w:r w:rsidR="0057572C">
        <w:rPr>
          <w:rFonts w:asciiTheme="minorHAnsi" w:hAnsiTheme="minorHAnsi"/>
          <w:sz w:val="22"/>
          <w:szCs w:val="22"/>
        </w:rPr>
        <w:t>T</w:t>
      </w:r>
      <w:r w:rsidR="00E46AEF">
        <w:rPr>
          <w:rFonts w:asciiTheme="minorHAnsi" w:hAnsiTheme="minorHAnsi"/>
          <w:sz w:val="22"/>
          <w:szCs w:val="22"/>
        </w:rPr>
        <w:t>ransnational Organized Crime Act (2013) and</w:t>
      </w:r>
      <w:r w:rsidR="00FD1802">
        <w:rPr>
          <w:rFonts w:asciiTheme="minorHAnsi" w:hAnsiTheme="minorHAnsi"/>
          <w:sz w:val="22"/>
          <w:szCs w:val="22"/>
        </w:rPr>
        <w:t xml:space="preserve"> </w:t>
      </w:r>
      <w:r w:rsidR="008A7264">
        <w:rPr>
          <w:rFonts w:asciiTheme="minorHAnsi" w:hAnsiTheme="minorHAnsi"/>
          <w:sz w:val="22"/>
          <w:szCs w:val="22"/>
        </w:rPr>
        <w:t xml:space="preserve">ratifying </w:t>
      </w:r>
      <w:r w:rsidR="00FD1802">
        <w:rPr>
          <w:rFonts w:asciiTheme="minorHAnsi" w:hAnsiTheme="minorHAnsi"/>
          <w:sz w:val="22"/>
          <w:szCs w:val="22"/>
        </w:rPr>
        <w:t xml:space="preserve">the </w:t>
      </w:r>
      <w:r w:rsidR="008A7264">
        <w:rPr>
          <w:rFonts w:asciiTheme="minorHAnsi" w:hAnsiTheme="minorHAnsi"/>
          <w:sz w:val="22"/>
          <w:szCs w:val="22"/>
        </w:rPr>
        <w:t xml:space="preserve">UN Convention against </w:t>
      </w:r>
      <w:r w:rsidR="00FD1802">
        <w:rPr>
          <w:rFonts w:asciiTheme="minorHAnsi" w:hAnsiTheme="minorHAnsi"/>
          <w:sz w:val="22"/>
          <w:szCs w:val="22"/>
        </w:rPr>
        <w:t xml:space="preserve">Transnational Organized Crime and </w:t>
      </w:r>
      <w:r w:rsidR="008A7264">
        <w:rPr>
          <w:rFonts w:asciiTheme="minorHAnsi" w:hAnsiTheme="minorHAnsi"/>
          <w:sz w:val="22"/>
          <w:szCs w:val="22"/>
        </w:rPr>
        <w:t xml:space="preserve">its </w:t>
      </w:r>
      <w:r w:rsidR="00FD1802" w:rsidRPr="008A7264">
        <w:rPr>
          <w:rFonts w:asciiTheme="minorHAnsi" w:hAnsiTheme="minorHAnsi"/>
          <w:sz w:val="22"/>
          <w:szCs w:val="22"/>
        </w:rPr>
        <w:t>Protocol</w:t>
      </w:r>
      <w:r w:rsidR="008A7264" w:rsidRPr="00663353">
        <w:rPr>
          <w:rFonts w:asciiTheme="minorHAnsi" w:hAnsiTheme="minorHAnsi"/>
          <w:sz w:val="22"/>
          <w:szCs w:val="22"/>
        </w:rPr>
        <w:t xml:space="preserve"> to Prevent, Suppress and </w:t>
      </w:r>
      <w:r w:rsidR="008A7264" w:rsidRPr="00663353">
        <w:rPr>
          <w:rFonts w:asciiTheme="minorHAnsi" w:hAnsiTheme="minorHAnsi"/>
          <w:sz w:val="22"/>
          <w:szCs w:val="22"/>
        </w:rPr>
        <w:lastRenderedPageBreak/>
        <w:t>Punish Trafficking in Persons, Especially Women and Children</w:t>
      </w:r>
      <w:r w:rsidR="00FD1802" w:rsidRPr="008A7264">
        <w:rPr>
          <w:rFonts w:asciiTheme="minorHAnsi" w:hAnsiTheme="minorHAnsi"/>
          <w:sz w:val="22"/>
          <w:szCs w:val="22"/>
        </w:rPr>
        <w:t>.</w:t>
      </w:r>
      <w:r w:rsidR="007B7E71">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&lt;EndNote&gt;&lt;Cite&gt;&lt;Author&gt;U.S. Embassy- Bangkok&lt;/Author&gt;&lt;RecNum&gt;440&lt;/RecNum&gt;&lt;DisplayText&gt;(2, 38)&lt;/DisplayText&gt;&lt;record&gt;&lt;rec-number&gt;440&lt;/rec-number&gt;&lt;foreign-keys&gt;&lt;key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2014&lt;/title&gt;&lt;/titles&gt;&lt;keywords&gt;&lt;keyword&gt;Thailand&lt;/keyword&gt;&lt;/keywords&gt;&lt;dates&gt;&lt;/dates&gt;&lt;urls&gt;&lt;/urls&gt;&lt;/record&gt;&lt;/Cite&gt;&lt;Cite&gt;&lt;Author&gt;Ministry of Foreign Affairs of The Kingdom of Thailand&lt;/Author&gt;&lt;Year&gt;October 21, 2013&lt;/Year&gt;&lt;RecNum&gt;449&lt;/RecNum&gt;&lt;record&gt;&lt;rec-number&gt;449&lt;/rec-number&gt;&lt;foreign-keys&gt;&lt;key app="EN" db-id="5vrz02vd1rz2ppeeax9x95v6wdxa2w2wsdte"&gt;449&lt;/key&gt;&lt;/foreign-keys&gt;&lt;ref-type name="Report"&gt;27&lt;/ref-type&gt;&lt;contributors&gt;&lt;authors&gt;&lt;author&gt;Ministry of Foreign Affairs of The Kingdom of Thailand,&lt;/author&gt;&lt;/authors&gt;&lt;/contributors&gt;&lt;titles&gt;&lt;title&gt;Thailand Ratifies UN Convention against Transnational Organized Crime (UNTOC) and Protocol to Prevent, Suppress and Punish Trafficking in Persons, Especially Women and Children, supplementing the United Nations Convention against Transnational Organized Crime&lt;/title&gt;&lt;/titles&gt;&lt;keywords&gt;&lt;keyword&gt;Thailand&lt;/keyword&gt;&lt;/keywords&gt;&lt;dates&gt;&lt;year&gt;October 21, 2013&lt;/year&gt;&lt;/dates&gt;&lt;pub-location&gt;Bangkok&lt;/pub-location&gt;&lt;work-type&gt;Press Release&lt;/work-type&gt;&lt;urls&gt;&lt;related-urls&gt;&lt;url&gt;http://www.mfa.go.th/main/en/media-center/14/40175-Thailand-Ratifies-UN-Convention-against-Transnatio.html&lt;/url&gt;&lt;/related-urls&gt;&lt;/urls&gt;&lt;/record&gt;&lt;/Cite&gt;&lt;/EndNote&gt;</w:instrText>
      </w:r>
      <w:r w:rsidR="007B7E71">
        <w:rPr>
          <w:rFonts w:asciiTheme="minorHAnsi" w:hAnsiTheme="minorHAnsi"/>
          <w:sz w:val="22"/>
          <w:szCs w:val="22"/>
        </w:rPr>
        <w:fldChar w:fldCharType="separate"/>
      </w:r>
      <w:r w:rsidR="003D21A7">
        <w:rPr>
          <w:rFonts w:asciiTheme="minorHAnsi" w:hAnsiTheme="minorHAnsi"/>
          <w:noProof/>
          <w:sz w:val="22"/>
          <w:szCs w:val="22"/>
        </w:rPr>
        <w:t>(</w:t>
      </w:r>
      <w:hyperlink w:anchor="_ENREF_2" w:tooltip="U.S. Embassy- Bangkok,  #440" w:history="1">
        <w:r w:rsidR="00A64E0F">
          <w:rPr>
            <w:rFonts w:asciiTheme="minorHAnsi" w:hAnsiTheme="minorHAnsi"/>
            <w:noProof/>
            <w:sz w:val="22"/>
            <w:szCs w:val="22"/>
          </w:rPr>
          <w:t>2</w:t>
        </w:r>
      </w:hyperlink>
      <w:r w:rsidR="003D21A7">
        <w:rPr>
          <w:rFonts w:asciiTheme="minorHAnsi" w:hAnsiTheme="minorHAnsi"/>
          <w:noProof/>
          <w:sz w:val="22"/>
          <w:szCs w:val="22"/>
        </w:rPr>
        <w:t xml:space="preserve">, </w:t>
      </w:r>
      <w:hyperlink w:anchor="_ENREF_38" w:tooltip="Ministry of Foreign Affairs of The Kingdom of Thailand, October 21, 2013 #449" w:history="1">
        <w:r w:rsidR="00A64E0F">
          <w:rPr>
            <w:rFonts w:asciiTheme="minorHAnsi" w:hAnsiTheme="minorHAnsi"/>
            <w:noProof/>
            <w:sz w:val="22"/>
            <w:szCs w:val="22"/>
          </w:rPr>
          <w:t>38</w:t>
        </w:r>
      </w:hyperlink>
      <w:r w:rsidR="003D21A7">
        <w:rPr>
          <w:rFonts w:asciiTheme="minorHAnsi" w:hAnsiTheme="minorHAnsi"/>
          <w:noProof/>
          <w:sz w:val="22"/>
          <w:szCs w:val="22"/>
        </w:rPr>
        <w:t>)</w:t>
      </w:r>
      <w:r w:rsidR="007B7E71">
        <w:rPr>
          <w:rFonts w:asciiTheme="minorHAnsi" w:hAnsiTheme="minorHAnsi"/>
          <w:sz w:val="22"/>
          <w:szCs w:val="22"/>
        </w:rPr>
        <w:fldChar w:fldCharType="end"/>
      </w:r>
      <w:r w:rsidR="00036195">
        <w:rPr>
          <w:rFonts w:asciiTheme="minorHAnsi" w:hAnsiTheme="minorHAnsi"/>
          <w:sz w:val="22"/>
          <w:szCs w:val="22"/>
        </w:rPr>
        <w:t xml:space="preserve"> </w:t>
      </w:r>
      <w:r w:rsidR="00E46AEF">
        <w:rPr>
          <w:rFonts w:asciiTheme="minorHAnsi" w:hAnsiTheme="minorHAnsi"/>
          <w:sz w:val="22"/>
          <w:szCs w:val="22"/>
        </w:rPr>
        <w:t xml:space="preserve">The </w:t>
      </w:r>
      <w:r w:rsidR="00AC1BB0">
        <w:rPr>
          <w:rFonts w:asciiTheme="minorHAnsi" w:hAnsiTheme="minorHAnsi"/>
          <w:sz w:val="22"/>
          <w:szCs w:val="22"/>
        </w:rPr>
        <w:t xml:space="preserve">Government reports that the </w:t>
      </w:r>
      <w:r w:rsidR="00E46AEF">
        <w:rPr>
          <w:rFonts w:asciiTheme="minorHAnsi" w:hAnsiTheme="minorHAnsi"/>
          <w:sz w:val="22"/>
          <w:szCs w:val="22"/>
        </w:rPr>
        <w:t xml:space="preserve">Act </w:t>
      </w:r>
      <w:r w:rsidR="00AC1BB0">
        <w:rPr>
          <w:rFonts w:asciiTheme="minorHAnsi" w:hAnsiTheme="minorHAnsi"/>
          <w:sz w:val="22"/>
          <w:szCs w:val="22"/>
        </w:rPr>
        <w:t xml:space="preserve">will </w:t>
      </w:r>
      <w:r w:rsidR="00A06F13">
        <w:rPr>
          <w:rFonts w:asciiTheme="minorHAnsi" w:hAnsiTheme="minorHAnsi"/>
          <w:sz w:val="22"/>
          <w:szCs w:val="22"/>
        </w:rPr>
        <w:t xml:space="preserve">provide law enforcement agencies the ability to carry out </w:t>
      </w:r>
      <w:r w:rsidR="00E46AEF">
        <w:rPr>
          <w:rFonts w:asciiTheme="minorHAnsi" w:hAnsiTheme="minorHAnsi"/>
          <w:sz w:val="22"/>
          <w:szCs w:val="22"/>
        </w:rPr>
        <w:t>more efficient investigation</w:t>
      </w:r>
      <w:r w:rsidR="00A06F13">
        <w:rPr>
          <w:rFonts w:asciiTheme="minorHAnsi" w:hAnsiTheme="minorHAnsi"/>
          <w:sz w:val="22"/>
          <w:szCs w:val="22"/>
        </w:rPr>
        <w:t>s</w:t>
      </w:r>
      <w:r w:rsidR="00E46AEF">
        <w:rPr>
          <w:rFonts w:asciiTheme="minorHAnsi" w:hAnsiTheme="minorHAnsi"/>
          <w:sz w:val="22"/>
          <w:szCs w:val="22"/>
        </w:rPr>
        <w:t xml:space="preserve"> and prosecution of trafficking in persons </w:t>
      </w:r>
      <w:r w:rsidR="00CD3B52">
        <w:rPr>
          <w:rFonts w:asciiTheme="minorHAnsi" w:hAnsiTheme="minorHAnsi"/>
          <w:sz w:val="22"/>
          <w:szCs w:val="22"/>
        </w:rPr>
        <w:t xml:space="preserve">(TIP) </w:t>
      </w:r>
      <w:r w:rsidR="00E46AEF">
        <w:rPr>
          <w:rFonts w:asciiTheme="minorHAnsi" w:hAnsiTheme="minorHAnsi"/>
          <w:sz w:val="22"/>
          <w:szCs w:val="22"/>
        </w:rPr>
        <w:t>cases that</w:t>
      </w:r>
      <w:r w:rsidR="00A06F13">
        <w:rPr>
          <w:rFonts w:asciiTheme="minorHAnsi" w:hAnsiTheme="minorHAnsi"/>
          <w:sz w:val="22"/>
          <w:szCs w:val="22"/>
        </w:rPr>
        <w:t xml:space="preserve"> fall under the category of transnational organized crime.</w:t>
      </w:r>
      <w:r w:rsidR="00703D50">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&lt;EndNote&gt;&lt;Cite&gt;&lt;Author&gt;Office of the National Economic and Social Development Board&lt;/Author&gt;&lt;Year&gt;February 24, 2014&lt;/Year&gt;&lt;RecNum&gt;450&lt;/RecNum&gt;&lt;DisplayText&gt;(39)&lt;/DisplayText&gt;&lt;record&gt;&lt;rec-number&gt;450&lt;/rec-number&gt;&lt;foreign-keys&gt;&lt;key app="EN" db-id="5vrz02vd1rz2ppeeax9x95v6wdxa2w2wsdte"&gt;450&lt;/key&gt;&lt;/foreign-keys&gt;&lt;ref-type name="Report"&gt;27&lt;/ref-type&gt;&lt;contributors&gt;&lt;authors&gt;&lt;author&gt;Office of the National Economic and Social Development Board,&lt;/author&gt;&lt;/authors&gt;&lt;/contributors&gt;&lt;titles&gt;&lt;title&gt;Thailand&amp;apos;s Social Development in Q4/2013 and the Year 2013&lt;/title&gt;&lt;/titles&gt;&lt;keywords&gt;&lt;keyword&gt;Thailand&lt;/keyword&gt;&lt;/keywords&gt;&lt;dates&gt;&lt;year&gt;February 24, 2014&lt;/year&gt;&lt;/dates&gt;&lt;pub-location&gt;Bangkok&lt;/pub-location&gt;&lt;urls&gt;&lt;related-urls&gt;&lt;url&gt;http://www.nesdb.go.th/temp_social/data/SocialPressEngQ4-2014.pdf&lt;/url&gt;&lt;/related-urls&gt;&lt;/urls&gt;&lt;/record&gt;&lt;/Cite&gt;&lt;/EndNote&gt;</w:instrText>
      </w:r>
      <w:r w:rsidR="00703D50">
        <w:rPr>
          <w:rFonts w:asciiTheme="minorHAnsi" w:hAnsiTheme="minorHAnsi"/>
          <w:sz w:val="22"/>
          <w:szCs w:val="22"/>
        </w:rPr>
        <w:fldChar w:fldCharType="separate"/>
      </w:r>
      <w:r w:rsidR="003D21A7">
        <w:rPr>
          <w:rFonts w:asciiTheme="minorHAnsi" w:hAnsiTheme="minorHAnsi"/>
          <w:noProof/>
          <w:sz w:val="22"/>
          <w:szCs w:val="22"/>
        </w:rPr>
        <w:t>(</w:t>
      </w:r>
      <w:hyperlink w:anchor="_ENREF_39" w:tooltip="Office of the National Economic and Social Development Board, February 24, 2014 #450" w:history="1">
        <w:r w:rsidR="00A64E0F">
          <w:rPr>
            <w:rFonts w:asciiTheme="minorHAnsi" w:hAnsiTheme="minorHAnsi"/>
            <w:noProof/>
            <w:sz w:val="22"/>
            <w:szCs w:val="22"/>
          </w:rPr>
          <w:t>39</w:t>
        </w:r>
      </w:hyperlink>
      <w:r w:rsidR="003D21A7">
        <w:rPr>
          <w:rFonts w:asciiTheme="minorHAnsi" w:hAnsiTheme="minorHAnsi"/>
          <w:noProof/>
          <w:sz w:val="22"/>
          <w:szCs w:val="22"/>
        </w:rPr>
        <w:t>)</w:t>
      </w:r>
      <w:r w:rsidR="00703D50">
        <w:rPr>
          <w:rFonts w:asciiTheme="minorHAnsi" w:hAnsiTheme="minorHAnsi"/>
          <w:sz w:val="22"/>
          <w:szCs w:val="22"/>
        </w:rPr>
        <w:fldChar w:fldCharType="end"/>
      </w:r>
    </w:p>
    <w:p w14:paraId="71CA5C93" w14:textId="77777777" w:rsidR="008A6CA0" w:rsidRDefault="008A6CA0" w:rsidP="007D4BB3">
      <w:pPr>
        <w:rPr>
          <w:rFonts w:asciiTheme="minorHAnsi" w:hAnsiTheme="minorHAnsi"/>
          <w:sz w:val="22"/>
          <w:szCs w:val="22"/>
        </w:rPr>
      </w:pPr>
    </w:p>
    <w:p w14:paraId="7B4E69C9" w14:textId="29398C29" w:rsidR="007D4BB3" w:rsidRPr="007D4BB3" w:rsidRDefault="00DC63B1" w:rsidP="007D4BB3">
      <w:pPr>
        <w:rPr>
          <w:rFonts w:asciiTheme="minorHAnsi" w:hAnsiTheme="minorHAnsi"/>
          <w:sz w:val="22"/>
          <w:szCs w:val="22"/>
        </w:rPr>
      </w:pPr>
      <w:r>
        <w:rPr>
          <w:rFonts w:asciiTheme="minorHAnsi" w:hAnsiTheme="minorHAnsi"/>
          <w:sz w:val="22"/>
          <w:szCs w:val="22"/>
        </w:rPr>
        <w:t>In the agricultural sector, the Labor Protection Act</w:t>
      </w:r>
      <w:r w:rsidR="007D4BB3" w:rsidRPr="007D4BB3">
        <w:rPr>
          <w:rFonts w:asciiTheme="minorHAnsi" w:hAnsiTheme="minorHAnsi"/>
          <w:sz w:val="22"/>
          <w:szCs w:val="22"/>
        </w:rPr>
        <w:t xml:space="preserve"> permits children </w:t>
      </w:r>
      <w:r w:rsidR="00C92F5B">
        <w:rPr>
          <w:rFonts w:asciiTheme="minorHAnsi" w:hAnsiTheme="minorHAnsi"/>
          <w:sz w:val="22"/>
          <w:szCs w:val="22"/>
        </w:rPr>
        <w:t xml:space="preserve">between the </w:t>
      </w:r>
      <w:r w:rsidR="007D4BB3" w:rsidRPr="007D4BB3">
        <w:rPr>
          <w:rFonts w:asciiTheme="minorHAnsi" w:hAnsiTheme="minorHAnsi"/>
          <w:sz w:val="22"/>
          <w:szCs w:val="22"/>
        </w:rPr>
        <w:t>age</w:t>
      </w:r>
      <w:r w:rsidR="00C92F5B">
        <w:rPr>
          <w:rFonts w:asciiTheme="minorHAnsi" w:hAnsiTheme="minorHAnsi"/>
          <w:sz w:val="22"/>
          <w:szCs w:val="22"/>
        </w:rPr>
        <w:t>s</w:t>
      </w:r>
      <w:r w:rsidR="00CD3B52">
        <w:rPr>
          <w:rFonts w:asciiTheme="minorHAnsi" w:hAnsiTheme="minorHAnsi"/>
          <w:sz w:val="22"/>
          <w:szCs w:val="22"/>
        </w:rPr>
        <w:t xml:space="preserve"> of</w:t>
      </w:r>
      <w:r w:rsidR="007D4BB3" w:rsidRPr="007D4BB3">
        <w:rPr>
          <w:rFonts w:asciiTheme="minorHAnsi" w:hAnsiTheme="minorHAnsi"/>
          <w:sz w:val="22"/>
          <w:szCs w:val="22"/>
        </w:rPr>
        <w:t xml:space="preserve"> 13 </w:t>
      </w:r>
      <w:r w:rsidR="00C92F5B">
        <w:rPr>
          <w:rFonts w:asciiTheme="minorHAnsi" w:hAnsiTheme="minorHAnsi"/>
          <w:sz w:val="22"/>
          <w:szCs w:val="22"/>
        </w:rPr>
        <w:t xml:space="preserve">and 15 </w:t>
      </w:r>
      <w:r w:rsidR="007D4BB3" w:rsidRPr="007D4BB3">
        <w:rPr>
          <w:rFonts w:asciiTheme="minorHAnsi" w:hAnsiTheme="minorHAnsi"/>
          <w:sz w:val="22"/>
          <w:szCs w:val="22"/>
        </w:rPr>
        <w:t>to work during school vacation or non-school hours, as long as they receive parental permission and the nature of the work is not hazardous</w:t>
      </w:r>
      <w:r w:rsidR="00C92F5B">
        <w:rPr>
          <w:rFonts w:asciiTheme="minorHAnsi" w:hAnsiTheme="minorHAnsi"/>
          <w:sz w:val="22"/>
          <w:szCs w:val="22"/>
        </w:rPr>
        <w:t xml:space="preserve"> or otherwise detrimental to the child’s well-being</w:t>
      </w:r>
      <w:r w:rsidR="007D4BB3" w:rsidRPr="007D4BB3">
        <w:rPr>
          <w:rFonts w:asciiTheme="minorHAnsi" w:hAnsiTheme="minorHAnsi"/>
          <w:sz w:val="22"/>
          <w:szCs w:val="22"/>
        </w:rPr>
        <w:t>.</w:t>
      </w:r>
      <w:r w:rsidR="007B7E71">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&lt;EndNote&gt;&lt;Cite&gt;&lt;Author&gt;U.S. Embassy- Bangkok&lt;/Author&gt;&lt;RecNum&gt;440&lt;/RecNum&gt;&lt;DisplayText&gt;(2)&lt;/DisplayText&gt;&lt;record&gt;&lt;rec-number&gt;440&lt;/rec-number&gt;&lt;foreign-keys&gt;&lt;key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Pr>
          <w:rFonts w:asciiTheme="minorHAnsi" w:hAnsiTheme="minorHAnsi"/>
          <w:sz w:val="22"/>
          <w:szCs w:val="22"/>
        </w:rPr>
        <w:fldChar w:fldCharType="separate"/>
      </w:r>
      <w:r w:rsidR="00C92F5B">
        <w:rPr>
          <w:rFonts w:asciiTheme="minorHAnsi" w:hAnsiTheme="minorHAnsi"/>
          <w:noProof/>
          <w:sz w:val="22"/>
          <w:szCs w:val="22"/>
        </w:rPr>
        <w:t>(</w:t>
      </w:r>
      <w:hyperlink w:anchor="_ENREF_2" w:tooltip="U.S. Embassy- Bangkok,  #440" w:history="1">
        <w:r w:rsidR="00A64E0F">
          <w:rPr>
            <w:rFonts w:asciiTheme="minorHAnsi" w:hAnsiTheme="minorHAnsi"/>
            <w:noProof/>
            <w:sz w:val="22"/>
            <w:szCs w:val="22"/>
          </w:rPr>
          <w:t>2</w:t>
        </w:r>
      </w:hyperlink>
      <w:r w:rsidR="00C92F5B">
        <w:rPr>
          <w:rFonts w:asciiTheme="minorHAnsi" w:hAnsiTheme="minorHAnsi"/>
          <w:noProof/>
          <w:sz w:val="22"/>
          <w:szCs w:val="22"/>
        </w:rPr>
        <w:t>)</w:t>
      </w:r>
      <w:r w:rsidR="007B7E71">
        <w:rPr>
          <w:rFonts w:asciiTheme="minorHAnsi" w:hAnsiTheme="minorHAnsi"/>
          <w:sz w:val="22"/>
          <w:szCs w:val="22"/>
        </w:rPr>
        <w:fldChar w:fldCharType="end"/>
      </w:r>
      <w:r w:rsidR="007D4BB3" w:rsidRPr="007D4BB3">
        <w:rPr>
          <w:rFonts w:asciiTheme="minorHAnsi" w:hAnsiTheme="minorHAnsi"/>
          <w:sz w:val="22"/>
          <w:szCs w:val="22"/>
        </w:rPr>
        <w:t xml:space="preserve"> </w:t>
      </w:r>
      <w:r w:rsidR="007D4BB3" w:rsidRPr="00A64E0F">
        <w:rPr>
          <w:rFonts w:asciiTheme="minorHAnsi" w:hAnsiTheme="minorHAnsi"/>
          <w:sz w:val="22"/>
          <w:szCs w:val="22"/>
        </w:rPr>
        <w:t>However, the number of hours</w:t>
      </w:r>
      <w:r w:rsidR="009A452D">
        <w:rPr>
          <w:rFonts w:asciiTheme="minorHAnsi" w:hAnsiTheme="minorHAnsi"/>
          <w:sz w:val="22"/>
          <w:szCs w:val="22"/>
        </w:rPr>
        <w:t xml:space="preserve"> </w:t>
      </w:r>
      <w:r w:rsidR="007D4BB3" w:rsidRPr="00A64E0F">
        <w:rPr>
          <w:rFonts w:asciiTheme="minorHAnsi" w:hAnsiTheme="minorHAnsi"/>
          <w:sz w:val="22"/>
          <w:szCs w:val="22"/>
        </w:rPr>
        <w:t>permitted for children to perform light work in agriculture is not clear</w:t>
      </w:r>
      <w:r w:rsidR="007D4BB3" w:rsidRPr="007D4BB3">
        <w:rPr>
          <w:rFonts w:asciiTheme="minorHAnsi" w:hAnsiTheme="minorHAnsi"/>
          <w:sz w:val="22"/>
          <w:szCs w:val="22"/>
        </w:rPr>
        <w:t>.</w:t>
      </w:r>
      <w:r w:rsidR="007B7E71" w:rsidRPr="007D4BB3">
        <w:rPr>
          <w:rFonts w:asciiTheme="minorHAnsi" w:hAnsiTheme="minorHAnsi"/>
          <w:sz w:val="22"/>
          <w:szCs w:val="22"/>
        </w:rPr>
        <w:fldChar w:fldCharType="begin"/>
      </w:r>
      <w:r w:rsidR="00E1476B">
        <w:rPr>
          <w:rFonts w:asciiTheme="minorHAnsi" w:hAnsiTheme="minorHAnsi"/>
          <w:sz w:val="22"/>
          <w:szCs w:val="22"/>
        </w:rPr>
        <w:instrText xml:space="preserve"> ADDIN EN.CITE &lt;EndNote&gt;&lt;Cite ExcludeAuth="1" ExcludeYear="1"&gt;&lt;RecNum&gt;295&lt;/RecNum&gt;&lt;DisplayText&gt;(40)&lt;/DisplayText&gt;&lt;record&gt;&lt;rec-number&gt;295&lt;/rec-number&gt;&lt;foreign-keys&gt;&lt;key app="EN" db-id="5vrz02vd1rz2ppeeax9x95v6wdxa2w2wsdte"&gt;295&lt;/key&gt;&lt;/foreign-keys&gt;&lt;ref-type name="Statute"&gt;31&lt;/ref-type&gt;&lt;contributors&gt;&lt;/contributors&gt;&lt;titles&gt;&lt;title&gt;Ministerial Regulation Concerning Labour Protection of Employee in Agricultural Work&lt;/title&gt;&lt;/titles&gt;&lt;keywords&gt;&lt;keyword&gt;Thailand&lt;/keyword&gt;&lt;/keywords&gt;&lt;dates&gt;&lt;pub-dates&gt;&lt;date&gt;2004&lt;/date&gt;&lt;/pub-dates&gt;&lt;/dates&gt;&lt;pub-location&gt;Government of Thailand&lt;/pub-location&gt;&lt;urls&gt;&lt;/urls&gt;&lt;/record&gt;&lt;/Cite&gt;&lt;/EndNote&gt;</w:instrText>
      </w:r>
      <w:r w:rsidR="007B7E71" w:rsidRPr="007D4BB3">
        <w:rPr>
          <w:rFonts w:asciiTheme="minorHAnsi" w:hAnsiTheme="minorHAnsi"/>
          <w:sz w:val="22"/>
          <w:szCs w:val="22"/>
        </w:rPr>
        <w:fldChar w:fldCharType="separate"/>
      </w:r>
      <w:r w:rsidR="003D21A7">
        <w:rPr>
          <w:rFonts w:asciiTheme="minorHAnsi" w:hAnsiTheme="minorHAnsi"/>
          <w:noProof/>
          <w:sz w:val="22"/>
          <w:szCs w:val="22"/>
        </w:rPr>
        <w:t>(</w:t>
      </w:r>
      <w:hyperlink w:anchor="_ENREF_40" w:tooltip=",  #295" w:history="1">
        <w:r w:rsidR="00A64E0F">
          <w:rPr>
            <w:rFonts w:asciiTheme="minorHAnsi" w:hAnsiTheme="minorHAnsi"/>
            <w:noProof/>
            <w:sz w:val="22"/>
            <w:szCs w:val="22"/>
          </w:rPr>
          <w:t>40</w:t>
        </w:r>
      </w:hyperlink>
      <w:r w:rsidR="003D21A7">
        <w:rPr>
          <w:rFonts w:asciiTheme="minorHAnsi" w:hAnsiTheme="minorHAnsi"/>
          <w:noProof/>
          <w:sz w:val="22"/>
          <w:szCs w:val="22"/>
        </w:rPr>
        <w:t>)</w:t>
      </w:r>
      <w:r w:rsidR="007B7E71" w:rsidRPr="007D4BB3">
        <w:rPr>
          <w:rFonts w:asciiTheme="minorHAnsi" w:hAnsiTheme="minorHAnsi"/>
          <w:sz w:val="22"/>
          <w:szCs w:val="22"/>
        </w:rPr>
        <w:fldChar w:fldCharType="end"/>
      </w:r>
      <w:r w:rsidR="008A6CA0">
        <w:rPr>
          <w:rFonts w:asciiTheme="minorHAnsi" w:hAnsiTheme="minorHAnsi"/>
          <w:sz w:val="22"/>
          <w:szCs w:val="22"/>
        </w:rPr>
        <w:t xml:space="preserve"> During the reporting period, </w:t>
      </w:r>
      <w:r w:rsidR="002A6CB0">
        <w:rPr>
          <w:rFonts w:asciiTheme="minorHAnsi" w:hAnsiTheme="minorHAnsi"/>
          <w:sz w:val="22"/>
          <w:szCs w:val="22"/>
        </w:rPr>
        <w:t>the Department of Labor Protection and Welfare (</w:t>
      </w:r>
      <w:r w:rsidR="008A6CA0">
        <w:rPr>
          <w:rFonts w:asciiTheme="minorHAnsi" w:hAnsiTheme="minorHAnsi"/>
          <w:sz w:val="22"/>
          <w:szCs w:val="22"/>
        </w:rPr>
        <w:t>DLPW</w:t>
      </w:r>
      <w:r w:rsidR="002A6CB0">
        <w:rPr>
          <w:rFonts w:asciiTheme="minorHAnsi" w:hAnsiTheme="minorHAnsi"/>
          <w:sz w:val="22"/>
          <w:szCs w:val="22"/>
        </w:rPr>
        <w:t>)</w:t>
      </w:r>
      <w:r w:rsidR="008A6CA0">
        <w:rPr>
          <w:rFonts w:asciiTheme="minorHAnsi" w:hAnsiTheme="minorHAnsi"/>
          <w:sz w:val="22"/>
          <w:szCs w:val="22"/>
        </w:rPr>
        <w:t xml:space="preserve"> reported that it is revising the ministerial regulation on agricultural work to adjust the minimum age of agricultural workers to comply with international standards.</w:t>
      </w:r>
      <w:r w:rsidR="007B7E71">
        <w:rPr>
          <w:rFonts w:asciiTheme="minorHAnsi" w:hAnsiTheme="minorHAnsi"/>
          <w:sz w:val="22"/>
          <w:szCs w:val="22"/>
        </w:rPr>
        <w:fldChar w:fldCharType="begin">
          <w:fldData xml:space="preserve">PEVuZE5vdGU+PENpdGU+PEF1dGhvcj5VLlMuIEVtYmFzc3ktIEJhbmdrb2s8L0F1dGhvcj48UmVj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</w:fldData>
        </w:fldChar>
      </w:r>
      <w:r w:rsidR="00E1476B">
        <w:rPr>
          <w:rFonts w:asciiTheme="minorHAnsi" w:hAnsiTheme="minorHAnsi"/>
          <w:sz w:val="22"/>
          <w:szCs w:val="22"/>
        </w:rPr>
        <w:instrText xml:space="preserve"> ADDIN EN.CITE </w:instrText>
      </w:r>
      <w:r w:rsidR="00E1476B">
        <w:rPr>
          <w:rFonts w:asciiTheme="minorHAnsi" w:hAnsiTheme="minorHAnsi"/>
          <w:sz w:val="22"/>
          <w:szCs w:val="22"/>
        </w:rPr>
        <w:fldChar w:fldCharType="begin">
          <w:fldData xml:space="preserve">PEVuZE5vdGU+PENpdGU+PEF1dGhvcj5VLlMuIEVtYmFzc3ktIEJhbmdrb2s8L0F1dGhvcj48UmVj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</w:fldData>
        </w:fldChar>
      </w:r>
      <w:r w:rsidR="00E1476B">
        <w:rPr>
          <w:rFonts w:asciiTheme="minorHAnsi" w:hAnsiTheme="minorHAnsi"/>
          <w:sz w:val="22"/>
          <w:szCs w:val="22"/>
        </w:rPr>
        <w:instrText xml:space="preserve"> ADDIN EN.CITE.DATA </w:instrText>
      </w:r>
      <w:r w:rsidR="00E1476B">
        <w:rPr>
          <w:rFonts w:asciiTheme="minorHAnsi" w:hAnsiTheme="minorHAnsi"/>
          <w:sz w:val="22"/>
          <w:szCs w:val="22"/>
        </w:rPr>
      </w:r>
      <w:r w:rsidR="00E1476B">
        <w:rPr>
          <w:rFonts w:asciiTheme="minorHAnsi" w:hAnsiTheme="minorHAnsi"/>
          <w:sz w:val="22"/>
          <w:szCs w:val="22"/>
        </w:rPr>
        <w:fldChar w:fldCharType="end"/>
      </w:r>
      <w:r w:rsidR="007B7E71">
        <w:rPr>
          <w:rFonts w:asciiTheme="minorHAnsi" w:hAnsiTheme="minorHAnsi"/>
          <w:sz w:val="22"/>
          <w:szCs w:val="22"/>
        </w:rPr>
      </w:r>
      <w:r w:rsidR="007B7E71">
        <w:rPr>
          <w:rFonts w:asciiTheme="minorHAnsi" w:hAnsiTheme="minorHAnsi"/>
          <w:sz w:val="22"/>
          <w:szCs w:val="22"/>
        </w:rPr>
        <w:fldChar w:fldCharType="separate"/>
      </w:r>
      <w:r w:rsidR="003D21A7">
        <w:rPr>
          <w:rFonts w:asciiTheme="minorHAnsi" w:hAnsiTheme="minorHAnsi"/>
          <w:noProof/>
          <w:sz w:val="22"/>
          <w:szCs w:val="22"/>
        </w:rPr>
        <w:t>(</w:t>
      </w:r>
      <w:hyperlink w:anchor="_ENREF_2" w:tooltip="U.S. Embassy- Bangkok,  #440" w:history="1">
        <w:r w:rsidR="00A64E0F">
          <w:rPr>
            <w:rFonts w:asciiTheme="minorHAnsi" w:hAnsiTheme="minorHAnsi"/>
            <w:noProof/>
            <w:sz w:val="22"/>
            <w:szCs w:val="22"/>
          </w:rPr>
          <w:t>2</w:t>
        </w:r>
      </w:hyperlink>
      <w:r w:rsidR="003D21A7">
        <w:rPr>
          <w:rFonts w:asciiTheme="minorHAnsi" w:hAnsiTheme="minorHAnsi"/>
          <w:noProof/>
          <w:sz w:val="22"/>
          <w:szCs w:val="22"/>
        </w:rPr>
        <w:t xml:space="preserve">, </w:t>
      </w:r>
      <w:hyperlink w:anchor="_ENREF_41" w:tooltip="Government of Thailand, March 5, 2014 #467" w:history="1">
        <w:r w:rsidR="00A64E0F">
          <w:rPr>
            <w:rFonts w:asciiTheme="minorHAnsi" w:hAnsiTheme="minorHAnsi"/>
            <w:noProof/>
            <w:sz w:val="22"/>
            <w:szCs w:val="22"/>
          </w:rPr>
          <w:t>41</w:t>
        </w:r>
      </w:hyperlink>
      <w:r w:rsidR="003D21A7">
        <w:rPr>
          <w:rFonts w:asciiTheme="minorHAnsi" w:hAnsiTheme="minorHAnsi"/>
          <w:noProof/>
          <w:sz w:val="22"/>
          <w:szCs w:val="22"/>
        </w:rPr>
        <w:t xml:space="preserve">, </w:t>
      </w:r>
      <w:hyperlink w:anchor="_ENREF_42" w:tooltip="Government of Thailand, March 5, 2014 #469" w:history="1">
        <w:r w:rsidR="00A64E0F">
          <w:rPr>
            <w:rFonts w:asciiTheme="minorHAnsi" w:hAnsiTheme="minorHAnsi"/>
            <w:noProof/>
            <w:sz w:val="22"/>
            <w:szCs w:val="22"/>
          </w:rPr>
          <w:t>42</w:t>
        </w:r>
      </w:hyperlink>
      <w:r w:rsidR="003D21A7">
        <w:rPr>
          <w:rFonts w:asciiTheme="minorHAnsi" w:hAnsiTheme="minorHAnsi"/>
          <w:noProof/>
          <w:sz w:val="22"/>
          <w:szCs w:val="22"/>
        </w:rPr>
        <w:t>)</w:t>
      </w:r>
      <w:r w:rsidR="007B7E71">
        <w:rPr>
          <w:rFonts w:asciiTheme="minorHAnsi" w:hAnsiTheme="minorHAnsi"/>
          <w:sz w:val="22"/>
          <w:szCs w:val="22"/>
        </w:rPr>
        <w:fldChar w:fldCharType="end"/>
      </w:r>
      <w:r w:rsidR="007D4BB3" w:rsidRPr="007D4BB3">
        <w:rPr>
          <w:rFonts w:asciiTheme="minorHAnsi" w:hAnsiTheme="minorHAnsi"/>
          <w:sz w:val="22"/>
          <w:szCs w:val="22"/>
        </w:rPr>
        <w:t xml:space="preserve"> </w:t>
      </w:r>
    </w:p>
    <w:p w14:paraId="0A3D43ED" w14:textId="77777777" w:rsidR="007D4BB3" w:rsidRPr="007D4BB3" w:rsidRDefault="007D4BB3" w:rsidP="007D4BB3">
      <w:pPr>
        <w:rPr>
          <w:rFonts w:asciiTheme="minorHAnsi" w:hAnsiTheme="minorHAnsi"/>
          <w:sz w:val="22"/>
          <w:szCs w:val="22"/>
        </w:rPr>
      </w:pPr>
    </w:p>
    <w:p w14:paraId="6B6390F8" w14:textId="1AF82CD8" w:rsidR="007D4BB3" w:rsidRDefault="005F5C34" w:rsidP="007D4BB3">
      <w:pPr>
        <w:rPr>
          <w:rFonts w:asciiTheme="minorHAnsi" w:hAnsiTheme="minorHAnsi"/>
          <w:sz w:val="22"/>
          <w:szCs w:val="22"/>
        </w:rPr>
      </w:pPr>
      <w:r>
        <w:rPr>
          <w:rFonts w:asciiTheme="minorHAnsi" w:hAnsiTheme="minorHAnsi"/>
          <w:sz w:val="22"/>
          <w:szCs w:val="22"/>
        </w:rPr>
        <w:t xml:space="preserve">In fishing, </w:t>
      </w:r>
      <w:r w:rsidR="00E26B40">
        <w:rPr>
          <w:rFonts w:asciiTheme="minorHAnsi" w:hAnsiTheme="minorHAnsi"/>
          <w:sz w:val="22"/>
          <w:szCs w:val="22"/>
        </w:rPr>
        <w:t xml:space="preserve">Ministerial Regulation No. 10 issued under </w:t>
      </w:r>
      <w:r w:rsidR="000C31FA">
        <w:rPr>
          <w:rFonts w:asciiTheme="minorHAnsi" w:hAnsiTheme="minorHAnsi"/>
          <w:sz w:val="22"/>
          <w:szCs w:val="22"/>
        </w:rPr>
        <w:t>t</w:t>
      </w:r>
      <w:r>
        <w:rPr>
          <w:rFonts w:asciiTheme="minorHAnsi" w:hAnsiTheme="minorHAnsi"/>
          <w:sz w:val="22"/>
          <w:szCs w:val="22"/>
        </w:rPr>
        <w:t xml:space="preserve">he Labor Protection Act permits children </w:t>
      </w:r>
      <w:r w:rsidR="00F078E6">
        <w:rPr>
          <w:rFonts w:asciiTheme="minorHAnsi" w:hAnsiTheme="minorHAnsi"/>
          <w:sz w:val="22"/>
          <w:szCs w:val="22"/>
        </w:rPr>
        <w:t>ages</w:t>
      </w:r>
      <w:r w:rsidR="00F078E6">
        <w:rPr>
          <w:rFonts w:asciiTheme="minorHAnsi" w:hAnsiTheme="minorHAnsi"/>
          <w:sz w:val="22"/>
          <w:szCs w:val="22"/>
        </w:rPr>
        <w:br/>
      </w:r>
      <w:r>
        <w:rPr>
          <w:rFonts w:asciiTheme="minorHAnsi" w:hAnsiTheme="minorHAnsi"/>
          <w:sz w:val="22"/>
          <w:szCs w:val="22"/>
        </w:rPr>
        <w:t>15</w:t>
      </w:r>
      <w:r w:rsidR="000B238C">
        <w:rPr>
          <w:rFonts w:asciiTheme="minorHAnsi" w:hAnsiTheme="minorHAnsi"/>
          <w:sz w:val="22"/>
          <w:szCs w:val="22"/>
        </w:rPr>
        <w:t xml:space="preserve"> to </w:t>
      </w:r>
      <w:r>
        <w:rPr>
          <w:rFonts w:asciiTheme="minorHAnsi" w:hAnsiTheme="minorHAnsi"/>
          <w:sz w:val="22"/>
          <w:szCs w:val="22"/>
        </w:rPr>
        <w:t xml:space="preserve">16 to work on fishing boats if they are accompanied by a parent or guardian, or with the written consent of </w:t>
      </w:r>
      <w:r w:rsidR="00F2484C">
        <w:rPr>
          <w:rFonts w:asciiTheme="minorHAnsi" w:hAnsiTheme="minorHAnsi"/>
          <w:sz w:val="22"/>
          <w:szCs w:val="22"/>
        </w:rPr>
        <w:t xml:space="preserve">a </w:t>
      </w:r>
      <w:r>
        <w:rPr>
          <w:rFonts w:asciiTheme="minorHAnsi" w:hAnsiTheme="minorHAnsi"/>
          <w:sz w:val="22"/>
          <w:szCs w:val="22"/>
        </w:rPr>
        <w:t xml:space="preserve">parent or guardian. However, the </w:t>
      </w:r>
      <w:r w:rsidR="00F2484C">
        <w:rPr>
          <w:rFonts w:asciiTheme="minorHAnsi" w:hAnsiTheme="minorHAnsi"/>
          <w:sz w:val="22"/>
          <w:szCs w:val="22"/>
        </w:rPr>
        <w:t xml:space="preserve">2012 </w:t>
      </w:r>
      <w:r>
        <w:rPr>
          <w:rFonts w:asciiTheme="minorHAnsi" w:hAnsiTheme="minorHAnsi"/>
          <w:sz w:val="22"/>
          <w:szCs w:val="22"/>
        </w:rPr>
        <w:t>hazardous work list for child</w:t>
      </w:r>
      <w:r w:rsidR="00370529">
        <w:rPr>
          <w:rFonts w:asciiTheme="minorHAnsi" w:hAnsiTheme="minorHAnsi"/>
          <w:sz w:val="22"/>
          <w:szCs w:val="22"/>
        </w:rPr>
        <w:t>ren</w:t>
      </w:r>
      <w:r>
        <w:rPr>
          <w:rFonts w:asciiTheme="minorHAnsi" w:hAnsiTheme="minorHAnsi"/>
          <w:sz w:val="22"/>
          <w:szCs w:val="22"/>
        </w:rPr>
        <w:t xml:space="preserve"> prohi</w:t>
      </w:r>
      <w:r w:rsidR="007272B3">
        <w:rPr>
          <w:rFonts w:asciiTheme="minorHAnsi" w:hAnsiTheme="minorHAnsi"/>
          <w:sz w:val="22"/>
          <w:szCs w:val="22"/>
        </w:rPr>
        <w:t xml:space="preserve">bits children under </w:t>
      </w:r>
      <w:r w:rsidR="00F078E6">
        <w:rPr>
          <w:rFonts w:asciiTheme="minorHAnsi" w:hAnsiTheme="minorHAnsi"/>
          <w:sz w:val="22"/>
          <w:szCs w:val="22"/>
        </w:rPr>
        <w:t xml:space="preserve">age </w:t>
      </w:r>
      <w:r w:rsidR="007272B3">
        <w:rPr>
          <w:rFonts w:asciiTheme="minorHAnsi" w:hAnsiTheme="minorHAnsi"/>
          <w:sz w:val="22"/>
          <w:szCs w:val="22"/>
        </w:rPr>
        <w:t>18 from working on fishing boats.</w:t>
      </w:r>
      <w:r w:rsidR="007B7E71">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&lt;EndNote&gt;&lt;Cite&gt;&lt;Author&gt;U.S. Embassy- Bangkok&lt;/Author&gt;&lt;RecNum&gt;440&lt;/RecNum&gt;&lt;DisplayText&gt;(2)&lt;/DisplayText&gt;&lt;record&gt;&lt;rec-number&gt;440&lt;/rec-number&gt;&lt;foreign-keys&gt;&lt;key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Pr>
          <w:rFonts w:asciiTheme="minorHAnsi" w:hAnsiTheme="minorHAnsi"/>
          <w:sz w:val="22"/>
          <w:szCs w:val="22"/>
        </w:rPr>
        <w:fldChar w:fldCharType="separate"/>
      </w:r>
      <w:r w:rsidR="007272B3">
        <w:rPr>
          <w:rFonts w:asciiTheme="minorHAnsi" w:hAnsiTheme="minorHAnsi"/>
          <w:noProof/>
          <w:sz w:val="22"/>
          <w:szCs w:val="22"/>
        </w:rPr>
        <w:t>(</w:t>
      </w:r>
      <w:hyperlink w:anchor="_ENREF_2" w:tooltip="U.S. Embassy- Bangkok,  #440" w:history="1">
        <w:r w:rsidR="00A64E0F">
          <w:rPr>
            <w:rFonts w:asciiTheme="minorHAnsi" w:hAnsiTheme="minorHAnsi"/>
            <w:noProof/>
            <w:sz w:val="22"/>
            <w:szCs w:val="22"/>
          </w:rPr>
          <w:t>2</w:t>
        </w:r>
      </w:hyperlink>
      <w:r w:rsidR="007272B3">
        <w:rPr>
          <w:rFonts w:asciiTheme="minorHAnsi" w:hAnsiTheme="minorHAnsi"/>
          <w:noProof/>
          <w:sz w:val="22"/>
          <w:szCs w:val="22"/>
        </w:rPr>
        <w:t>)</w:t>
      </w:r>
      <w:r w:rsidR="007B7E71">
        <w:rPr>
          <w:rFonts w:asciiTheme="minorHAnsi" w:hAnsiTheme="minorHAnsi"/>
          <w:sz w:val="22"/>
          <w:szCs w:val="22"/>
        </w:rPr>
        <w:fldChar w:fldCharType="end"/>
      </w:r>
      <w:r w:rsidR="007272B3">
        <w:rPr>
          <w:rFonts w:asciiTheme="minorHAnsi" w:hAnsiTheme="minorHAnsi"/>
          <w:sz w:val="22"/>
          <w:szCs w:val="22"/>
        </w:rPr>
        <w:t xml:space="preserve"> </w:t>
      </w:r>
      <w:r w:rsidR="00DA34A8">
        <w:rPr>
          <w:rFonts w:asciiTheme="minorHAnsi" w:hAnsiTheme="minorHAnsi"/>
          <w:sz w:val="22"/>
          <w:szCs w:val="22"/>
        </w:rPr>
        <w:t xml:space="preserve">During the reporting period, </w:t>
      </w:r>
      <w:r w:rsidR="002A6CB0">
        <w:rPr>
          <w:rFonts w:asciiTheme="minorHAnsi" w:hAnsiTheme="minorHAnsi"/>
          <w:sz w:val="22"/>
          <w:szCs w:val="22"/>
        </w:rPr>
        <w:t>the Government</w:t>
      </w:r>
      <w:r w:rsidR="00F80140">
        <w:rPr>
          <w:rFonts w:asciiTheme="minorHAnsi" w:hAnsiTheme="minorHAnsi"/>
          <w:sz w:val="22"/>
          <w:szCs w:val="22"/>
        </w:rPr>
        <w:t xml:space="preserve"> </w:t>
      </w:r>
      <w:r w:rsidR="009A4DB2">
        <w:rPr>
          <w:rFonts w:asciiTheme="minorHAnsi" w:hAnsiTheme="minorHAnsi"/>
          <w:sz w:val="22"/>
          <w:szCs w:val="22"/>
        </w:rPr>
        <w:t>drafted</w:t>
      </w:r>
      <w:r>
        <w:rPr>
          <w:rFonts w:asciiTheme="minorHAnsi" w:hAnsiTheme="minorHAnsi"/>
          <w:sz w:val="22"/>
          <w:szCs w:val="22"/>
        </w:rPr>
        <w:t xml:space="preserve"> a re</w:t>
      </w:r>
      <w:r w:rsidR="008A6CA0">
        <w:rPr>
          <w:rFonts w:asciiTheme="minorHAnsi" w:hAnsiTheme="minorHAnsi"/>
          <w:sz w:val="22"/>
          <w:szCs w:val="22"/>
        </w:rPr>
        <w:t xml:space="preserve">vision </w:t>
      </w:r>
      <w:r w:rsidR="0057572C">
        <w:rPr>
          <w:rFonts w:asciiTheme="minorHAnsi" w:hAnsiTheme="minorHAnsi"/>
          <w:sz w:val="22"/>
          <w:szCs w:val="22"/>
        </w:rPr>
        <w:t xml:space="preserve">of </w:t>
      </w:r>
      <w:r w:rsidR="007D4BB3" w:rsidRPr="007D4BB3">
        <w:rPr>
          <w:rFonts w:asciiTheme="minorHAnsi" w:hAnsiTheme="minorHAnsi"/>
          <w:sz w:val="22"/>
          <w:szCs w:val="22"/>
        </w:rPr>
        <w:t>The Ministerial Regulation on Sea Fishing Vessels</w:t>
      </w:r>
      <w:r w:rsidR="00E2295A">
        <w:rPr>
          <w:rFonts w:asciiTheme="minorHAnsi" w:hAnsiTheme="minorHAnsi"/>
          <w:sz w:val="22"/>
          <w:szCs w:val="22"/>
        </w:rPr>
        <w:t>,</w:t>
      </w:r>
      <w:r w:rsidR="007D4BB3" w:rsidRPr="007D4BB3">
        <w:rPr>
          <w:rFonts w:asciiTheme="minorHAnsi" w:hAnsiTheme="minorHAnsi"/>
          <w:sz w:val="22"/>
          <w:szCs w:val="22"/>
        </w:rPr>
        <w:t xml:space="preserve"> </w:t>
      </w:r>
      <w:r w:rsidR="008A6CA0">
        <w:rPr>
          <w:rFonts w:asciiTheme="minorHAnsi" w:hAnsiTheme="minorHAnsi"/>
          <w:sz w:val="22"/>
          <w:szCs w:val="22"/>
        </w:rPr>
        <w:t xml:space="preserve">which </w:t>
      </w:r>
      <w:r w:rsidR="00322984">
        <w:rPr>
          <w:rFonts w:asciiTheme="minorHAnsi" w:hAnsiTheme="minorHAnsi"/>
          <w:sz w:val="22"/>
          <w:szCs w:val="22"/>
        </w:rPr>
        <w:t xml:space="preserve">would </w:t>
      </w:r>
      <w:r w:rsidR="0086377C">
        <w:rPr>
          <w:rFonts w:asciiTheme="minorHAnsi" w:hAnsiTheme="minorHAnsi"/>
          <w:sz w:val="22"/>
          <w:szCs w:val="22"/>
        </w:rPr>
        <w:t xml:space="preserve">provide greater </w:t>
      </w:r>
      <w:r w:rsidR="008A6CA0">
        <w:rPr>
          <w:rFonts w:asciiTheme="minorHAnsi" w:hAnsiTheme="minorHAnsi"/>
          <w:sz w:val="22"/>
          <w:szCs w:val="22"/>
        </w:rPr>
        <w:t>protection</w:t>
      </w:r>
      <w:r w:rsidR="0086377C">
        <w:rPr>
          <w:rFonts w:asciiTheme="minorHAnsi" w:hAnsiTheme="minorHAnsi"/>
          <w:sz w:val="22"/>
          <w:szCs w:val="22"/>
        </w:rPr>
        <w:t>s</w:t>
      </w:r>
      <w:r w:rsidR="008A6CA0">
        <w:rPr>
          <w:rFonts w:asciiTheme="minorHAnsi" w:hAnsiTheme="minorHAnsi"/>
          <w:sz w:val="22"/>
          <w:szCs w:val="22"/>
        </w:rPr>
        <w:t xml:space="preserve"> for workers </w:t>
      </w:r>
      <w:r w:rsidR="0086377C">
        <w:rPr>
          <w:rFonts w:asciiTheme="minorHAnsi" w:hAnsiTheme="minorHAnsi"/>
          <w:sz w:val="22"/>
          <w:szCs w:val="22"/>
        </w:rPr>
        <w:t xml:space="preserve">in line with </w:t>
      </w:r>
      <w:r w:rsidR="008A6CA0">
        <w:rPr>
          <w:rFonts w:asciiTheme="minorHAnsi" w:hAnsiTheme="minorHAnsi"/>
          <w:sz w:val="22"/>
          <w:szCs w:val="22"/>
        </w:rPr>
        <w:t>international standards</w:t>
      </w:r>
      <w:r w:rsidR="009D17D7">
        <w:rPr>
          <w:rFonts w:asciiTheme="minorHAnsi" w:hAnsiTheme="minorHAnsi"/>
          <w:sz w:val="22"/>
          <w:szCs w:val="22"/>
        </w:rPr>
        <w:t xml:space="preserve">, including </w:t>
      </w:r>
      <w:r w:rsidR="008A6CA0">
        <w:rPr>
          <w:rFonts w:asciiTheme="minorHAnsi" w:hAnsiTheme="minorHAnsi"/>
          <w:sz w:val="22"/>
          <w:szCs w:val="22"/>
        </w:rPr>
        <w:t>increasing</w:t>
      </w:r>
      <w:r w:rsidR="007D4BB3" w:rsidRPr="007D4BB3">
        <w:rPr>
          <w:rFonts w:asciiTheme="minorHAnsi" w:hAnsiTheme="minorHAnsi"/>
          <w:sz w:val="22"/>
          <w:szCs w:val="22"/>
        </w:rPr>
        <w:t xml:space="preserve"> the minimum age for work </w:t>
      </w:r>
      <w:r w:rsidR="009D17D7">
        <w:rPr>
          <w:rFonts w:asciiTheme="minorHAnsi" w:hAnsiTheme="minorHAnsi"/>
          <w:sz w:val="22"/>
          <w:szCs w:val="22"/>
        </w:rPr>
        <w:t>on</w:t>
      </w:r>
      <w:r w:rsidR="007D4BB3" w:rsidRPr="007D4BB3">
        <w:rPr>
          <w:rFonts w:asciiTheme="minorHAnsi" w:hAnsiTheme="minorHAnsi"/>
          <w:sz w:val="22"/>
          <w:szCs w:val="22"/>
        </w:rPr>
        <w:t xml:space="preserve"> sea vessels from 16 to 18 years</w:t>
      </w:r>
      <w:r w:rsidR="0057572C">
        <w:rPr>
          <w:rFonts w:asciiTheme="minorHAnsi" w:hAnsiTheme="minorHAnsi"/>
          <w:sz w:val="22"/>
          <w:szCs w:val="22"/>
        </w:rPr>
        <w:t xml:space="preserve">, </w:t>
      </w:r>
      <w:r w:rsidR="007272B3">
        <w:rPr>
          <w:rFonts w:asciiTheme="minorHAnsi" w:hAnsiTheme="minorHAnsi"/>
          <w:sz w:val="22"/>
          <w:szCs w:val="22"/>
        </w:rPr>
        <w:t>and updat</w:t>
      </w:r>
      <w:r w:rsidR="005E1CDE">
        <w:rPr>
          <w:rFonts w:asciiTheme="minorHAnsi" w:hAnsiTheme="minorHAnsi"/>
          <w:sz w:val="22"/>
          <w:szCs w:val="22"/>
        </w:rPr>
        <w:t>ing</w:t>
      </w:r>
      <w:r w:rsidR="007272B3">
        <w:rPr>
          <w:rFonts w:asciiTheme="minorHAnsi" w:hAnsiTheme="minorHAnsi"/>
          <w:sz w:val="22"/>
          <w:szCs w:val="22"/>
        </w:rPr>
        <w:t xml:space="preserve"> </w:t>
      </w:r>
      <w:r w:rsidR="005E1CDE">
        <w:rPr>
          <w:rFonts w:asciiTheme="minorHAnsi" w:hAnsiTheme="minorHAnsi"/>
          <w:sz w:val="22"/>
          <w:szCs w:val="22"/>
        </w:rPr>
        <w:t>t</w:t>
      </w:r>
      <w:r w:rsidR="007272B3">
        <w:rPr>
          <w:rFonts w:asciiTheme="minorHAnsi" w:hAnsiTheme="minorHAnsi"/>
          <w:sz w:val="22"/>
          <w:szCs w:val="22"/>
        </w:rPr>
        <w:t>he Labor Protection Act</w:t>
      </w:r>
      <w:r w:rsidR="007D4BB3" w:rsidRPr="007D4BB3">
        <w:rPr>
          <w:rFonts w:asciiTheme="minorHAnsi" w:hAnsiTheme="minorHAnsi"/>
          <w:sz w:val="22"/>
          <w:szCs w:val="22"/>
        </w:rPr>
        <w:t>.</w:t>
      </w:r>
      <w:r w:rsidR="007B7E71">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&lt;EndNote&gt;&lt;Cite&gt;&lt;Author&gt;U.S. Embassy- Bangkok&lt;/Author&gt;&lt;RecNum&gt;440&lt;/RecNum&gt;&lt;DisplayText&gt;(2)&lt;/DisplayText&gt;&lt;record&gt;&lt;rec-number&gt;440&lt;/rec-number&gt;&lt;foreign-keys&gt;&lt;key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Pr>
          <w:rFonts w:asciiTheme="minorHAnsi" w:hAnsiTheme="minorHAnsi"/>
          <w:sz w:val="22"/>
          <w:szCs w:val="22"/>
        </w:rPr>
        <w:fldChar w:fldCharType="separate"/>
      </w:r>
      <w:r w:rsidR="008A6CA0">
        <w:rPr>
          <w:rFonts w:asciiTheme="minorHAnsi" w:hAnsiTheme="minorHAnsi"/>
          <w:noProof/>
          <w:sz w:val="22"/>
          <w:szCs w:val="22"/>
        </w:rPr>
        <w:t>(</w:t>
      </w:r>
      <w:hyperlink w:anchor="_ENREF_2" w:tooltip="U.S. Embassy- Bangkok,  #440" w:history="1">
        <w:r w:rsidR="00A64E0F">
          <w:rPr>
            <w:rFonts w:asciiTheme="minorHAnsi" w:hAnsiTheme="minorHAnsi"/>
            <w:noProof/>
            <w:sz w:val="22"/>
            <w:szCs w:val="22"/>
          </w:rPr>
          <w:t>2</w:t>
        </w:r>
      </w:hyperlink>
      <w:r w:rsidR="008A6CA0">
        <w:rPr>
          <w:rFonts w:asciiTheme="minorHAnsi" w:hAnsiTheme="minorHAnsi"/>
          <w:noProof/>
          <w:sz w:val="22"/>
          <w:szCs w:val="22"/>
        </w:rPr>
        <w:t>)</w:t>
      </w:r>
      <w:r w:rsidR="007B7E71">
        <w:rPr>
          <w:rFonts w:asciiTheme="minorHAnsi" w:hAnsiTheme="minorHAnsi"/>
          <w:sz w:val="22"/>
          <w:szCs w:val="22"/>
        </w:rPr>
        <w:fldChar w:fldCharType="end"/>
      </w:r>
      <w:r w:rsidR="008A6CA0">
        <w:rPr>
          <w:rFonts w:asciiTheme="minorHAnsi" w:hAnsiTheme="minorHAnsi"/>
          <w:sz w:val="22"/>
          <w:szCs w:val="22"/>
        </w:rPr>
        <w:t xml:space="preserve"> </w:t>
      </w:r>
      <w:r w:rsidR="009A4DB2" w:rsidRPr="00A64E0F">
        <w:rPr>
          <w:rFonts w:asciiTheme="minorHAnsi" w:hAnsiTheme="minorHAnsi"/>
          <w:sz w:val="22"/>
          <w:szCs w:val="22"/>
        </w:rPr>
        <w:t xml:space="preserve">However, </w:t>
      </w:r>
      <w:r w:rsidR="00F078E6">
        <w:rPr>
          <w:rFonts w:asciiTheme="minorHAnsi" w:hAnsiTheme="minorHAnsi"/>
          <w:sz w:val="22"/>
          <w:szCs w:val="22"/>
        </w:rPr>
        <w:t>the revision</w:t>
      </w:r>
      <w:r w:rsidR="00F078E6" w:rsidRPr="00A64E0F">
        <w:rPr>
          <w:rFonts w:asciiTheme="minorHAnsi" w:hAnsiTheme="minorHAnsi"/>
          <w:sz w:val="22"/>
          <w:szCs w:val="22"/>
        </w:rPr>
        <w:t xml:space="preserve"> </w:t>
      </w:r>
      <w:r w:rsidR="009A4DB2" w:rsidRPr="00A64E0F">
        <w:rPr>
          <w:rFonts w:asciiTheme="minorHAnsi" w:hAnsiTheme="minorHAnsi"/>
          <w:sz w:val="22"/>
          <w:szCs w:val="22"/>
        </w:rPr>
        <w:t>has not been finalized.</w:t>
      </w:r>
      <w:r w:rsidR="007B7E71" w:rsidRPr="00A64E0F">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&lt;EndNote&gt;&lt;Cite&gt;&lt;Author&gt;U.S. Department of State&lt;/Author&gt;&lt;Year&gt;February 27, 2014&lt;/Year&gt;&lt;RecNum&gt;445&lt;/RecNum&gt;&lt;DisplayText&gt;(12)&lt;/DisplayText&gt;&lt;record&gt;&lt;rec-number&gt;445&lt;/rec-number&gt;&lt;foreign-keys&gt;&lt;key app="EN" db-id="5vrz02vd1rz2ppeeax9x95v6wdxa2w2wsdte"&gt;445&lt;/key&gt;&lt;/foreign-keys&gt;&lt;ref-type name="Book Section"&gt;5&lt;/ref-type&gt;&lt;contributors&gt;&lt;authors&gt;&lt;author&gt;U.S. Department of State,&lt;/author&gt;&lt;/authors&gt;&lt;/contributors&gt;&lt;titles&gt;&lt;title&gt;Thailand&lt;/title&gt;&lt;secondary-title&gt;Country Reports on Human Rights Practices- 2013&lt;/secondary-title&gt;&lt;/titles&gt;&lt;keywords&gt;&lt;keyword&gt;Thailand&lt;/keyword&gt;&lt;/keywords&gt;&lt;dates&gt;&lt;year&gt;February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7B7E71" w:rsidRPr="00A64E0F">
        <w:rPr>
          <w:rFonts w:asciiTheme="minorHAnsi" w:hAnsiTheme="minorHAnsi"/>
          <w:sz w:val="22"/>
          <w:szCs w:val="22"/>
        </w:rPr>
        <w:fldChar w:fldCharType="separate"/>
      </w:r>
      <w:r w:rsidR="00EC6476" w:rsidRPr="00A64E0F">
        <w:rPr>
          <w:rFonts w:asciiTheme="minorHAnsi" w:hAnsiTheme="minorHAnsi"/>
          <w:noProof/>
          <w:sz w:val="22"/>
          <w:szCs w:val="22"/>
        </w:rPr>
        <w:t>(</w:t>
      </w:r>
      <w:hyperlink w:anchor="_ENREF_12" w:tooltip="U.S. Department of State, February 27, 2014 #445" w:history="1">
        <w:r w:rsidR="00A64E0F" w:rsidRPr="00A64E0F">
          <w:rPr>
            <w:rFonts w:asciiTheme="minorHAnsi" w:hAnsiTheme="minorHAnsi"/>
            <w:noProof/>
            <w:sz w:val="22"/>
            <w:szCs w:val="22"/>
          </w:rPr>
          <w:t>12</w:t>
        </w:r>
      </w:hyperlink>
      <w:r w:rsidR="00EC6476" w:rsidRPr="00A64E0F">
        <w:rPr>
          <w:rFonts w:asciiTheme="minorHAnsi" w:hAnsiTheme="minorHAnsi"/>
          <w:noProof/>
          <w:sz w:val="22"/>
          <w:szCs w:val="22"/>
        </w:rPr>
        <w:t>)</w:t>
      </w:r>
      <w:r w:rsidR="007B7E71" w:rsidRPr="00A64E0F">
        <w:rPr>
          <w:rFonts w:asciiTheme="minorHAnsi" w:hAnsiTheme="minorHAnsi"/>
          <w:sz w:val="22"/>
          <w:szCs w:val="22"/>
        </w:rPr>
        <w:fldChar w:fldCharType="end"/>
      </w:r>
    </w:p>
    <w:p w14:paraId="65BD6AEF" w14:textId="77777777" w:rsidR="002C3091" w:rsidRPr="007D4BB3" w:rsidRDefault="002C3091" w:rsidP="007D4BB3">
      <w:pPr>
        <w:rPr>
          <w:rFonts w:asciiTheme="minorHAnsi" w:hAnsiTheme="minorHAnsi"/>
          <w:sz w:val="22"/>
          <w:szCs w:val="22"/>
        </w:rPr>
      </w:pPr>
    </w:p>
    <w:p w14:paraId="2EBC41F2" w14:textId="284C7816" w:rsidR="007D4BB3" w:rsidRPr="007D4BB3" w:rsidRDefault="007272B3" w:rsidP="007D4BB3">
      <w:pPr>
        <w:rPr>
          <w:rFonts w:asciiTheme="minorHAnsi" w:hAnsiTheme="minorHAnsi"/>
          <w:sz w:val="22"/>
          <w:szCs w:val="22"/>
        </w:rPr>
      </w:pPr>
      <w:r>
        <w:rPr>
          <w:rFonts w:asciiTheme="minorHAnsi" w:hAnsiTheme="minorHAnsi"/>
          <w:sz w:val="22"/>
          <w:szCs w:val="22"/>
        </w:rPr>
        <w:t>T</w:t>
      </w:r>
      <w:r w:rsidR="007D4BB3" w:rsidRPr="007D4BB3">
        <w:rPr>
          <w:rFonts w:asciiTheme="minorHAnsi" w:hAnsiTheme="minorHAnsi"/>
          <w:sz w:val="22"/>
          <w:szCs w:val="22"/>
        </w:rPr>
        <w:t xml:space="preserve">he Ministerial Regulation on Labor and Welfare Protection for Domestic Workers offers </w:t>
      </w:r>
      <w:r w:rsidR="00322984">
        <w:rPr>
          <w:rFonts w:asciiTheme="minorHAnsi" w:hAnsiTheme="minorHAnsi"/>
          <w:sz w:val="22"/>
          <w:szCs w:val="22"/>
        </w:rPr>
        <w:t xml:space="preserve">some </w:t>
      </w:r>
      <w:r w:rsidR="007D4BB3" w:rsidRPr="007D4BB3">
        <w:rPr>
          <w:rFonts w:asciiTheme="minorHAnsi" w:hAnsiTheme="minorHAnsi"/>
          <w:sz w:val="22"/>
          <w:szCs w:val="22"/>
        </w:rPr>
        <w:t>protection to domestic wor</w:t>
      </w:r>
      <w:r>
        <w:rPr>
          <w:rFonts w:asciiTheme="minorHAnsi" w:hAnsiTheme="minorHAnsi"/>
          <w:sz w:val="22"/>
          <w:szCs w:val="22"/>
        </w:rPr>
        <w:t>kers in third-party households</w:t>
      </w:r>
      <w:r w:rsidR="007D4BB3" w:rsidRPr="007D4BB3">
        <w:rPr>
          <w:rFonts w:asciiTheme="minorHAnsi" w:hAnsiTheme="minorHAnsi"/>
          <w:sz w:val="22"/>
          <w:szCs w:val="22"/>
        </w:rPr>
        <w:t>.</w:t>
      </w:r>
      <w:r w:rsidR="007B7E71" w:rsidRPr="007D4BB3">
        <w:rPr>
          <w:rFonts w:asciiTheme="minorHAnsi" w:hAnsiTheme="minorHAnsi"/>
          <w:sz w:val="22"/>
          <w:szCs w:val="22"/>
        </w:rPr>
        <w:fldChar w:fldCharType="begin"/>
      </w:r>
      <w:r w:rsidR="00E1476B">
        <w:rPr>
          <w:rFonts w:asciiTheme="minorHAnsi" w:hAnsiTheme="minorHAnsi"/>
          <w:sz w:val="22"/>
          <w:szCs w:val="22"/>
        </w:rPr>
        <w:instrText xml:space="preserve"> ADDIN EN.CITE &lt;EndNote&gt;&lt;Cite ExcludeYear="1"&gt;&lt;Author&gt;U.S. Embassy- Bangkok&lt;/Author&gt;&lt;RecNum&gt;286&lt;/RecNum&gt;&lt;DisplayText&gt;(5)&lt;/DisplayText&gt;&lt;record&gt;&lt;rec-number&gt;286&lt;/rec-number&gt;&lt;foreign-keys&gt;&lt;key app="EN" db-id="5vrz02vd1rz2ppeeax9x95v6wdxa2w2wsdte"&gt;286&lt;/key&gt;&lt;/foreign-keys&gt;&lt;ref-type name="Report"&gt;27&lt;/ref-type&gt;&lt;contributors&gt;&lt;authors&gt;&lt;author&gt;U.S. Embassy- Bangkok, &lt;/author&gt;&lt;/authors&gt;&lt;/contributors&gt;&lt;titles&gt;&lt;title&gt;reporting, January 31, 2012&lt;/title&gt;&lt;short-title&gt;reporting, January 31, 2012&lt;/short-title&gt;&lt;/titles&gt;&lt;keywords&gt;&lt;keyword&gt;Thailand&lt;/keyword&gt;&lt;/keywords&gt;&lt;dates&gt;&lt;/dates&gt;&lt;urls&gt;&lt;/urls&gt;&lt;/record&gt;&lt;/Cite&gt;&lt;/EndNote&gt;</w:instrText>
      </w:r>
      <w:r w:rsidR="007B7E71" w:rsidRPr="007D4BB3">
        <w:rPr>
          <w:rFonts w:asciiTheme="minorHAnsi" w:hAnsiTheme="minorHAnsi"/>
          <w:sz w:val="22"/>
          <w:szCs w:val="22"/>
        </w:rPr>
        <w:fldChar w:fldCharType="separate"/>
      </w:r>
      <w:r w:rsidR="00EC6476">
        <w:rPr>
          <w:rFonts w:asciiTheme="minorHAnsi" w:hAnsiTheme="minorHAnsi"/>
          <w:noProof/>
          <w:sz w:val="22"/>
          <w:szCs w:val="22"/>
        </w:rPr>
        <w:t>(</w:t>
      </w:r>
      <w:hyperlink w:anchor="_ENREF_5" w:tooltip="U.S. Embassy- Bangkok,  #286" w:history="1">
        <w:r w:rsidR="00A64E0F">
          <w:rPr>
            <w:rFonts w:asciiTheme="minorHAnsi" w:hAnsiTheme="minorHAnsi"/>
            <w:noProof/>
            <w:sz w:val="22"/>
            <w:szCs w:val="22"/>
          </w:rPr>
          <w:t>5</w:t>
        </w:r>
      </w:hyperlink>
      <w:r w:rsidR="00EC6476">
        <w:rPr>
          <w:rFonts w:asciiTheme="minorHAnsi" w:hAnsiTheme="minorHAnsi"/>
          <w:noProof/>
          <w:sz w:val="22"/>
          <w:szCs w:val="22"/>
        </w:rPr>
        <w:t>)</w:t>
      </w:r>
      <w:r w:rsidR="007B7E71" w:rsidRPr="007D4BB3">
        <w:rPr>
          <w:rFonts w:asciiTheme="minorHAnsi" w:hAnsiTheme="minorHAnsi"/>
          <w:sz w:val="22"/>
          <w:szCs w:val="22"/>
        </w:rPr>
        <w:fldChar w:fldCharType="end"/>
      </w:r>
      <w:r w:rsidR="007D4BB3" w:rsidRPr="007D4BB3">
        <w:rPr>
          <w:rFonts w:asciiTheme="minorHAnsi" w:hAnsiTheme="minorHAnsi"/>
          <w:sz w:val="22"/>
          <w:szCs w:val="22"/>
        </w:rPr>
        <w:t xml:space="preserve"> </w:t>
      </w:r>
      <w:r w:rsidR="007D4BB3" w:rsidRPr="00A64E0F">
        <w:rPr>
          <w:rFonts w:asciiTheme="minorHAnsi" w:hAnsiTheme="minorHAnsi"/>
          <w:sz w:val="22"/>
          <w:szCs w:val="22"/>
        </w:rPr>
        <w:t>However, the regulation fails to define the number of allowable working hours</w:t>
      </w:r>
      <w:r w:rsidR="007D4BB3" w:rsidRPr="007D4BB3">
        <w:rPr>
          <w:rFonts w:asciiTheme="minorHAnsi" w:hAnsiTheme="minorHAnsi"/>
          <w:sz w:val="22"/>
          <w:szCs w:val="22"/>
        </w:rPr>
        <w:t>.</w:t>
      </w:r>
      <w:r w:rsidR="007B7E71" w:rsidRPr="007D4BB3">
        <w:rPr>
          <w:rFonts w:asciiTheme="minorHAnsi" w:hAnsiTheme="minorHAnsi"/>
          <w:sz w:val="22"/>
          <w:szCs w:val="22"/>
        </w:rPr>
        <w:fldChar w:fldCharType="begin"/>
      </w:r>
      <w:r w:rsidR="00E1476B">
        <w:rPr>
          <w:rFonts w:asciiTheme="minorHAnsi" w:hAnsiTheme="minorHAnsi"/>
          <w:sz w:val="22"/>
          <w:szCs w:val="22"/>
        </w:rPr>
        <w:instrText xml:space="preserve"> ADDIN EN.CITE &lt;EndNote&gt;&lt;Cite ExcludeYear="1"&gt;&lt;Author&gt;U.S. Embassy- Bangkok&lt;/Author&gt;&lt;RecNum&gt;386&lt;/RecNum&gt;&lt;DisplayText&gt;(10, 43)&lt;/DisplayText&gt;&lt;record&gt;&lt;rec-number&gt;386&lt;/rec-number&gt;&lt;foreign-keys&gt;&lt;key app="EN" db-id="5vrz02vd1rz2ppeeax9x95v6wdxa2w2wsdte"&gt;386&lt;/key&gt;&lt;/foreign-keys&gt;&lt;ref-type name="Report"&gt;27&lt;/ref-type&gt;&lt;contributors&gt;&lt;authors&gt;&lt;author&gt;U.S. Embassy- Bangkok, &lt;/author&gt;&lt;/authors&gt;&lt;/contributors&gt;&lt;titles&gt;&lt;title&gt;reporting, February 6, 2013&lt;/title&gt;&lt;/titles&gt;&lt;keywords&gt;&lt;keyword&gt;Thailand&lt;/keyword&gt;&lt;/keywords&gt;&lt;dates&gt;&lt;/dates&gt;&lt;urls&gt;&lt;/urls&gt;&lt;/record&gt;&lt;/Cite&gt;&lt;Cite&gt;&lt;Author&gt;ILO&lt;/Author&gt;&lt;Year&gt;2013&lt;/Year&gt;&lt;RecNum&gt;470&lt;/RecNum&gt;&lt;record&gt;&lt;rec-number&gt;470&lt;/rec-number&gt;&lt;foreign-keys&gt;&lt;key app="EN" db-id="5vrz02vd1rz2ppeeax9x95v6wdxa2w2wsdte"&gt;470&lt;/key&gt;&lt;/foreign-keys&gt;&lt;ref-type name="Report"&gt;27&lt;/ref-type&gt;&lt;contributors&gt;&lt;authors&gt;&lt;author&gt;ILO,&lt;/author&gt;&lt;/authors&gt;&lt;/contributors&gt;&lt;titles&gt;&lt;title&gt;Thailand: new Ministerial Regulation offers better protection of domestic workers&amp;apos; rights&lt;/title&gt;&lt;/titles&gt;&lt;keywords&gt;&lt;keyword&gt;Thailand&lt;/keyword&gt;&lt;/keywords&gt;&lt;dates&gt;&lt;year&gt;2013&lt;/year&gt;&lt;/dates&gt;&lt;pub-location&gt;Geneva&lt;/pub-location&gt;&lt;urls&gt;&lt;related-urls&gt;&lt;url&gt;http://www.ilo.org/wcmsp5/groups/public/---ed_protect/---protrav/---travail/documents/publication/wcms_208703.pdf&lt;/url&gt;&lt;/related-urls&gt;&lt;/urls&gt;&lt;/record&gt;&lt;/Cite&gt;&lt;/EndNote&gt;</w:instrText>
      </w:r>
      <w:r w:rsidR="007B7E71" w:rsidRPr="007D4BB3">
        <w:rPr>
          <w:rFonts w:asciiTheme="minorHAnsi" w:hAnsiTheme="minorHAnsi"/>
          <w:sz w:val="22"/>
          <w:szCs w:val="22"/>
        </w:rPr>
        <w:fldChar w:fldCharType="separate"/>
      </w:r>
      <w:r w:rsidR="003D21A7">
        <w:rPr>
          <w:rFonts w:asciiTheme="minorHAnsi" w:hAnsiTheme="minorHAnsi"/>
          <w:noProof/>
          <w:sz w:val="22"/>
          <w:szCs w:val="22"/>
        </w:rPr>
        <w:t>(</w:t>
      </w:r>
      <w:hyperlink w:anchor="_ENREF_10" w:tooltip="U.S. Embassy- Bangkok,  #386" w:history="1">
        <w:r w:rsidR="00A64E0F">
          <w:rPr>
            <w:rFonts w:asciiTheme="minorHAnsi" w:hAnsiTheme="minorHAnsi"/>
            <w:noProof/>
            <w:sz w:val="22"/>
            <w:szCs w:val="22"/>
          </w:rPr>
          <w:t>10</w:t>
        </w:r>
      </w:hyperlink>
      <w:r w:rsidR="003D21A7">
        <w:rPr>
          <w:rFonts w:asciiTheme="minorHAnsi" w:hAnsiTheme="minorHAnsi"/>
          <w:noProof/>
          <w:sz w:val="22"/>
          <w:szCs w:val="22"/>
        </w:rPr>
        <w:t xml:space="preserve">, </w:t>
      </w:r>
      <w:hyperlink w:anchor="_ENREF_43" w:tooltip="ILO, 2013 #470" w:history="1">
        <w:r w:rsidR="00A64E0F">
          <w:rPr>
            <w:rFonts w:asciiTheme="minorHAnsi" w:hAnsiTheme="minorHAnsi"/>
            <w:noProof/>
            <w:sz w:val="22"/>
            <w:szCs w:val="22"/>
          </w:rPr>
          <w:t>43</w:t>
        </w:r>
      </w:hyperlink>
      <w:r w:rsidR="003D21A7">
        <w:rPr>
          <w:rFonts w:asciiTheme="minorHAnsi" w:hAnsiTheme="minorHAnsi"/>
          <w:noProof/>
          <w:sz w:val="22"/>
          <w:szCs w:val="22"/>
        </w:rPr>
        <w:t>)</w:t>
      </w:r>
      <w:r w:rsidR="007B7E71" w:rsidRPr="007D4BB3">
        <w:rPr>
          <w:rFonts w:asciiTheme="minorHAnsi" w:hAnsiTheme="minorHAnsi"/>
          <w:sz w:val="22"/>
          <w:szCs w:val="22"/>
        </w:rPr>
        <w:fldChar w:fldCharType="end"/>
      </w:r>
      <w:r w:rsidR="00E551CD">
        <w:rPr>
          <w:rFonts w:asciiTheme="minorHAnsi" w:hAnsiTheme="minorHAnsi"/>
          <w:sz w:val="22"/>
          <w:szCs w:val="22"/>
        </w:rPr>
        <w:t xml:space="preserve"> </w:t>
      </w:r>
    </w:p>
    <w:p w14:paraId="073AA2B4" w14:textId="77777777" w:rsidR="007D4BB3" w:rsidRDefault="007D4BB3" w:rsidP="007D4BB3">
      <w:pPr>
        <w:rPr>
          <w:rFonts w:asciiTheme="minorHAnsi" w:hAnsiTheme="minorHAnsi"/>
          <w:sz w:val="22"/>
          <w:szCs w:val="22"/>
        </w:rPr>
      </w:pPr>
    </w:p>
    <w:p w14:paraId="6F80994C" w14:textId="1FC2BB6A" w:rsidR="00A54C12" w:rsidRDefault="00BB103A" w:rsidP="007D4BB3">
      <w:pPr>
        <w:rPr>
          <w:rFonts w:asciiTheme="minorHAnsi" w:hAnsiTheme="minorHAnsi"/>
          <w:sz w:val="22"/>
          <w:szCs w:val="22"/>
        </w:rPr>
      </w:pPr>
      <w:r>
        <w:rPr>
          <w:rFonts w:asciiTheme="minorHAnsi" w:hAnsiTheme="minorHAnsi"/>
          <w:sz w:val="22"/>
          <w:szCs w:val="22"/>
        </w:rPr>
        <w:t xml:space="preserve">While </w:t>
      </w:r>
      <w:r w:rsidR="00A54C12">
        <w:rPr>
          <w:rFonts w:asciiTheme="minorHAnsi" w:hAnsiTheme="minorHAnsi"/>
          <w:sz w:val="22"/>
          <w:szCs w:val="22"/>
        </w:rPr>
        <w:t xml:space="preserve">Thailand </w:t>
      </w:r>
      <w:r>
        <w:rPr>
          <w:rFonts w:asciiTheme="minorHAnsi" w:hAnsiTheme="minorHAnsi"/>
          <w:sz w:val="22"/>
          <w:szCs w:val="22"/>
        </w:rPr>
        <w:t xml:space="preserve">has various laws prohibiting crimes against children, </w:t>
      </w:r>
      <w:r w:rsidRPr="00A64E0F">
        <w:rPr>
          <w:rFonts w:asciiTheme="minorHAnsi" w:hAnsiTheme="minorHAnsi"/>
          <w:sz w:val="22"/>
          <w:szCs w:val="22"/>
        </w:rPr>
        <w:t>it does not have laws specifically addressing child pornography</w:t>
      </w:r>
      <w:r>
        <w:rPr>
          <w:rFonts w:asciiTheme="minorHAnsi" w:hAnsiTheme="minorHAnsi"/>
          <w:sz w:val="22"/>
          <w:szCs w:val="22"/>
        </w:rPr>
        <w:t>.</w:t>
      </w:r>
      <w:r w:rsidR="00C82B6D">
        <w:rPr>
          <w:rFonts w:asciiTheme="minorHAnsi" w:hAnsiTheme="minorHAnsi"/>
          <w:sz w:val="22"/>
          <w:szCs w:val="22"/>
        </w:rPr>
        <w:t xml:space="preserve"> </w:t>
      </w:r>
      <w:r w:rsidR="005D72A1">
        <w:rPr>
          <w:rFonts w:asciiTheme="minorHAnsi" w:hAnsiTheme="minorHAnsi"/>
          <w:sz w:val="22"/>
          <w:szCs w:val="22"/>
        </w:rPr>
        <w:t>This makes</w:t>
      </w:r>
      <w:r w:rsidR="009A452D">
        <w:rPr>
          <w:rFonts w:asciiTheme="minorHAnsi" w:hAnsiTheme="minorHAnsi"/>
          <w:sz w:val="22"/>
          <w:szCs w:val="22"/>
        </w:rPr>
        <w:t xml:space="preserve"> </w:t>
      </w:r>
      <w:r w:rsidR="005D72A1">
        <w:rPr>
          <w:rFonts w:asciiTheme="minorHAnsi" w:hAnsiTheme="minorHAnsi"/>
          <w:sz w:val="22"/>
          <w:szCs w:val="22"/>
        </w:rPr>
        <w:t xml:space="preserve">it more complicated for law enforcement to </w:t>
      </w:r>
      <w:r w:rsidR="00CD3B52">
        <w:rPr>
          <w:rFonts w:asciiTheme="minorHAnsi" w:hAnsiTheme="minorHAnsi"/>
          <w:sz w:val="22"/>
          <w:szCs w:val="22"/>
        </w:rPr>
        <w:t>prosecute</w:t>
      </w:r>
      <w:r w:rsidR="005D72A1">
        <w:rPr>
          <w:rFonts w:asciiTheme="minorHAnsi" w:hAnsiTheme="minorHAnsi"/>
          <w:sz w:val="22"/>
          <w:szCs w:val="22"/>
        </w:rPr>
        <w:t xml:space="preserve"> child pornography offenders and does not provide a clear protection mechanism for child pornography victims.</w:t>
      </w:r>
      <w:r w:rsidR="007B7E71">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&lt;EndNote&gt;&lt;Cite&gt;&lt;Author&gt;U.S. Embassy- Bangkok&lt;/Author&gt;&lt;RecNum&gt;440&lt;/RecNum&gt;&lt;DisplayText&gt;(2, 27)&lt;/DisplayText&gt;&lt;record&gt;&lt;rec-number&gt;440&lt;/rec-number&gt;&lt;foreign-keys&gt;&lt;key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2014&lt;/title&gt;&lt;/titles&gt;&lt;keywords&gt;&lt;keyword&gt;Thailand&lt;/keyword&gt;&lt;/keywords&gt;&lt;dates&gt;&lt;/dates&gt;&lt;urls&gt;&lt;/urls&gt;&lt;/record&gt;&lt;/Cite&gt;&lt;Cite&gt;&lt;Author&gt;U.S. Embassy- Bangkok official&lt;/Author&gt;&lt;Year&gt;2014&lt;/Year&gt;&lt;RecNum&gt;447&lt;/RecNum&gt;&lt;record&gt;&lt;rec-number&gt;447&lt;/rec-number&gt;&lt;foreign-keys&gt;&lt;key app="EN" db-id="5vrz02vd1rz2ppeeax9x95v6wdxa2w2wsdte"&gt;447&lt;/key&gt;&lt;/foreign-keys&gt;&lt;ref-type name="Personal Communication"&gt;26&lt;/ref-type&gt;&lt;contributors&gt;&lt;authors&gt;&lt;author&gt;U.S. Embassy- Bangkok official,&lt;/author&gt;&lt;/authors&gt;&lt;secondary-authors&gt;&lt;author&gt;USDOL official,&lt;/author&gt;&lt;/secondary-authors&gt;&lt;/contributors&gt;&lt;titles&gt;&lt;/titles&gt;&lt;keywords&gt;&lt;keyword&gt;Thailand&lt;/keyword&gt;&lt;/keywords&gt;&lt;dates&gt;&lt;year&gt;2014&lt;/year&gt;&lt;pub-dates&gt;&lt;date&gt;March 4,&lt;/date&gt;&lt;/pub-dates&gt;&lt;/dates&gt;&lt;work-type&gt;E-mail communication to&lt;/work-type&gt;&lt;urls&gt;&lt;/urls&gt;&lt;/record&gt;&lt;/Cite&gt;&lt;/EndNote&gt;</w:instrText>
      </w:r>
      <w:r w:rsidR="007B7E71">
        <w:rPr>
          <w:rFonts w:asciiTheme="minorHAnsi" w:hAnsiTheme="minorHAnsi"/>
          <w:sz w:val="22"/>
          <w:szCs w:val="22"/>
        </w:rPr>
        <w:fldChar w:fldCharType="separate"/>
      </w:r>
      <w:r w:rsidR="003D21A7">
        <w:rPr>
          <w:rFonts w:asciiTheme="minorHAnsi" w:hAnsiTheme="minorHAnsi"/>
          <w:noProof/>
          <w:sz w:val="22"/>
          <w:szCs w:val="22"/>
        </w:rPr>
        <w:t>(</w:t>
      </w:r>
      <w:hyperlink w:anchor="_ENREF_2" w:tooltip="U.S. Embassy- Bangkok,  #440" w:history="1">
        <w:r w:rsidR="00A64E0F">
          <w:rPr>
            <w:rFonts w:asciiTheme="minorHAnsi" w:hAnsiTheme="minorHAnsi"/>
            <w:noProof/>
            <w:sz w:val="22"/>
            <w:szCs w:val="22"/>
          </w:rPr>
          <w:t>2</w:t>
        </w:r>
      </w:hyperlink>
      <w:r w:rsidR="003D21A7">
        <w:rPr>
          <w:rFonts w:asciiTheme="minorHAnsi" w:hAnsiTheme="minorHAnsi"/>
          <w:noProof/>
          <w:sz w:val="22"/>
          <w:szCs w:val="22"/>
        </w:rPr>
        <w:t xml:space="preserve">, </w:t>
      </w:r>
      <w:hyperlink w:anchor="_ENREF_27" w:tooltip="U.S. Embassy- Bangkok official, 2014 #447" w:history="1">
        <w:r w:rsidR="00A64E0F">
          <w:rPr>
            <w:rFonts w:asciiTheme="minorHAnsi" w:hAnsiTheme="minorHAnsi"/>
            <w:noProof/>
            <w:sz w:val="22"/>
            <w:szCs w:val="22"/>
          </w:rPr>
          <w:t>27</w:t>
        </w:r>
      </w:hyperlink>
      <w:r w:rsidR="003D21A7">
        <w:rPr>
          <w:rFonts w:asciiTheme="minorHAnsi" w:hAnsiTheme="minorHAnsi"/>
          <w:noProof/>
          <w:sz w:val="22"/>
          <w:szCs w:val="22"/>
        </w:rPr>
        <w:t>)</w:t>
      </w:r>
      <w:r w:rsidR="007B7E71">
        <w:rPr>
          <w:rFonts w:asciiTheme="minorHAnsi" w:hAnsiTheme="minorHAnsi"/>
          <w:sz w:val="22"/>
          <w:szCs w:val="22"/>
        </w:rPr>
        <w:fldChar w:fldCharType="end"/>
      </w:r>
    </w:p>
    <w:p w14:paraId="3385E482" w14:textId="77777777" w:rsidR="004D27F2" w:rsidRPr="007D4BB3" w:rsidRDefault="004D27F2" w:rsidP="007D4BB3">
      <w:pPr>
        <w:rPr>
          <w:rFonts w:asciiTheme="minorHAnsi" w:hAnsiTheme="minorHAnsi"/>
          <w:sz w:val="22"/>
          <w:szCs w:val="22"/>
        </w:rPr>
      </w:pPr>
    </w:p>
    <w:p w14:paraId="329C1848" w14:textId="77777777" w:rsidR="009B6476" w:rsidRPr="00BB1E30"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B1E30">
        <w:rPr>
          <w:rFonts w:asciiTheme="minorHAnsi" w:hAnsiTheme="minorHAnsi" w:cstheme="minorHAnsi"/>
          <w:sz w:val="22"/>
          <w:szCs w:val="22"/>
          <w:lang w:val="en-US"/>
        </w:rPr>
        <w:t>Enforcement of Laws on</w:t>
      </w:r>
      <w:r w:rsidR="003E6E86">
        <w:rPr>
          <w:rFonts w:asciiTheme="minorHAnsi" w:hAnsiTheme="minorHAnsi" w:cstheme="minorHAnsi"/>
          <w:sz w:val="22"/>
          <w:szCs w:val="22"/>
          <w:lang w:val="en-US"/>
        </w:rPr>
        <w:t xml:space="preserve"> </w:t>
      </w:r>
      <w:r w:rsidRPr="00BB1E30">
        <w:rPr>
          <w:rFonts w:asciiTheme="minorHAnsi" w:hAnsiTheme="minorHAnsi" w:cstheme="minorHAnsi"/>
          <w:sz w:val="22"/>
          <w:szCs w:val="22"/>
          <w:lang w:val="en-US"/>
        </w:rPr>
        <w:t>the Worst Forms of Child Labor</w:t>
      </w:r>
    </w:p>
    <w:p w14:paraId="295C5FD1" w14:textId="77777777" w:rsidR="009B6476" w:rsidRPr="00BB1E30" w:rsidRDefault="009B6476" w:rsidP="00756A71">
      <w:pPr>
        <w:rPr>
          <w:rFonts w:asciiTheme="minorHAnsi" w:hAnsiTheme="minorHAnsi" w:cstheme="minorHAnsi"/>
          <w:sz w:val="22"/>
          <w:szCs w:val="22"/>
        </w:rPr>
      </w:pPr>
    </w:p>
    <w:p w14:paraId="57D4B0B6" w14:textId="77777777" w:rsidR="009B6476" w:rsidRPr="00BB1E30" w:rsidRDefault="006E081C" w:rsidP="00756A71">
      <w:pPr>
        <w:rPr>
          <w:rFonts w:asciiTheme="minorHAnsi" w:hAnsiTheme="minorHAnsi" w:cstheme="minorHAnsi"/>
          <w:sz w:val="22"/>
          <w:szCs w:val="22"/>
        </w:rPr>
      </w:pPr>
      <w:r>
        <w:rPr>
          <w:rFonts w:asciiTheme="minorHAnsi" w:hAnsiTheme="minorHAnsi" w:cstheme="minorHAnsi"/>
          <w:sz w:val="22"/>
          <w:szCs w:val="22"/>
        </w:rPr>
        <w:t xml:space="preserve">The </w:t>
      </w:r>
      <w:r w:rsidR="00E820A9">
        <w:rPr>
          <w:rFonts w:asciiTheme="minorHAnsi" w:hAnsiTheme="minorHAnsi" w:cstheme="minorHAnsi"/>
          <w:sz w:val="22"/>
          <w:szCs w:val="22"/>
        </w:rPr>
        <w:t>Government</w:t>
      </w:r>
      <w:r>
        <w:rPr>
          <w:rFonts w:asciiTheme="minorHAnsi" w:hAnsiTheme="minorHAnsi" w:cstheme="minorHAnsi"/>
          <w:sz w:val="22"/>
          <w:szCs w:val="22"/>
        </w:rPr>
        <w:t xml:space="preserve"> has established institutional</w:t>
      </w:r>
      <w:r w:rsidR="001A42C7">
        <w:rPr>
          <w:rFonts w:asciiTheme="minorHAnsi" w:hAnsiTheme="minorHAnsi" w:cstheme="minorHAnsi"/>
          <w:sz w:val="22"/>
          <w:szCs w:val="22"/>
        </w:rPr>
        <w:t xml:space="preserve"> mechanisms for the enforcement of laws and regulations on child labor, including its worst forms (Table 5).</w:t>
      </w:r>
      <w:r w:rsidR="009B6476" w:rsidRPr="00BB1E30">
        <w:rPr>
          <w:rFonts w:asciiTheme="minorHAnsi" w:hAnsiTheme="minorHAnsi" w:cstheme="minorHAnsi"/>
          <w:sz w:val="22"/>
          <w:szCs w:val="22"/>
        </w:rPr>
        <w:t xml:space="preserve"> </w:t>
      </w:r>
    </w:p>
    <w:p w14:paraId="158C2384" w14:textId="77777777" w:rsidR="009B6476" w:rsidRPr="00BB1E30" w:rsidRDefault="009B6476" w:rsidP="00756A71">
      <w:pPr>
        <w:rPr>
          <w:rFonts w:asciiTheme="minorHAnsi" w:hAnsiTheme="minorHAnsi" w:cstheme="minorHAnsi"/>
          <w:sz w:val="22"/>
          <w:szCs w:val="22"/>
        </w:rPr>
      </w:pPr>
    </w:p>
    <w:p w14:paraId="3C3B39EC" w14:textId="77777777" w:rsidR="008A281E" w:rsidRPr="00A64E0F" w:rsidRDefault="009B6476" w:rsidP="00756A71">
      <w:pPr>
        <w:rPr>
          <w:rFonts w:asciiTheme="minorHAnsi" w:hAnsiTheme="minorHAnsi" w:cstheme="minorHAnsi"/>
          <w:b/>
          <w:bCs/>
          <w:sz w:val="22"/>
          <w:szCs w:val="22"/>
        </w:rPr>
      </w:pPr>
      <w:proofErr w:type="gramStart"/>
      <w:r w:rsidRPr="00A64E0F">
        <w:rPr>
          <w:rFonts w:asciiTheme="minorHAnsi" w:hAnsiTheme="minorHAnsi" w:cstheme="minorHAnsi"/>
          <w:b/>
          <w:bCs/>
          <w:sz w:val="22"/>
          <w:szCs w:val="22"/>
        </w:rPr>
        <w:t>Table 5.</w:t>
      </w:r>
      <w:proofErr w:type="gramEnd"/>
      <w:r w:rsidRPr="00A64E0F">
        <w:rPr>
          <w:rFonts w:asciiTheme="minorHAnsi" w:hAnsiTheme="minorHAnsi" w:cstheme="minorHAnsi"/>
          <w:b/>
          <w:bCs/>
          <w:sz w:val="22"/>
          <w:szCs w:val="22"/>
        </w:rPr>
        <w:t xml:space="preserve"> Agencies Responsible</w:t>
      </w:r>
      <w:r w:rsidR="008A281E" w:rsidRPr="00A64E0F">
        <w:rPr>
          <w:rFonts w:asciiTheme="minorHAnsi" w:hAnsiTheme="minorHAnsi" w:cstheme="minorHAnsi"/>
          <w:b/>
          <w:bCs/>
          <w:sz w:val="22"/>
          <w:szCs w:val="22"/>
        </w:rPr>
        <w:t xml:space="preserv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0B238C" w14:paraId="45347C06" w14:textId="77777777" w:rsidTr="00756A71">
        <w:tc>
          <w:tcPr>
            <w:tcW w:w="2448" w:type="dxa"/>
            <w:shd w:val="clear" w:color="auto" w:fill="DAEEF3" w:themeFill="accent5" w:themeFillTint="33"/>
          </w:tcPr>
          <w:p w14:paraId="4729EAB3" w14:textId="77777777" w:rsidR="009B6476" w:rsidRPr="000B238C" w:rsidRDefault="009B6476" w:rsidP="00756A71">
            <w:pPr>
              <w:rPr>
                <w:rFonts w:asciiTheme="minorHAnsi" w:hAnsiTheme="minorHAnsi" w:cstheme="minorHAnsi"/>
                <w:b/>
                <w:sz w:val="20"/>
                <w:szCs w:val="20"/>
              </w:rPr>
            </w:pPr>
            <w:r w:rsidRPr="000B238C">
              <w:rPr>
                <w:rFonts w:asciiTheme="minorHAnsi" w:hAnsiTheme="minorHAnsi" w:cstheme="minorHAnsi"/>
                <w:b/>
                <w:sz w:val="20"/>
                <w:szCs w:val="20"/>
              </w:rPr>
              <w:t>Organization/Agency</w:t>
            </w:r>
          </w:p>
        </w:tc>
        <w:tc>
          <w:tcPr>
            <w:tcW w:w="7020" w:type="dxa"/>
            <w:shd w:val="clear" w:color="auto" w:fill="DAEEF3" w:themeFill="accent5" w:themeFillTint="33"/>
          </w:tcPr>
          <w:p w14:paraId="2E1DB84F" w14:textId="77777777" w:rsidR="009B6476" w:rsidRPr="000B238C" w:rsidRDefault="009B6476" w:rsidP="00756A71">
            <w:pPr>
              <w:rPr>
                <w:rFonts w:asciiTheme="minorHAnsi" w:hAnsiTheme="minorHAnsi" w:cstheme="minorHAnsi"/>
                <w:b/>
                <w:sz w:val="20"/>
                <w:szCs w:val="20"/>
              </w:rPr>
            </w:pPr>
            <w:r w:rsidRPr="000B238C">
              <w:rPr>
                <w:rFonts w:asciiTheme="minorHAnsi" w:hAnsiTheme="minorHAnsi" w:cstheme="minorHAnsi"/>
                <w:b/>
                <w:sz w:val="20"/>
                <w:szCs w:val="20"/>
              </w:rPr>
              <w:t>Role</w:t>
            </w:r>
          </w:p>
        </w:tc>
      </w:tr>
      <w:tr w:rsidR="009B6476" w:rsidRPr="000B238C" w14:paraId="15D56470" w14:textId="77777777" w:rsidTr="00756A71">
        <w:tc>
          <w:tcPr>
            <w:tcW w:w="2448" w:type="dxa"/>
          </w:tcPr>
          <w:p w14:paraId="0986DD68" w14:textId="77777777" w:rsidR="009B6476" w:rsidRPr="000B238C" w:rsidRDefault="001A42C7" w:rsidP="001A42C7">
            <w:pPr>
              <w:rPr>
                <w:rFonts w:asciiTheme="minorHAnsi" w:hAnsiTheme="minorHAnsi" w:cstheme="minorHAnsi"/>
                <w:sz w:val="20"/>
                <w:szCs w:val="20"/>
              </w:rPr>
            </w:pPr>
            <w:r w:rsidRPr="000B238C">
              <w:rPr>
                <w:rFonts w:asciiTheme="minorHAnsi" w:hAnsiTheme="minorHAnsi" w:cstheme="minorHAnsi"/>
                <w:sz w:val="20"/>
                <w:szCs w:val="20"/>
              </w:rPr>
              <w:t>Department of Labor, Protection, and Welfare (DLPW)</w:t>
            </w:r>
            <w:r w:rsidR="00BB47A4" w:rsidRPr="000B238C">
              <w:rPr>
                <w:rFonts w:asciiTheme="minorHAnsi" w:hAnsiTheme="minorHAnsi" w:cstheme="minorHAnsi"/>
                <w:sz w:val="20"/>
                <w:szCs w:val="20"/>
              </w:rPr>
              <w:t xml:space="preserve"> </w:t>
            </w:r>
            <w:r w:rsidR="00603895" w:rsidRPr="000B238C">
              <w:rPr>
                <w:rFonts w:asciiTheme="minorHAnsi" w:hAnsiTheme="minorHAnsi" w:cstheme="minorHAnsi"/>
                <w:sz w:val="20"/>
                <w:szCs w:val="20"/>
              </w:rPr>
              <w:t>of</w:t>
            </w:r>
            <w:r w:rsidR="00BB47A4" w:rsidRPr="000B238C">
              <w:rPr>
                <w:rFonts w:asciiTheme="minorHAnsi" w:hAnsiTheme="minorHAnsi" w:cstheme="minorHAnsi"/>
                <w:sz w:val="20"/>
                <w:szCs w:val="20"/>
              </w:rPr>
              <w:t xml:space="preserve"> the Ministry of Labor</w:t>
            </w:r>
            <w:r w:rsidR="00183D9F" w:rsidRPr="000B238C">
              <w:rPr>
                <w:rFonts w:asciiTheme="minorHAnsi" w:hAnsiTheme="minorHAnsi" w:cstheme="minorHAnsi"/>
                <w:sz w:val="20"/>
                <w:szCs w:val="20"/>
              </w:rPr>
              <w:t xml:space="preserve"> (MOL)</w:t>
            </w:r>
          </w:p>
        </w:tc>
        <w:tc>
          <w:tcPr>
            <w:tcW w:w="7020" w:type="dxa"/>
          </w:tcPr>
          <w:p w14:paraId="15E88F7D" w14:textId="264C7034" w:rsidR="009B6476" w:rsidRPr="000B238C" w:rsidRDefault="00A4686A" w:rsidP="00A64E0F">
            <w:pPr>
              <w:rPr>
                <w:rFonts w:asciiTheme="minorHAnsi" w:hAnsiTheme="minorHAnsi" w:cstheme="minorHAnsi"/>
                <w:sz w:val="20"/>
                <w:szCs w:val="20"/>
              </w:rPr>
            </w:pPr>
            <w:r w:rsidRPr="000B238C">
              <w:rPr>
                <w:rFonts w:asciiTheme="minorHAnsi" w:hAnsiTheme="minorHAnsi" w:cstheme="minorHAnsi"/>
                <w:sz w:val="20"/>
                <w:szCs w:val="20"/>
              </w:rPr>
              <w:t>E</w:t>
            </w:r>
            <w:r w:rsidR="001A42C7" w:rsidRPr="000B238C">
              <w:rPr>
                <w:rFonts w:asciiTheme="minorHAnsi" w:hAnsiTheme="minorHAnsi" w:cstheme="minorHAnsi"/>
                <w:sz w:val="20"/>
                <w:szCs w:val="20"/>
              </w:rPr>
              <w:t>nforc</w:t>
            </w:r>
            <w:r w:rsidRPr="000B238C">
              <w:rPr>
                <w:rFonts w:asciiTheme="minorHAnsi" w:hAnsiTheme="minorHAnsi" w:cstheme="minorHAnsi"/>
                <w:sz w:val="20"/>
                <w:szCs w:val="20"/>
              </w:rPr>
              <w:t>e</w:t>
            </w:r>
            <w:r w:rsidR="001A42C7" w:rsidRPr="000B238C">
              <w:rPr>
                <w:rFonts w:asciiTheme="minorHAnsi" w:hAnsiTheme="minorHAnsi" w:cstheme="minorHAnsi"/>
                <w:sz w:val="20"/>
                <w:szCs w:val="20"/>
              </w:rPr>
              <w:t xml:space="preserve"> labor laws, including </w:t>
            </w:r>
            <w:r w:rsidR="00AF5D79" w:rsidRPr="000B238C">
              <w:rPr>
                <w:rFonts w:asciiTheme="minorHAnsi" w:hAnsiTheme="minorHAnsi" w:cstheme="minorHAnsi"/>
                <w:sz w:val="20"/>
                <w:szCs w:val="20"/>
              </w:rPr>
              <w:t xml:space="preserve">the </w:t>
            </w:r>
            <w:r w:rsidR="00AF5D79" w:rsidRPr="000B238C">
              <w:rPr>
                <w:rFonts w:asciiTheme="minorHAnsi" w:hAnsiTheme="minorHAnsi"/>
                <w:bCs/>
                <w:sz w:val="20"/>
                <w:szCs w:val="20"/>
              </w:rPr>
              <w:t>Labor Protection Act and its ministerial regulations on domestic work, agriculture, and sea fishing vessels,</w:t>
            </w:r>
            <w:r w:rsidR="00AF5D79" w:rsidRPr="000B238C">
              <w:rPr>
                <w:rFonts w:asciiTheme="minorHAnsi" w:hAnsiTheme="minorHAnsi" w:cstheme="minorHAnsi"/>
                <w:sz w:val="20"/>
                <w:szCs w:val="20"/>
              </w:rPr>
              <w:t xml:space="preserve"> </w:t>
            </w:r>
            <w:r w:rsidR="00E820A9" w:rsidRPr="000B238C">
              <w:rPr>
                <w:rFonts w:asciiTheme="minorHAnsi" w:hAnsiTheme="minorHAnsi" w:cstheme="minorHAnsi"/>
                <w:sz w:val="20"/>
                <w:szCs w:val="20"/>
              </w:rPr>
              <w:t>through</w:t>
            </w:r>
            <w:r w:rsidR="001A42C7" w:rsidRPr="000B238C">
              <w:rPr>
                <w:rFonts w:asciiTheme="minorHAnsi" w:hAnsiTheme="minorHAnsi" w:cstheme="minorHAnsi"/>
                <w:sz w:val="20"/>
                <w:szCs w:val="20"/>
              </w:rPr>
              <w:t xml:space="preserve"> workplace inspections.</w:t>
            </w:r>
            <w:r w:rsidR="007B7E71" w:rsidRPr="000B238C">
              <w:rPr>
                <w:rFonts w:asciiTheme="minorHAnsi" w:hAnsiTheme="minorHAnsi"/>
                <w:bCs/>
                <w:sz w:val="20"/>
                <w:szCs w:val="20"/>
              </w:rPr>
              <w:fldChar w:fldCharType="begin"/>
            </w:r>
            <w:r w:rsidR="00E1476B">
              <w:rPr>
                <w:rFonts w:asciiTheme="minorHAnsi" w:hAnsiTheme="minorHAnsi"/>
                <w:bCs/>
                <w:sz w:val="20"/>
                <w:szCs w:val="20"/>
              </w:rPr>
              <w:instrText xml:space="preserve"> ADDIN EN.CITE &lt;EndNote&gt;&lt;Cite ExcludeYear="1"&gt;&lt;Author&gt;U.S. Embassy- Bangkok&lt;/Author&gt;&lt;RecNum&gt;286&lt;/RecNum&gt;&lt;DisplayText&gt;(5, 27, 44)&lt;/DisplayText&gt;&lt;record&gt;&lt;rec-number&gt;286&lt;/rec-number&gt;&lt;foreign-keys&gt;&lt;key app="EN" db-id="5vrz02vd1rz2ppeeax9x95v6wdxa2w2wsdte"&gt;286&lt;/key&gt;&lt;/foreign-keys&gt;&lt;ref-type name="Report"&gt;27&lt;/ref-type&gt;&lt;contributors&gt;&lt;authors&gt;&lt;author&gt;U.S. Embassy- Bangkok, &lt;/author&gt;&lt;/authors&gt;&lt;/contributors&gt;&lt;titles&gt;&lt;title&gt;reporting, January 31, 2012&lt;/title&gt;&lt;short-title&gt;reporting, January 31, 2012&lt;/short-title&gt;&lt;/titles&gt;&lt;keywords&gt;&lt;keyword&gt;Thailand&lt;/keyword&gt;&lt;/keywords&gt;&lt;dates&gt;&lt;/dates&gt;&lt;urls&gt;&lt;/urls&gt;&lt;/record&gt;&lt;/Cite&gt;&lt;Cite ExcludeYear="1"&gt;&lt;Author&gt;U.S. Embassy- Bangkok&lt;/Author&gt;&lt;RecNum&gt;207&lt;/RecNum&gt;&lt;record&gt;&lt;rec-number&gt;207&lt;/rec-number&gt;&lt;foreign-keys&gt;&lt;key app="EN" db-id="5vrz02vd1rz2ppeeax9x95v6wdxa2w2wsdte"&gt;207&lt;/key&gt;&lt;/foreign-keys&gt;&lt;ref-type name="Report"&gt;27&lt;/ref-type&gt;&lt;contributors&gt;&lt;authors&gt;&lt;author&gt;U.S. Embassy- Bangkok,&lt;/author&gt;&lt;/authors&gt;&lt;/contributors&gt;&lt;titles&gt;&lt;title&gt;reporting, January 4, 2011&lt;/title&gt;&lt;short-title&gt;reporting, January 4, 2011&lt;/short-title&gt;&lt;/titles&gt;&lt;keywords&gt;&lt;keyword&gt;Thailand&lt;/keyword&gt;&lt;/keywords&gt;&lt;dates&gt;&lt;/dates&gt;&lt;urls&gt;&lt;/urls&gt;&lt;/record&gt;&lt;/Cite&gt;&lt;Cite&gt;&lt;Author&gt;U.S. Embassy- Bangkok official&lt;/Author&gt;&lt;Year&gt;2014&lt;/Year&gt;&lt;RecNum&gt;447&lt;/RecNum&gt;&lt;record&gt;&lt;rec-number&gt;447&lt;/rec-number&gt;&lt;foreign-keys&gt;&lt;key app="EN" db-id="5vrz02vd1rz2ppeeax9x95v6wdxa2w2wsdte"&gt;447&lt;/key&gt;&lt;/foreign-keys&gt;&lt;ref-type name="Personal Communication"&gt;26&lt;/ref-type&gt;&lt;contributors&gt;&lt;authors&gt;&lt;author&gt;U.S. Embassy- Bangkok official,&lt;/author&gt;&lt;/authors&gt;&lt;secondary-authors&gt;&lt;author&gt;USDOL official,&lt;/author&gt;&lt;/secondary-authors&gt;&lt;/contributors&gt;&lt;titles&gt;&lt;/titles&gt;&lt;keywords&gt;&lt;keyword&gt;Thailand&lt;/keyword&gt;&lt;/keywords&gt;&lt;dates&gt;&lt;year&gt;2014&lt;/year&gt;&lt;pub-dates&gt;&lt;date&gt;March 4,&lt;/date&gt;&lt;/pub-dates&gt;&lt;/dates&gt;&lt;work-type&gt;E-mail communication to&lt;/work-type&gt;&lt;urls&gt;&lt;/urls&gt;&lt;/record&gt;&lt;/Cite&gt;&lt;/EndNote&gt;</w:instrText>
            </w:r>
            <w:r w:rsidR="007B7E71" w:rsidRPr="000B238C">
              <w:rPr>
                <w:rFonts w:asciiTheme="minorHAnsi" w:hAnsiTheme="minorHAnsi"/>
                <w:bCs/>
                <w:sz w:val="20"/>
                <w:szCs w:val="20"/>
              </w:rPr>
              <w:fldChar w:fldCharType="separate"/>
            </w:r>
            <w:r w:rsidR="003D21A7" w:rsidRPr="000B238C">
              <w:rPr>
                <w:rFonts w:asciiTheme="minorHAnsi" w:hAnsiTheme="minorHAnsi"/>
                <w:bCs/>
                <w:noProof/>
                <w:sz w:val="20"/>
                <w:szCs w:val="20"/>
              </w:rPr>
              <w:t>(</w:t>
            </w:r>
            <w:hyperlink w:anchor="_ENREF_5" w:tooltip="U.S. Embassy- Bangkok,  #286" w:history="1">
              <w:r w:rsidR="00A64E0F" w:rsidRPr="000B238C">
                <w:rPr>
                  <w:rFonts w:asciiTheme="minorHAnsi" w:hAnsiTheme="minorHAnsi"/>
                  <w:bCs/>
                  <w:noProof/>
                  <w:sz w:val="20"/>
                  <w:szCs w:val="20"/>
                </w:rPr>
                <w:t>5</w:t>
              </w:r>
            </w:hyperlink>
            <w:r w:rsidR="003D21A7" w:rsidRPr="000B238C">
              <w:rPr>
                <w:rFonts w:asciiTheme="minorHAnsi" w:hAnsiTheme="minorHAnsi"/>
                <w:bCs/>
                <w:noProof/>
                <w:sz w:val="20"/>
                <w:szCs w:val="20"/>
              </w:rPr>
              <w:t xml:space="preserve">, </w:t>
            </w:r>
            <w:hyperlink w:anchor="_ENREF_27" w:tooltip="U.S. Embassy- Bangkok official, 2014 #447" w:history="1">
              <w:r w:rsidR="00A64E0F" w:rsidRPr="000B238C">
                <w:rPr>
                  <w:rFonts w:asciiTheme="minorHAnsi" w:hAnsiTheme="minorHAnsi"/>
                  <w:bCs/>
                  <w:noProof/>
                  <w:sz w:val="20"/>
                  <w:szCs w:val="20"/>
                </w:rPr>
                <w:t>27</w:t>
              </w:r>
            </w:hyperlink>
            <w:r w:rsidR="003D21A7" w:rsidRPr="000B238C">
              <w:rPr>
                <w:rFonts w:asciiTheme="minorHAnsi" w:hAnsiTheme="minorHAnsi"/>
                <w:bCs/>
                <w:noProof/>
                <w:sz w:val="20"/>
                <w:szCs w:val="20"/>
              </w:rPr>
              <w:t xml:space="preserve">, </w:t>
            </w:r>
            <w:hyperlink w:anchor="_ENREF_44" w:tooltip="U.S. Embassy- Bangkok,  #207" w:history="1">
              <w:r w:rsidR="00A64E0F" w:rsidRPr="000B238C">
                <w:rPr>
                  <w:rFonts w:asciiTheme="minorHAnsi" w:hAnsiTheme="minorHAnsi"/>
                  <w:bCs/>
                  <w:noProof/>
                  <w:sz w:val="20"/>
                  <w:szCs w:val="20"/>
                </w:rPr>
                <w:t>44</w:t>
              </w:r>
            </w:hyperlink>
            <w:r w:rsidR="003D21A7" w:rsidRPr="000B238C">
              <w:rPr>
                <w:rFonts w:asciiTheme="minorHAnsi" w:hAnsiTheme="minorHAnsi"/>
                <w:bCs/>
                <w:noProof/>
                <w:sz w:val="20"/>
                <w:szCs w:val="20"/>
              </w:rPr>
              <w:t>)</w:t>
            </w:r>
            <w:r w:rsidR="007B7E71" w:rsidRPr="000B238C">
              <w:rPr>
                <w:rFonts w:asciiTheme="minorHAnsi" w:hAnsiTheme="minorHAnsi"/>
                <w:bCs/>
                <w:sz w:val="20"/>
                <w:szCs w:val="20"/>
              </w:rPr>
              <w:fldChar w:fldCharType="end"/>
            </w:r>
            <w:r w:rsidR="00183D9F" w:rsidRPr="000B238C">
              <w:rPr>
                <w:rFonts w:asciiTheme="minorHAnsi" w:hAnsiTheme="minorHAnsi"/>
                <w:bCs/>
                <w:sz w:val="20"/>
                <w:szCs w:val="20"/>
              </w:rPr>
              <w:t xml:space="preserve"> </w:t>
            </w:r>
            <w:r w:rsidR="000433EE" w:rsidRPr="000B238C">
              <w:rPr>
                <w:rFonts w:asciiTheme="minorHAnsi" w:hAnsiTheme="minorHAnsi"/>
                <w:bCs/>
                <w:sz w:val="20"/>
                <w:szCs w:val="20"/>
              </w:rPr>
              <w:t>O</w:t>
            </w:r>
            <w:r w:rsidR="00183D9F" w:rsidRPr="000B238C">
              <w:rPr>
                <w:rFonts w:asciiTheme="minorHAnsi" w:hAnsiTheme="minorHAnsi"/>
                <w:bCs/>
                <w:sz w:val="20"/>
                <w:szCs w:val="20"/>
              </w:rPr>
              <w:t xml:space="preserve">perate a </w:t>
            </w:r>
            <w:r w:rsidR="000433EE" w:rsidRPr="000B238C">
              <w:rPr>
                <w:rFonts w:asciiTheme="minorHAnsi" w:hAnsiTheme="minorHAnsi"/>
                <w:bCs/>
                <w:sz w:val="20"/>
                <w:szCs w:val="20"/>
              </w:rPr>
              <w:t xml:space="preserve">MOL </w:t>
            </w:r>
            <w:r w:rsidR="00183D9F" w:rsidRPr="000B238C">
              <w:rPr>
                <w:rFonts w:asciiTheme="minorHAnsi" w:hAnsiTheme="minorHAnsi"/>
                <w:bCs/>
                <w:sz w:val="20"/>
                <w:szCs w:val="20"/>
              </w:rPr>
              <w:t>telephone hotline, Hotline 1506, to answer questions involving working conditions</w:t>
            </w:r>
            <w:r w:rsidR="000433EE" w:rsidRPr="000B238C">
              <w:rPr>
                <w:rFonts w:asciiTheme="minorHAnsi" w:hAnsiTheme="minorHAnsi"/>
                <w:bCs/>
                <w:sz w:val="20"/>
                <w:szCs w:val="20"/>
              </w:rPr>
              <w:t xml:space="preserve"> and</w:t>
            </w:r>
            <w:r w:rsidR="00183D9F" w:rsidRPr="000B238C">
              <w:rPr>
                <w:rFonts w:asciiTheme="minorHAnsi" w:hAnsiTheme="minorHAnsi"/>
                <w:bCs/>
                <w:sz w:val="20"/>
                <w:szCs w:val="20"/>
              </w:rPr>
              <w:t xml:space="preserve"> receiv</w:t>
            </w:r>
            <w:r w:rsidR="000433EE" w:rsidRPr="000B238C">
              <w:rPr>
                <w:rFonts w:asciiTheme="minorHAnsi" w:hAnsiTheme="minorHAnsi"/>
                <w:bCs/>
                <w:sz w:val="20"/>
                <w:szCs w:val="20"/>
              </w:rPr>
              <w:t>e</w:t>
            </w:r>
            <w:r w:rsidR="00183D9F" w:rsidRPr="000B238C">
              <w:rPr>
                <w:rFonts w:asciiTheme="minorHAnsi" w:hAnsiTheme="minorHAnsi"/>
                <w:bCs/>
                <w:sz w:val="20"/>
                <w:szCs w:val="20"/>
              </w:rPr>
              <w:t xml:space="preserve"> complaints from the public about child labor.</w:t>
            </w:r>
            <w:r w:rsidR="007B7E71" w:rsidRPr="000B238C">
              <w:rPr>
                <w:rFonts w:asciiTheme="minorHAnsi" w:hAnsiTheme="minorHAnsi"/>
                <w:bCs/>
                <w:sz w:val="20"/>
                <w:szCs w:val="20"/>
              </w:rPr>
              <w:fldChar w:fldCharType="begin"/>
            </w:r>
            <w:r w:rsidR="00E1476B">
              <w:rPr>
                <w:rFonts w:asciiTheme="minorHAnsi" w:hAnsiTheme="minorHAnsi"/>
                <w:bCs/>
                <w:sz w:val="20"/>
                <w:szCs w:val="20"/>
              </w:rPr>
              <w:instrText xml:space="preserve"> ADDIN EN.CITE &lt;EndNote&gt;&lt;Cite ExcludeYear="1"&gt;&lt;Author&gt;U.S. Embassy- Bangkok&lt;/Author&gt;&lt;RecNum&gt;221&lt;/RecNum&gt;&lt;DisplayText&gt;(45, 46)&lt;/DisplayText&gt;&lt;record&gt;&lt;rec-number&gt;221&lt;/rec-number&gt;&lt;foreign-keys&gt;&lt;key app="EN" db-id="5vrz02vd1rz2ppeeax9x95v6wdxa2w2wsdte"&gt;221&lt;/key&gt;&lt;/foreign-keys&gt;&lt;ref-type name="Report"&gt;27&lt;/ref-type&gt;&lt;contributors&gt;&lt;authors&gt;&lt;author&gt;U.S. Embassy- Bangkok,&lt;/author&gt;&lt;/authors&gt;&lt;/contributors&gt;&lt;titles&gt;&lt;title&gt;reporting, March 4, 2010&lt;/title&gt;&lt;short-title&gt;reporting, March 4, 2010&lt;/short-title&gt;&lt;/titles&gt;&lt;keywords&gt;&lt;keyword&gt;Thailand&lt;/keyword&gt;&lt;/keywords&gt;&lt;dates&gt;&lt;/dates&gt;&lt;urls&gt;&lt;/urls&gt;&lt;/record&gt;&lt;/Cite&gt;&lt;Cite&gt;&lt;Author&gt;Ministry of Labour&lt;/Author&gt;&lt;RecNum&gt;456&lt;/RecNum&gt;&lt;record&gt;&lt;rec-number&gt;456&lt;/rec-number&gt;&lt;foreign-keys&gt;&lt;key app="EN" db-id="5vrz02vd1rz2ppeeax9x95v6wdxa2w2wsdte"&gt;456&lt;/key&gt;&lt;/foreign-keys&gt;&lt;ref-type name="Web Page"&gt;12&lt;/ref-type&gt;&lt;contributors&gt;&lt;authors&gt;&lt;author&gt;Ministry of Labour,&lt;/author&gt;&lt;/authors&gt;&lt;/contributors&gt;&lt;titles&gt;&lt;title&gt;Ministry of Labour Holds Seminar on 1506 Hotline Service&lt;/title&gt;&lt;/titles&gt;&lt;volume&gt;2014&lt;/volume&gt;&lt;number&gt;April 16,&lt;/number&gt;&lt;keywords&gt;&lt;keyword&gt;Thailand&lt;/keyword&gt;&lt;/keywords&gt;&lt;dates&gt;&lt;pub-dates&gt;&lt;date&gt;February 27, 2014&lt;/date&gt;&lt;/pub-dates&gt;&lt;/dates&gt;&lt;publisher&gt;Ministry of Labour&lt;/publisher&gt;&lt;work-type&gt;online&lt;/work-type&gt;&lt;urls&gt;&lt;related-urls&gt;&lt;url&gt;http://www.mol.go.th/en/anonymouse/news/35741&lt;/url&gt;&lt;/related-urls&gt;&lt;/urls&gt;&lt;/record&gt;&lt;/Cite&gt;&lt;/EndNote&gt;</w:instrText>
            </w:r>
            <w:r w:rsidR="007B7E71" w:rsidRPr="000B238C">
              <w:rPr>
                <w:rFonts w:asciiTheme="minorHAnsi" w:hAnsiTheme="minorHAnsi"/>
                <w:bCs/>
                <w:sz w:val="20"/>
                <w:szCs w:val="20"/>
              </w:rPr>
              <w:fldChar w:fldCharType="separate"/>
            </w:r>
            <w:r w:rsidR="003D21A7" w:rsidRPr="000B238C">
              <w:rPr>
                <w:rFonts w:asciiTheme="minorHAnsi" w:hAnsiTheme="minorHAnsi"/>
                <w:bCs/>
                <w:noProof/>
                <w:sz w:val="20"/>
                <w:szCs w:val="20"/>
              </w:rPr>
              <w:t>(</w:t>
            </w:r>
            <w:hyperlink w:anchor="_ENREF_45" w:tooltip="U.S. Embassy- Bangkok,  #221" w:history="1">
              <w:r w:rsidR="00A64E0F" w:rsidRPr="000B238C">
                <w:rPr>
                  <w:rFonts w:asciiTheme="minorHAnsi" w:hAnsiTheme="minorHAnsi"/>
                  <w:bCs/>
                  <w:noProof/>
                  <w:sz w:val="20"/>
                  <w:szCs w:val="20"/>
                </w:rPr>
                <w:t>45</w:t>
              </w:r>
            </w:hyperlink>
            <w:r w:rsidR="003D21A7" w:rsidRPr="000B238C">
              <w:rPr>
                <w:rFonts w:asciiTheme="minorHAnsi" w:hAnsiTheme="minorHAnsi"/>
                <w:bCs/>
                <w:noProof/>
                <w:sz w:val="20"/>
                <w:szCs w:val="20"/>
              </w:rPr>
              <w:t xml:space="preserve">, </w:t>
            </w:r>
            <w:hyperlink w:anchor="_ENREF_46" w:tooltip="Ministry of Labour,  #456" w:history="1">
              <w:r w:rsidR="00A64E0F" w:rsidRPr="000B238C">
                <w:rPr>
                  <w:rFonts w:asciiTheme="minorHAnsi" w:hAnsiTheme="minorHAnsi"/>
                  <w:bCs/>
                  <w:noProof/>
                  <w:sz w:val="20"/>
                  <w:szCs w:val="20"/>
                </w:rPr>
                <w:t>46</w:t>
              </w:r>
            </w:hyperlink>
            <w:r w:rsidR="003D21A7" w:rsidRPr="000B238C">
              <w:rPr>
                <w:rFonts w:asciiTheme="minorHAnsi" w:hAnsiTheme="minorHAnsi"/>
                <w:bCs/>
                <w:noProof/>
                <w:sz w:val="20"/>
                <w:szCs w:val="20"/>
              </w:rPr>
              <w:t>)</w:t>
            </w:r>
            <w:r w:rsidR="007B7E71" w:rsidRPr="000B238C">
              <w:rPr>
                <w:rFonts w:asciiTheme="minorHAnsi" w:hAnsiTheme="minorHAnsi"/>
                <w:bCs/>
                <w:sz w:val="20"/>
                <w:szCs w:val="20"/>
              </w:rPr>
              <w:fldChar w:fldCharType="end"/>
            </w:r>
          </w:p>
        </w:tc>
      </w:tr>
      <w:tr w:rsidR="00F0248F" w:rsidRPr="000B238C" w14:paraId="3A0D23EE" w14:textId="77777777" w:rsidTr="00756A71">
        <w:tc>
          <w:tcPr>
            <w:tcW w:w="2448" w:type="dxa"/>
          </w:tcPr>
          <w:p w14:paraId="367ACEBE" w14:textId="77777777" w:rsidR="00F0248F" w:rsidRPr="000B238C" w:rsidRDefault="00603895" w:rsidP="00D06B00">
            <w:pPr>
              <w:rPr>
                <w:rFonts w:asciiTheme="minorHAnsi" w:hAnsiTheme="minorHAnsi" w:cstheme="minorHAnsi"/>
                <w:sz w:val="20"/>
                <w:szCs w:val="20"/>
              </w:rPr>
            </w:pPr>
            <w:r w:rsidRPr="000B238C">
              <w:rPr>
                <w:rFonts w:asciiTheme="minorHAnsi" w:hAnsiTheme="minorHAnsi" w:cstheme="minorHAnsi"/>
                <w:sz w:val="20"/>
                <w:szCs w:val="20"/>
              </w:rPr>
              <w:t>Fishing Coordination Centers</w:t>
            </w:r>
            <w:r w:rsidR="00F80AD6" w:rsidRPr="000B238C">
              <w:rPr>
                <w:rFonts w:asciiTheme="minorHAnsi" w:hAnsiTheme="minorHAnsi" w:cstheme="minorHAnsi"/>
                <w:sz w:val="20"/>
                <w:szCs w:val="20"/>
              </w:rPr>
              <w:t xml:space="preserve"> (operated jointly</w:t>
            </w:r>
            <w:r w:rsidR="00D06B00" w:rsidRPr="000B238C">
              <w:rPr>
                <w:rFonts w:asciiTheme="minorHAnsi" w:hAnsiTheme="minorHAnsi" w:cstheme="minorHAnsi"/>
                <w:sz w:val="20"/>
                <w:szCs w:val="20"/>
              </w:rPr>
              <w:t xml:space="preserve"> by the Department of Employment, DLPW, and the Marine Police)</w:t>
            </w:r>
          </w:p>
        </w:tc>
        <w:tc>
          <w:tcPr>
            <w:tcW w:w="7020" w:type="dxa"/>
          </w:tcPr>
          <w:p w14:paraId="205A0F64" w14:textId="1919C441" w:rsidR="00F0248F" w:rsidRPr="000B238C" w:rsidRDefault="00DD644E" w:rsidP="00A64E0F">
            <w:pPr>
              <w:rPr>
                <w:rFonts w:asciiTheme="minorHAnsi" w:hAnsiTheme="minorHAnsi" w:cstheme="minorHAnsi"/>
                <w:sz w:val="20"/>
                <w:szCs w:val="20"/>
              </w:rPr>
            </w:pPr>
            <w:r w:rsidRPr="000B238C">
              <w:rPr>
                <w:rFonts w:asciiTheme="minorHAnsi" w:hAnsiTheme="minorHAnsi" w:cstheme="minorHAnsi"/>
                <w:sz w:val="20"/>
                <w:szCs w:val="20"/>
              </w:rPr>
              <w:t>M</w:t>
            </w:r>
            <w:r w:rsidR="00C307F8" w:rsidRPr="000B238C">
              <w:rPr>
                <w:rFonts w:asciiTheme="minorHAnsi" w:hAnsiTheme="minorHAnsi" w:cstheme="minorHAnsi"/>
                <w:sz w:val="20"/>
                <w:szCs w:val="20"/>
              </w:rPr>
              <w:t xml:space="preserve">onitor </w:t>
            </w:r>
            <w:r w:rsidR="00603895" w:rsidRPr="000B238C">
              <w:rPr>
                <w:rFonts w:asciiTheme="minorHAnsi" w:hAnsiTheme="minorHAnsi" w:cstheme="minorHAnsi"/>
                <w:sz w:val="20"/>
                <w:szCs w:val="20"/>
              </w:rPr>
              <w:t xml:space="preserve">and </w:t>
            </w:r>
            <w:r w:rsidR="002E3CC7" w:rsidRPr="000B238C">
              <w:rPr>
                <w:rFonts w:asciiTheme="minorHAnsi" w:hAnsiTheme="minorHAnsi" w:cstheme="minorHAnsi"/>
                <w:sz w:val="20"/>
                <w:szCs w:val="20"/>
              </w:rPr>
              <w:t xml:space="preserve">inspect </w:t>
            </w:r>
            <w:r w:rsidR="00603895" w:rsidRPr="000B238C">
              <w:rPr>
                <w:rFonts w:asciiTheme="minorHAnsi" w:hAnsiTheme="minorHAnsi" w:cstheme="minorHAnsi"/>
                <w:sz w:val="20"/>
                <w:szCs w:val="20"/>
              </w:rPr>
              <w:t xml:space="preserve">working conditions of fishing vessels. </w:t>
            </w:r>
            <w:r w:rsidRPr="000B238C">
              <w:rPr>
                <w:rFonts w:asciiTheme="minorHAnsi" w:hAnsiTheme="minorHAnsi" w:cstheme="minorHAnsi"/>
                <w:sz w:val="20"/>
                <w:szCs w:val="20"/>
              </w:rPr>
              <w:t>A</w:t>
            </w:r>
            <w:r w:rsidR="00F0248F" w:rsidRPr="000B238C">
              <w:rPr>
                <w:rFonts w:asciiTheme="minorHAnsi" w:hAnsiTheme="minorHAnsi" w:cstheme="minorHAnsi"/>
                <w:sz w:val="20"/>
                <w:szCs w:val="20"/>
              </w:rPr>
              <w:t>im to increase protection for workers</w:t>
            </w:r>
            <w:r w:rsidR="00603895" w:rsidRPr="000B238C">
              <w:rPr>
                <w:rFonts w:asciiTheme="minorHAnsi" w:hAnsiTheme="minorHAnsi" w:cstheme="minorHAnsi"/>
                <w:sz w:val="20"/>
                <w:szCs w:val="20"/>
              </w:rPr>
              <w:t>,</w:t>
            </w:r>
            <w:r w:rsidR="00A64E0F">
              <w:rPr>
                <w:rFonts w:asciiTheme="minorHAnsi" w:hAnsiTheme="minorHAnsi" w:cstheme="minorHAnsi"/>
                <w:sz w:val="20"/>
                <w:szCs w:val="20"/>
              </w:rPr>
              <w:t xml:space="preserve"> </w:t>
            </w:r>
            <w:r w:rsidRPr="000B238C">
              <w:rPr>
                <w:rFonts w:asciiTheme="minorHAnsi" w:hAnsiTheme="minorHAnsi" w:cstheme="minorHAnsi"/>
                <w:sz w:val="20"/>
                <w:szCs w:val="20"/>
              </w:rPr>
              <w:t>and allow migrants to become legalized through a registration process</w:t>
            </w:r>
            <w:r w:rsidR="00F0248F" w:rsidRPr="000B238C">
              <w:rPr>
                <w:rFonts w:asciiTheme="minorHAnsi" w:hAnsiTheme="minorHAnsi" w:cstheme="minorHAnsi"/>
                <w:sz w:val="20"/>
                <w:szCs w:val="20"/>
              </w:rPr>
              <w:t>.</w:t>
            </w:r>
            <w:r w:rsidR="007B7E71" w:rsidRPr="000B238C">
              <w:rPr>
                <w:rFonts w:asciiTheme="minorHAnsi" w:hAnsiTheme="minorHAnsi" w:cstheme="minorHAnsi"/>
                <w:sz w:val="20"/>
                <w:szCs w:val="20"/>
              </w:rPr>
              <w:fldChar w:fldCharType="begin"/>
            </w:r>
            <w:r w:rsidR="003129BB">
              <w:rPr>
                <w:rFonts w:asciiTheme="minorHAnsi" w:hAnsiTheme="minorHAnsi" w:cstheme="minorHAnsi"/>
                <w:sz w:val="20"/>
                <w:szCs w:val="20"/>
              </w:rPr>
              <w:instrText xml:space="preserve"> ADDIN EN.CITE &lt;EndNote&gt;&lt;Cite&gt;&lt;Author&gt;U.S. Embassy- Bangkok&lt;/Author&gt;&lt;RecNum&gt;440&lt;/RecNum&gt;&lt;DisplayText&gt;(2, 47)&lt;/DisplayText&gt;&lt;record&gt;&lt;rec-number&gt;440&lt;/rec-number&gt;&lt;foreign-keys&gt;&lt;key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2014&lt;/title&gt;&lt;/titles&gt;&lt;keywords&gt;&lt;keyword&gt;Thailand&lt;/keyword&gt;&lt;/keywords&gt;&lt;dates&gt;&lt;/dates&gt;&lt;urls&gt;&lt;/urls&gt;&lt;/record&gt;&lt;/Cite&gt;&lt;Cite&gt;&lt;Author&gt;U.S. Embassy- Bangkok official&lt;/Author&gt;&lt;Year&gt;2014&lt;/Year&gt;&lt;RecNum&gt;460&lt;/RecNum&gt;&lt;record&gt;&lt;rec-number&gt;460&lt;/rec-number&gt;&lt;foreign-keys&gt;&lt;key app="EN" db-id="5vrz02vd1rz2ppeeax9x95v6wdxa2w2wsdte"&gt;460&lt;/key&gt;&lt;/foreign-keys&gt;&lt;ref-type name="Personal Communication"&gt;26&lt;/ref-type&gt;&lt;contributors&gt;&lt;authors&gt;&lt;author&gt;U.S. Embassy- Bangkok official,&lt;/author&gt;&lt;/authors&gt;&lt;secondary-authors&gt;&lt;author&gt;USDOL official,&lt;/author&gt;&lt;/secondary-authors&gt;&lt;/contributors&gt;&lt;titles&gt;&lt;/titles&gt;&lt;keywords&gt;&lt;keyword&gt;Thailand&lt;/keyword&gt;&lt;/keywords&gt;&lt;dates&gt;&lt;year&gt;2014&lt;/year&gt;&lt;pub-dates&gt;&lt;date&gt;June 6,&lt;/date&gt;&lt;/pub-dates&gt;&lt;/dates&gt;&lt;work-type&gt;E-mail communication to&lt;/work-type&gt;&lt;urls&gt;&lt;/urls&gt;&lt;/record&gt;&lt;/Cite&gt;&lt;/EndNote&gt;</w:instrText>
            </w:r>
            <w:r w:rsidR="007B7E71" w:rsidRPr="000B238C">
              <w:rPr>
                <w:rFonts w:asciiTheme="minorHAnsi" w:hAnsiTheme="minorHAnsi" w:cstheme="minorHAnsi"/>
                <w:sz w:val="20"/>
                <w:szCs w:val="20"/>
              </w:rPr>
              <w:fldChar w:fldCharType="separate"/>
            </w:r>
            <w:r w:rsidR="003129BB">
              <w:rPr>
                <w:rFonts w:asciiTheme="minorHAnsi" w:hAnsiTheme="minorHAnsi" w:cstheme="minorHAnsi"/>
                <w:noProof/>
                <w:sz w:val="20"/>
                <w:szCs w:val="20"/>
              </w:rPr>
              <w:t>(</w:t>
            </w:r>
            <w:hyperlink w:anchor="_ENREF_2" w:tooltip="U.S. Embassy- Bangkok,  #440" w:history="1">
              <w:r w:rsidR="00A64E0F">
                <w:rPr>
                  <w:rFonts w:asciiTheme="minorHAnsi" w:hAnsiTheme="minorHAnsi" w:cstheme="minorHAnsi"/>
                  <w:noProof/>
                  <w:sz w:val="20"/>
                  <w:szCs w:val="20"/>
                </w:rPr>
                <w:t>2</w:t>
              </w:r>
            </w:hyperlink>
            <w:r w:rsidR="003129BB">
              <w:rPr>
                <w:rFonts w:asciiTheme="minorHAnsi" w:hAnsiTheme="minorHAnsi" w:cstheme="minorHAnsi"/>
                <w:noProof/>
                <w:sz w:val="20"/>
                <w:szCs w:val="20"/>
              </w:rPr>
              <w:t xml:space="preserve">, </w:t>
            </w:r>
            <w:hyperlink w:anchor="_ENREF_47" w:tooltip="U.S. Embassy- Bangkok official, 2014 #460" w:history="1">
              <w:r w:rsidR="00A64E0F">
                <w:rPr>
                  <w:rFonts w:asciiTheme="minorHAnsi" w:hAnsiTheme="minorHAnsi" w:cstheme="minorHAnsi"/>
                  <w:noProof/>
                  <w:sz w:val="20"/>
                  <w:szCs w:val="20"/>
                </w:rPr>
                <w:t>47</w:t>
              </w:r>
            </w:hyperlink>
            <w:r w:rsidR="003129BB">
              <w:rPr>
                <w:rFonts w:asciiTheme="minorHAnsi" w:hAnsiTheme="minorHAnsi" w:cstheme="minorHAnsi"/>
                <w:noProof/>
                <w:sz w:val="20"/>
                <w:szCs w:val="20"/>
              </w:rPr>
              <w:t>)</w:t>
            </w:r>
            <w:r w:rsidR="007B7E71" w:rsidRPr="000B238C">
              <w:rPr>
                <w:rFonts w:asciiTheme="minorHAnsi" w:hAnsiTheme="minorHAnsi" w:cstheme="minorHAnsi"/>
                <w:sz w:val="20"/>
                <w:szCs w:val="20"/>
              </w:rPr>
              <w:fldChar w:fldCharType="end"/>
            </w:r>
          </w:p>
        </w:tc>
      </w:tr>
      <w:tr w:rsidR="008A185D" w:rsidRPr="000B238C" w14:paraId="44E28CAA" w14:textId="77777777" w:rsidTr="00756A71">
        <w:tc>
          <w:tcPr>
            <w:tcW w:w="2448" w:type="dxa"/>
          </w:tcPr>
          <w:p w14:paraId="25282892" w14:textId="77777777" w:rsidR="008A185D" w:rsidRPr="000B238C" w:rsidRDefault="008A185D" w:rsidP="00756A71">
            <w:pPr>
              <w:rPr>
                <w:rFonts w:asciiTheme="minorHAnsi" w:hAnsiTheme="minorHAnsi" w:cstheme="minorHAnsi"/>
                <w:sz w:val="20"/>
                <w:szCs w:val="20"/>
              </w:rPr>
            </w:pPr>
            <w:r w:rsidRPr="000B238C">
              <w:rPr>
                <w:rFonts w:asciiTheme="minorHAnsi" w:hAnsiTheme="minorHAnsi" w:cstheme="minorHAnsi"/>
                <w:sz w:val="20"/>
                <w:szCs w:val="20"/>
              </w:rPr>
              <w:t xml:space="preserve">Anti-Human Trafficking </w:t>
            </w:r>
            <w:r w:rsidRPr="000B238C">
              <w:rPr>
                <w:rFonts w:asciiTheme="minorHAnsi" w:hAnsiTheme="minorHAnsi" w:cstheme="minorHAnsi"/>
                <w:sz w:val="20"/>
                <w:szCs w:val="20"/>
              </w:rPr>
              <w:lastRenderedPageBreak/>
              <w:t>Division (AHTD) of the Royal Thai Police</w:t>
            </w:r>
            <w:r w:rsidR="006847BB" w:rsidRPr="000B238C">
              <w:rPr>
                <w:rFonts w:asciiTheme="minorHAnsi" w:hAnsiTheme="minorHAnsi" w:cstheme="minorHAnsi"/>
                <w:sz w:val="20"/>
                <w:szCs w:val="20"/>
              </w:rPr>
              <w:t xml:space="preserve"> (RTP)</w:t>
            </w:r>
          </w:p>
        </w:tc>
        <w:tc>
          <w:tcPr>
            <w:tcW w:w="7020" w:type="dxa"/>
          </w:tcPr>
          <w:p w14:paraId="10A92AFB" w14:textId="16F0F04F" w:rsidR="008A185D" w:rsidRPr="000B238C" w:rsidRDefault="00A4686A" w:rsidP="00A64E0F">
            <w:pPr>
              <w:rPr>
                <w:rFonts w:asciiTheme="minorHAnsi" w:hAnsiTheme="minorHAnsi" w:cstheme="minorHAnsi"/>
                <w:sz w:val="20"/>
                <w:szCs w:val="20"/>
              </w:rPr>
            </w:pPr>
            <w:r w:rsidRPr="000B238C">
              <w:rPr>
                <w:rFonts w:asciiTheme="minorHAnsi" w:hAnsiTheme="minorHAnsi" w:cstheme="minorHAnsi"/>
                <w:sz w:val="20"/>
                <w:szCs w:val="20"/>
              </w:rPr>
              <w:lastRenderedPageBreak/>
              <w:t>E</w:t>
            </w:r>
            <w:r w:rsidR="008A185D" w:rsidRPr="000B238C">
              <w:rPr>
                <w:rFonts w:asciiTheme="minorHAnsi" w:hAnsiTheme="minorHAnsi" w:cstheme="minorHAnsi"/>
                <w:sz w:val="20"/>
                <w:szCs w:val="20"/>
              </w:rPr>
              <w:t>nforc</w:t>
            </w:r>
            <w:r w:rsidRPr="000B238C">
              <w:rPr>
                <w:rFonts w:asciiTheme="minorHAnsi" w:hAnsiTheme="minorHAnsi" w:cstheme="minorHAnsi"/>
                <w:sz w:val="20"/>
                <w:szCs w:val="20"/>
              </w:rPr>
              <w:t>e</w:t>
            </w:r>
            <w:r w:rsidR="008A185D" w:rsidRPr="000B238C">
              <w:rPr>
                <w:rFonts w:asciiTheme="minorHAnsi" w:hAnsiTheme="minorHAnsi" w:cstheme="minorHAnsi"/>
                <w:sz w:val="20"/>
                <w:szCs w:val="20"/>
              </w:rPr>
              <w:t xml:space="preserve"> laws specifically related to forced labor, human trafficking, and commercial </w:t>
            </w:r>
            <w:r w:rsidR="008A185D" w:rsidRPr="000B238C">
              <w:rPr>
                <w:rFonts w:asciiTheme="minorHAnsi" w:hAnsiTheme="minorHAnsi" w:cstheme="minorHAnsi"/>
                <w:sz w:val="20"/>
                <w:szCs w:val="20"/>
              </w:rPr>
              <w:lastRenderedPageBreak/>
              <w:t>sexual exploitation of women and children.</w:t>
            </w:r>
            <w:r w:rsidR="007B7E71" w:rsidRPr="000B238C">
              <w:rPr>
                <w:rFonts w:asciiTheme="minorHAnsi" w:hAnsiTheme="minorHAnsi" w:cstheme="minorHAnsi"/>
                <w:sz w:val="20"/>
                <w:szCs w:val="20"/>
              </w:rPr>
              <w:fldChar w:fldCharType="begin"/>
            </w:r>
            <w:r w:rsidR="00E1476B">
              <w:rPr>
                <w:rFonts w:asciiTheme="minorHAnsi" w:hAnsiTheme="minorHAnsi" w:cstheme="minorHAnsi"/>
                <w:sz w:val="20"/>
                <w:szCs w:val="20"/>
              </w:rPr>
              <w:instrText xml:space="preserve"> ADDIN EN.CITE &lt;EndNote&gt;&lt;Cite&gt;&lt;Author&gt;U.S. Embassy- Bangkok&lt;/Author&gt;&lt;RecNum&gt;440&lt;/RecNum&gt;&lt;DisplayText&gt;(2)&lt;/DisplayText&gt;&lt;record&gt;&lt;rec-number&gt;440&lt;/rec-number&gt;&lt;foreign-keys&gt;&lt;key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sidRPr="000B238C">
              <w:rPr>
                <w:rFonts w:asciiTheme="minorHAnsi" w:hAnsiTheme="minorHAnsi" w:cstheme="minorHAnsi"/>
                <w:sz w:val="20"/>
                <w:szCs w:val="20"/>
              </w:rPr>
              <w:fldChar w:fldCharType="separate"/>
            </w:r>
            <w:r w:rsidR="008A185D" w:rsidRPr="000B238C">
              <w:rPr>
                <w:rFonts w:asciiTheme="minorHAnsi" w:hAnsiTheme="minorHAnsi" w:cstheme="minorHAnsi"/>
                <w:noProof/>
                <w:sz w:val="20"/>
                <w:szCs w:val="20"/>
              </w:rPr>
              <w:t>(</w:t>
            </w:r>
            <w:hyperlink w:anchor="_ENREF_2" w:tooltip="U.S. Embassy- Bangkok,  #440" w:history="1">
              <w:r w:rsidR="00A64E0F" w:rsidRPr="000B238C">
                <w:rPr>
                  <w:rFonts w:asciiTheme="minorHAnsi" w:hAnsiTheme="minorHAnsi" w:cstheme="minorHAnsi"/>
                  <w:noProof/>
                  <w:sz w:val="20"/>
                  <w:szCs w:val="20"/>
                </w:rPr>
                <w:t>2</w:t>
              </w:r>
            </w:hyperlink>
            <w:r w:rsidR="008A185D" w:rsidRPr="000B238C">
              <w:rPr>
                <w:rFonts w:asciiTheme="minorHAnsi" w:hAnsiTheme="minorHAnsi" w:cstheme="minorHAnsi"/>
                <w:noProof/>
                <w:sz w:val="20"/>
                <w:szCs w:val="20"/>
              </w:rPr>
              <w:t>)</w:t>
            </w:r>
            <w:r w:rsidR="007B7E71" w:rsidRPr="000B238C">
              <w:rPr>
                <w:rFonts w:asciiTheme="minorHAnsi" w:hAnsiTheme="minorHAnsi" w:cstheme="minorHAnsi"/>
                <w:sz w:val="20"/>
                <w:szCs w:val="20"/>
              </w:rPr>
              <w:fldChar w:fldCharType="end"/>
            </w:r>
            <w:r w:rsidR="008A185D" w:rsidRPr="000B238C">
              <w:rPr>
                <w:rFonts w:asciiTheme="minorHAnsi" w:hAnsiTheme="minorHAnsi" w:cstheme="minorHAnsi"/>
                <w:sz w:val="20"/>
                <w:szCs w:val="20"/>
              </w:rPr>
              <w:t xml:space="preserve"> </w:t>
            </w:r>
          </w:p>
        </w:tc>
      </w:tr>
      <w:tr w:rsidR="00036195" w:rsidRPr="000B238C" w14:paraId="76A010AD" w14:textId="77777777" w:rsidTr="007B49BD">
        <w:tc>
          <w:tcPr>
            <w:tcW w:w="2448" w:type="dxa"/>
          </w:tcPr>
          <w:p w14:paraId="423B396A" w14:textId="77777777" w:rsidR="00036195" w:rsidRPr="000B238C" w:rsidRDefault="00036195" w:rsidP="007B49BD">
            <w:pPr>
              <w:rPr>
                <w:rFonts w:asciiTheme="minorHAnsi" w:hAnsiTheme="minorHAnsi" w:cstheme="minorHAnsi"/>
                <w:sz w:val="20"/>
                <w:szCs w:val="20"/>
              </w:rPr>
            </w:pPr>
            <w:r w:rsidRPr="000B238C">
              <w:rPr>
                <w:rFonts w:asciiTheme="minorHAnsi" w:hAnsiTheme="minorHAnsi" w:cstheme="minorHAnsi"/>
                <w:sz w:val="20"/>
                <w:szCs w:val="20"/>
              </w:rPr>
              <w:lastRenderedPageBreak/>
              <w:t>Department of Special Investigations (DSI) in the Ministry of Justice</w:t>
            </w:r>
          </w:p>
        </w:tc>
        <w:tc>
          <w:tcPr>
            <w:tcW w:w="7020" w:type="dxa"/>
          </w:tcPr>
          <w:p w14:paraId="7516614F" w14:textId="4A02E883" w:rsidR="00036195" w:rsidRPr="000B238C" w:rsidRDefault="00036195" w:rsidP="00A64E0F">
            <w:pPr>
              <w:rPr>
                <w:rFonts w:asciiTheme="minorHAnsi" w:hAnsiTheme="minorHAnsi" w:cstheme="minorHAnsi"/>
                <w:sz w:val="20"/>
                <w:szCs w:val="20"/>
              </w:rPr>
            </w:pPr>
            <w:r w:rsidRPr="000B238C">
              <w:rPr>
                <w:rFonts w:asciiTheme="minorHAnsi" w:hAnsiTheme="minorHAnsi" w:cstheme="minorHAnsi"/>
                <w:sz w:val="20"/>
                <w:szCs w:val="20"/>
              </w:rPr>
              <w:t>Investigate complicated human trafficking crimes</w:t>
            </w:r>
            <w:r w:rsidR="00C91620" w:rsidRPr="000B238C">
              <w:rPr>
                <w:rFonts w:asciiTheme="minorHAnsi" w:hAnsiTheme="minorHAnsi" w:cstheme="minorHAnsi"/>
                <w:sz w:val="20"/>
                <w:szCs w:val="20"/>
              </w:rPr>
              <w:t>, including those related to police complicity</w:t>
            </w:r>
            <w:r w:rsidR="009645D9" w:rsidRPr="000B238C">
              <w:rPr>
                <w:rFonts w:asciiTheme="minorHAnsi" w:hAnsiTheme="minorHAnsi" w:cstheme="minorHAnsi"/>
                <w:sz w:val="20"/>
                <w:szCs w:val="20"/>
              </w:rPr>
              <w:t xml:space="preserve"> and transnational or organized crime</w:t>
            </w:r>
            <w:r w:rsidRPr="000B238C">
              <w:rPr>
                <w:rFonts w:asciiTheme="minorHAnsi" w:hAnsiTheme="minorHAnsi" w:cstheme="minorHAnsi"/>
                <w:sz w:val="20"/>
                <w:szCs w:val="20"/>
              </w:rPr>
              <w:t>.</w:t>
            </w:r>
            <w:r w:rsidR="003D4D0E" w:rsidRPr="000B238C">
              <w:rPr>
                <w:rFonts w:asciiTheme="minorHAnsi" w:hAnsiTheme="minorHAnsi" w:cstheme="minorHAnsi"/>
                <w:sz w:val="20"/>
                <w:szCs w:val="20"/>
              </w:rPr>
              <w:t xml:space="preserve"> MO</w:t>
            </w:r>
            <w:r w:rsidR="004C04F3" w:rsidRPr="000B238C">
              <w:rPr>
                <w:rFonts w:asciiTheme="minorHAnsi" w:hAnsiTheme="minorHAnsi" w:cstheme="minorHAnsi"/>
                <w:sz w:val="20"/>
                <w:szCs w:val="20"/>
              </w:rPr>
              <w:t>U between Thai Police and DSI states that a NGO or social worker can choose which entity will investigate and that that entity must work on the case from start to finish.</w:t>
            </w:r>
            <w:r w:rsidRPr="000B238C">
              <w:rPr>
                <w:rFonts w:asciiTheme="minorHAnsi" w:hAnsiTheme="minorHAnsi" w:cstheme="minorHAnsi"/>
                <w:sz w:val="20"/>
                <w:szCs w:val="20"/>
              </w:rPr>
              <w:fldChar w:fldCharType="begin"/>
            </w:r>
            <w:r w:rsidR="003129BB">
              <w:rPr>
                <w:rFonts w:asciiTheme="minorHAnsi" w:hAnsiTheme="minorHAnsi" w:cstheme="minorHAnsi"/>
                <w:sz w:val="20"/>
                <w:szCs w:val="20"/>
              </w:rPr>
              <w:instrText xml:space="preserve"> ADDIN EN.CITE &lt;EndNote&gt;&lt;Cite&gt;&lt;Author&gt;U.S. Embassy- Bangkok&lt;/Author&gt;&lt;RecNum&gt;440&lt;/RecNum&gt;&lt;DisplayText&gt;(2, 47, 48)&lt;/DisplayText&gt;&lt;record&gt;&lt;rec-number&gt;440&lt;/rec-number&gt;&lt;foreign-keys&gt;&lt;key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2014&lt;/title&gt;&lt;/titles&gt;&lt;keywords&gt;&lt;keyword&gt;Thailand&lt;/keyword&gt;&lt;/keywords&gt;&lt;dates&gt;&lt;/dates&gt;&lt;urls&gt;&lt;/urls&gt;&lt;/record&gt;&lt;/Cite&gt;&lt;Cite&gt;&lt;Author&gt;U.S. Embassy- Bangkok official&lt;/Author&gt;&lt;Year&gt;2014&lt;/Year&gt;&lt;RecNum&gt;460&lt;/RecNum&gt;&lt;record&gt;&lt;rec-number&gt;460&lt;/rec-number&gt;&lt;foreign-keys&gt;&lt;key app="EN" db-id="5vrz02vd1rz2ppeeax9x95v6wdxa2w2wsdte"&gt;460&lt;/key&gt;&lt;/foreign-keys&gt;&lt;ref-type name="Personal Communication"&gt;26&lt;/ref-type&gt;&lt;contributors&gt;&lt;authors&gt;&lt;author&gt;U.S. Embassy- Bangkok official,&lt;/author&gt;&lt;/authors&gt;&lt;secondary-authors&gt;&lt;author&gt;USDOL official,&lt;/author&gt;&lt;/secondary-authors&gt;&lt;/contributors&gt;&lt;titles&gt;&lt;/titles&gt;&lt;keywords&gt;&lt;keyword&gt;Thailand&lt;/keyword&gt;&lt;/keywords&gt;&lt;dates&gt;&lt;year&gt;2014&lt;/year&gt;&lt;pub-dates&gt;&lt;date&gt;June 6,&lt;/date&gt;&lt;/pub-dates&gt;&lt;/dates&gt;&lt;work-type&gt;E-mail communication to&lt;/work-type&gt;&lt;urls&gt;&lt;/urls&gt;&lt;/record&gt;&lt;/Cite&gt;&lt;Cite&gt;&lt;RecNum&gt;463&lt;/RecNum&gt;&lt;record&gt;&lt;rec-number&gt;463&lt;/rec-number&gt;&lt;foreign-keys&gt;&lt;key app="EN" db-id="5vrz02vd1rz2ppeeax9x95v6wdxa2w2wsdte"&gt;463&lt;/key&gt;&lt;/foreign-keys&gt;&lt;ref-type name="Statute"&gt;31&lt;/ref-type&gt;&lt;contributors&gt;&lt;/contributors&gt;&lt;titles&gt;&lt;title&gt;The Special Case Investigation Act&lt;/title&gt;&lt;/titles&gt;&lt;keywords&gt;&lt;keyword&gt;Thailand&lt;/keyword&gt;&lt;/keywords&gt;&lt;dates&gt;&lt;pub-dates&gt;&lt;date&gt;2004&lt;/date&gt;&lt;/pub-dates&gt;&lt;/dates&gt;&lt;pub-location&gt;Government of Thailand&lt;/pub-location&gt;&lt;urls&gt;&lt;related-urls&gt;&lt;url&gt;https://www.unodc.org/tldb/pdf/Thailand_Special_Investigation_Act.pdf&lt;/url&gt;&lt;/related-urls&gt;&lt;/urls&gt;&lt;/record&gt;&lt;/Cite&gt;&lt;/EndNote&gt;</w:instrText>
            </w:r>
            <w:r w:rsidRPr="000B238C">
              <w:rPr>
                <w:rFonts w:asciiTheme="minorHAnsi" w:hAnsiTheme="minorHAnsi" w:cstheme="minorHAnsi"/>
                <w:sz w:val="20"/>
                <w:szCs w:val="20"/>
              </w:rPr>
              <w:fldChar w:fldCharType="separate"/>
            </w:r>
            <w:r w:rsidR="003129BB">
              <w:rPr>
                <w:rFonts w:asciiTheme="minorHAnsi" w:hAnsiTheme="minorHAnsi" w:cstheme="minorHAnsi"/>
                <w:noProof/>
                <w:sz w:val="20"/>
                <w:szCs w:val="20"/>
              </w:rPr>
              <w:t>(</w:t>
            </w:r>
            <w:hyperlink w:anchor="_ENREF_2" w:tooltip="U.S. Embassy- Bangkok,  #440" w:history="1">
              <w:r w:rsidR="00A64E0F">
                <w:rPr>
                  <w:rFonts w:asciiTheme="minorHAnsi" w:hAnsiTheme="minorHAnsi" w:cstheme="minorHAnsi"/>
                  <w:noProof/>
                  <w:sz w:val="20"/>
                  <w:szCs w:val="20"/>
                </w:rPr>
                <w:t>2</w:t>
              </w:r>
            </w:hyperlink>
            <w:r w:rsidR="003129BB">
              <w:rPr>
                <w:rFonts w:asciiTheme="minorHAnsi" w:hAnsiTheme="minorHAnsi" w:cstheme="minorHAnsi"/>
                <w:noProof/>
                <w:sz w:val="20"/>
                <w:szCs w:val="20"/>
              </w:rPr>
              <w:t xml:space="preserve">, </w:t>
            </w:r>
            <w:hyperlink w:anchor="_ENREF_47" w:tooltip="U.S. Embassy- Bangkok official, 2014 #460" w:history="1">
              <w:r w:rsidR="00A64E0F">
                <w:rPr>
                  <w:rFonts w:asciiTheme="minorHAnsi" w:hAnsiTheme="minorHAnsi" w:cstheme="minorHAnsi"/>
                  <w:noProof/>
                  <w:sz w:val="20"/>
                  <w:szCs w:val="20"/>
                </w:rPr>
                <w:t>47</w:t>
              </w:r>
            </w:hyperlink>
            <w:r w:rsidR="003129BB">
              <w:rPr>
                <w:rFonts w:asciiTheme="minorHAnsi" w:hAnsiTheme="minorHAnsi" w:cstheme="minorHAnsi"/>
                <w:noProof/>
                <w:sz w:val="20"/>
                <w:szCs w:val="20"/>
              </w:rPr>
              <w:t xml:space="preserve">, </w:t>
            </w:r>
            <w:hyperlink w:anchor="_ENREF_48" w:tooltip=",  #463" w:history="1">
              <w:r w:rsidR="00A64E0F">
                <w:rPr>
                  <w:rFonts w:asciiTheme="minorHAnsi" w:hAnsiTheme="minorHAnsi" w:cstheme="minorHAnsi"/>
                  <w:noProof/>
                  <w:sz w:val="20"/>
                  <w:szCs w:val="20"/>
                </w:rPr>
                <w:t>48</w:t>
              </w:r>
            </w:hyperlink>
            <w:r w:rsidR="003129BB">
              <w:rPr>
                <w:rFonts w:asciiTheme="minorHAnsi" w:hAnsiTheme="minorHAnsi" w:cstheme="minorHAnsi"/>
                <w:noProof/>
                <w:sz w:val="20"/>
                <w:szCs w:val="20"/>
              </w:rPr>
              <w:t>)</w:t>
            </w:r>
            <w:r w:rsidRPr="000B238C">
              <w:rPr>
                <w:rFonts w:asciiTheme="minorHAnsi" w:hAnsiTheme="minorHAnsi" w:cstheme="minorHAnsi"/>
                <w:sz w:val="20"/>
                <w:szCs w:val="20"/>
              </w:rPr>
              <w:fldChar w:fldCharType="end"/>
            </w:r>
          </w:p>
        </w:tc>
      </w:tr>
      <w:tr w:rsidR="0074091D" w:rsidRPr="000B238C" w14:paraId="64707E56" w14:textId="77777777" w:rsidTr="00756A71">
        <w:tc>
          <w:tcPr>
            <w:tcW w:w="2448" w:type="dxa"/>
          </w:tcPr>
          <w:p w14:paraId="75ACBC26" w14:textId="77777777" w:rsidR="0074091D" w:rsidRPr="000B238C" w:rsidRDefault="0074091D" w:rsidP="00AE7B46">
            <w:pPr>
              <w:rPr>
                <w:rFonts w:asciiTheme="minorHAnsi" w:hAnsiTheme="minorHAnsi" w:cstheme="minorHAnsi"/>
                <w:sz w:val="20"/>
                <w:szCs w:val="20"/>
              </w:rPr>
            </w:pPr>
            <w:r w:rsidRPr="000B238C">
              <w:rPr>
                <w:rFonts w:asciiTheme="minorHAnsi" w:hAnsiTheme="minorHAnsi" w:cstheme="minorHAnsi"/>
                <w:sz w:val="20"/>
                <w:szCs w:val="20"/>
              </w:rPr>
              <w:t>R</w:t>
            </w:r>
            <w:r w:rsidR="006847BB" w:rsidRPr="000B238C">
              <w:rPr>
                <w:rFonts w:asciiTheme="minorHAnsi" w:hAnsiTheme="minorHAnsi" w:cstheme="minorHAnsi"/>
                <w:sz w:val="20"/>
                <w:szCs w:val="20"/>
              </w:rPr>
              <w:t>TP</w:t>
            </w:r>
            <w:r w:rsidR="00AE7B46" w:rsidRPr="000B238C">
              <w:rPr>
                <w:rFonts w:asciiTheme="minorHAnsi" w:hAnsiTheme="minorHAnsi" w:cstheme="minorHAnsi"/>
                <w:sz w:val="20"/>
                <w:szCs w:val="20"/>
              </w:rPr>
              <w:t xml:space="preserve"> </w:t>
            </w:r>
            <w:r w:rsidRPr="000B238C">
              <w:rPr>
                <w:rFonts w:asciiTheme="minorHAnsi" w:hAnsiTheme="minorHAnsi" w:cstheme="minorHAnsi"/>
                <w:sz w:val="20"/>
                <w:szCs w:val="20"/>
              </w:rPr>
              <w:t>and Attorney General</w:t>
            </w:r>
          </w:p>
        </w:tc>
        <w:tc>
          <w:tcPr>
            <w:tcW w:w="7020" w:type="dxa"/>
          </w:tcPr>
          <w:p w14:paraId="7EBAEF05" w14:textId="6664D171" w:rsidR="0074091D" w:rsidRPr="000B238C" w:rsidRDefault="0074091D" w:rsidP="00A64E0F">
            <w:pPr>
              <w:rPr>
                <w:rFonts w:asciiTheme="minorHAnsi" w:hAnsiTheme="minorHAnsi" w:cstheme="minorHAnsi"/>
                <w:sz w:val="20"/>
                <w:szCs w:val="20"/>
              </w:rPr>
            </w:pPr>
            <w:r w:rsidRPr="000B238C">
              <w:rPr>
                <w:rFonts w:asciiTheme="minorHAnsi" w:hAnsiTheme="minorHAnsi" w:cstheme="minorHAnsi"/>
                <w:sz w:val="20"/>
                <w:szCs w:val="20"/>
              </w:rPr>
              <w:t>Enforce the Transnational Organized Crime Act.</w:t>
            </w:r>
            <w:r w:rsidR="007B7E71" w:rsidRPr="000B238C">
              <w:rPr>
                <w:rFonts w:asciiTheme="minorHAnsi" w:hAnsiTheme="minorHAnsi" w:cstheme="minorHAnsi"/>
                <w:sz w:val="20"/>
                <w:szCs w:val="20"/>
              </w:rPr>
              <w:fldChar w:fldCharType="begin"/>
            </w:r>
            <w:r w:rsidR="00E1476B">
              <w:rPr>
                <w:rFonts w:asciiTheme="minorHAnsi" w:hAnsiTheme="minorHAnsi" w:cstheme="minorHAnsi"/>
                <w:sz w:val="20"/>
                <w:szCs w:val="20"/>
              </w:rPr>
              <w:instrText xml:space="preserve"> ADDIN EN.CITE &lt;EndNote&gt;&lt;Cite&gt;&lt;Author&gt;U.S. Embassy- Bangkok official&lt;/Author&gt;&lt;Year&gt;2014&lt;/Year&gt;&lt;RecNum&gt;447&lt;/RecNum&gt;&lt;DisplayText&gt;(27)&lt;/DisplayText&gt;&lt;record&gt;&lt;rec-number&gt;447&lt;/rec-number&gt;&lt;foreign-keys&gt;&lt;key app="EN" db-id="5vrz02vd1rz2ppeeax9x95v6wdxa2w2wsdte"&gt;447&lt;/key&gt;&lt;/foreign-keys&gt;&lt;ref-type name="Personal Communication"&gt;26&lt;/ref-type&gt;&lt;contributors&gt;&lt;authors&gt;&lt;author&gt;U.S. Embassy- Bangkok official,&lt;/author&gt;&lt;/authors&gt;&lt;secondary-authors&gt;&lt;author&gt;USDOL official,&lt;/author&gt;&lt;/secondary-authors&gt;&lt;/contributors&gt;&lt;titles&gt;&lt;/titles&gt;&lt;keywords&gt;&lt;keyword&gt;Thailand&lt;/keyword&gt;&lt;/keywords&gt;&lt;dates&gt;&lt;year&gt;2014&lt;/year&gt;&lt;pub-dates&gt;&lt;date&gt;March 4,&lt;/date&gt;&lt;/pub-dates&gt;&lt;/dates&gt;&lt;work-type&gt;E-mail communication to&lt;/work-type&gt;&lt;urls&gt;&lt;/urls&gt;&lt;/record&gt;&lt;/Cite&gt;&lt;/EndNote&gt;</w:instrText>
            </w:r>
            <w:r w:rsidR="007B7E71" w:rsidRPr="000B238C">
              <w:rPr>
                <w:rFonts w:asciiTheme="minorHAnsi" w:hAnsiTheme="minorHAnsi" w:cstheme="minorHAnsi"/>
                <w:sz w:val="20"/>
                <w:szCs w:val="20"/>
              </w:rPr>
              <w:fldChar w:fldCharType="separate"/>
            </w:r>
            <w:r w:rsidR="003D21A7" w:rsidRPr="000B238C">
              <w:rPr>
                <w:rFonts w:asciiTheme="minorHAnsi" w:hAnsiTheme="minorHAnsi" w:cstheme="minorHAnsi"/>
                <w:noProof/>
                <w:sz w:val="20"/>
                <w:szCs w:val="20"/>
              </w:rPr>
              <w:t>(</w:t>
            </w:r>
            <w:hyperlink w:anchor="_ENREF_27" w:tooltip="U.S. Embassy- Bangkok official, 2014 #447" w:history="1">
              <w:r w:rsidR="00A64E0F" w:rsidRPr="000B238C">
                <w:rPr>
                  <w:rFonts w:asciiTheme="minorHAnsi" w:hAnsiTheme="minorHAnsi" w:cstheme="minorHAnsi"/>
                  <w:noProof/>
                  <w:sz w:val="20"/>
                  <w:szCs w:val="20"/>
                </w:rPr>
                <w:t>27</w:t>
              </w:r>
            </w:hyperlink>
            <w:r w:rsidR="003D21A7" w:rsidRPr="000B238C">
              <w:rPr>
                <w:rFonts w:asciiTheme="minorHAnsi" w:hAnsiTheme="minorHAnsi" w:cstheme="minorHAnsi"/>
                <w:noProof/>
                <w:sz w:val="20"/>
                <w:szCs w:val="20"/>
              </w:rPr>
              <w:t>)</w:t>
            </w:r>
            <w:r w:rsidR="007B7E71" w:rsidRPr="000B238C">
              <w:rPr>
                <w:rFonts w:asciiTheme="minorHAnsi" w:hAnsiTheme="minorHAnsi" w:cstheme="minorHAnsi"/>
                <w:sz w:val="20"/>
                <w:szCs w:val="20"/>
              </w:rPr>
              <w:fldChar w:fldCharType="end"/>
            </w:r>
          </w:p>
        </w:tc>
      </w:tr>
    </w:tbl>
    <w:p w14:paraId="4AAB9C42" w14:textId="77777777" w:rsidR="009B6476" w:rsidRDefault="009B6476" w:rsidP="00756A71">
      <w:pPr>
        <w:rPr>
          <w:rFonts w:asciiTheme="minorHAnsi" w:hAnsiTheme="minorHAnsi" w:cstheme="minorHAnsi"/>
          <w:sz w:val="22"/>
          <w:szCs w:val="22"/>
        </w:rPr>
      </w:pPr>
    </w:p>
    <w:p w14:paraId="349662D9" w14:textId="77777777" w:rsidR="009B6476" w:rsidRPr="001A42C7" w:rsidRDefault="009B6476" w:rsidP="0009581F">
      <w:pPr>
        <w:rPr>
          <w:rFonts w:asciiTheme="minorHAnsi" w:hAnsiTheme="minorHAnsi" w:cstheme="minorHAnsi"/>
          <w:sz w:val="22"/>
          <w:szCs w:val="22"/>
        </w:rPr>
      </w:pPr>
      <w:r w:rsidRPr="0028044A">
        <w:rPr>
          <w:rFonts w:asciiTheme="minorHAnsi" w:hAnsiTheme="minorHAnsi" w:cstheme="minorHAnsi"/>
          <w:sz w:val="22"/>
          <w:szCs w:val="22"/>
        </w:rPr>
        <w:t xml:space="preserve">Law enforcement agencies in </w:t>
      </w:r>
      <w:r w:rsidR="001A42C7">
        <w:rPr>
          <w:rFonts w:asciiTheme="minorHAnsi" w:hAnsiTheme="minorHAnsi" w:cstheme="minorHAnsi"/>
          <w:sz w:val="22"/>
          <w:szCs w:val="22"/>
        </w:rPr>
        <w:t>Thailand</w:t>
      </w:r>
      <w:r w:rsidRPr="0028044A">
        <w:rPr>
          <w:rFonts w:asciiTheme="minorHAnsi" w:hAnsiTheme="minorHAnsi" w:cstheme="minorHAnsi"/>
          <w:sz w:val="22"/>
          <w:szCs w:val="22"/>
        </w:rPr>
        <w:t xml:space="preserve"> took </w:t>
      </w:r>
      <w:r w:rsidRPr="001A42C7">
        <w:rPr>
          <w:rFonts w:asciiTheme="minorHAnsi" w:hAnsiTheme="minorHAnsi" w:cstheme="minorHAnsi"/>
          <w:sz w:val="22"/>
          <w:szCs w:val="22"/>
        </w:rPr>
        <w:t>actions to combat child labor</w:t>
      </w:r>
      <w:r w:rsidR="004D37C1" w:rsidRPr="001A42C7">
        <w:rPr>
          <w:rFonts w:asciiTheme="minorHAnsi" w:hAnsiTheme="minorHAnsi" w:cstheme="minorHAnsi"/>
          <w:sz w:val="22"/>
          <w:szCs w:val="22"/>
        </w:rPr>
        <w:t>, including its worst forms</w:t>
      </w:r>
      <w:r w:rsidRPr="001A42C7">
        <w:rPr>
          <w:rFonts w:asciiTheme="minorHAnsi" w:hAnsiTheme="minorHAnsi" w:cstheme="minorHAnsi"/>
          <w:sz w:val="22"/>
          <w:szCs w:val="22"/>
        </w:rPr>
        <w:t>.</w:t>
      </w:r>
    </w:p>
    <w:p w14:paraId="085AF4A1" w14:textId="77777777" w:rsidR="009B6476" w:rsidRPr="001A42C7" w:rsidRDefault="009B6476" w:rsidP="00756A71">
      <w:pPr>
        <w:rPr>
          <w:rFonts w:asciiTheme="minorHAnsi" w:hAnsiTheme="minorHAnsi" w:cstheme="minorHAnsi"/>
          <w:sz w:val="22"/>
          <w:szCs w:val="22"/>
        </w:rPr>
      </w:pPr>
    </w:p>
    <w:p w14:paraId="24677724" w14:textId="77777777" w:rsidR="009B6476" w:rsidRPr="001A42C7" w:rsidRDefault="009B6476" w:rsidP="00756A71">
      <w:pPr>
        <w:rPr>
          <w:rFonts w:asciiTheme="minorHAnsi" w:hAnsiTheme="minorHAnsi" w:cstheme="minorHAnsi"/>
          <w:b/>
          <w:i/>
          <w:sz w:val="22"/>
          <w:szCs w:val="22"/>
        </w:rPr>
      </w:pPr>
      <w:r w:rsidRPr="001A42C7">
        <w:rPr>
          <w:rFonts w:asciiTheme="minorHAnsi" w:hAnsiTheme="minorHAnsi" w:cstheme="minorHAnsi"/>
          <w:b/>
          <w:i/>
          <w:sz w:val="22"/>
          <w:szCs w:val="22"/>
        </w:rPr>
        <w:t>Labor Law Enforcement</w:t>
      </w:r>
    </w:p>
    <w:p w14:paraId="305271D4" w14:textId="77777777" w:rsidR="009B6476" w:rsidRPr="001A42C7" w:rsidRDefault="009B6476" w:rsidP="007D4BB3">
      <w:pPr>
        <w:rPr>
          <w:rFonts w:asciiTheme="minorHAnsi" w:hAnsiTheme="minorHAnsi" w:cstheme="minorHAnsi"/>
          <w:sz w:val="22"/>
          <w:szCs w:val="22"/>
        </w:rPr>
      </w:pPr>
    </w:p>
    <w:p w14:paraId="65E58C02" w14:textId="0C8AAB50" w:rsidR="007D4BB3" w:rsidRPr="00933C03" w:rsidRDefault="009B6476" w:rsidP="007D4BB3">
      <w:pPr>
        <w:pStyle w:val="Subtitle"/>
        <w:jc w:val="left"/>
        <w:rPr>
          <w:rFonts w:asciiTheme="minorHAnsi" w:hAnsiTheme="minorHAnsi"/>
          <w:bCs/>
          <w:sz w:val="22"/>
          <w:szCs w:val="22"/>
        </w:rPr>
      </w:pPr>
      <w:r w:rsidRPr="001A42C7">
        <w:rPr>
          <w:rFonts w:asciiTheme="minorHAnsi" w:hAnsiTheme="minorHAnsi" w:cstheme="minorHAnsi"/>
          <w:sz w:val="22"/>
          <w:szCs w:val="22"/>
        </w:rPr>
        <w:t xml:space="preserve">In </w:t>
      </w:r>
      <w:r w:rsidR="0009581F" w:rsidRPr="001A42C7">
        <w:rPr>
          <w:rFonts w:asciiTheme="minorHAnsi" w:hAnsiTheme="minorHAnsi" w:cstheme="minorHAnsi"/>
          <w:sz w:val="22"/>
          <w:szCs w:val="22"/>
        </w:rPr>
        <w:t>2013</w:t>
      </w:r>
      <w:r w:rsidRPr="001A42C7">
        <w:rPr>
          <w:rFonts w:asciiTheme="minorHAnsi" w:hAnsiTheme="minorHAnsi" w:cstheme="minorHAnsi"/>
          <w:sz w:val="22"/>
          <w:szCs w:val="22"/>
        </w:rPr>
        <w:t xml:space="preserve">, </w:t>
      </w:r>
      <w:r w:rsidR="007D4BB3" w:rsidRPr="007D4BB3">
        <w:rPr>
          <w:rFonts w:asciiTheme="minorHAnsi" w:hAnsiTheme="minorHAnsi"/>
          <w:bCs/>
          <w:sz w:val="22"/>
          <w:szCs w:val="22"/>
        </w:rPr>
        <w:t>the DLPW’s operational budget for the labor inspectorate was $</w:t>
      </w:r>
      <w:r w:rsidR="00110F2F">
        <w:rPr>
          <w:rFonts w:asciiTheme="minorHAnsi" w:hAnsiTheme="minorHAnsi"/>
          <w:bCs/>
          <w:sz w:val="22"/>
          <w:szCs w:val="22"/>
        </w:rPr>
        <w:t>492</w:t>
      </w:r>
      <w:r w:rsidR="007D4BB3" w:rsidRPr="007D4BB3">
        <w:rPr>
          <w:rFonts w:asciiTheme="minorHAnsi" w:hAnsiTheme="minorHAnsi"/>
          <w:bCs/>
          <w:sz w:val="22"/>
          <w:szCs w:val="22"/>
        </w:rPr>
        <w:t>,</w:t>
      </w:r>
      <w:r w:rsidR="00110F2F">
        <w:rPr>
          <w:rFonts w:asciiTheme="minorHAnsi" w:hAnsiTheme="minorHAnsi"/>
          <w:bCs/>
          <w:sz w:val="22"/>
          <w:szCs w:val="22"/>
        </w:rPr>
        <w:t>280</w:t>
      </w:r>
      <w:r w:rsidR="00B46E9F">
        <w:rPr>
          <w:rFonts w:asciiTheme="minorHAnsi" w:hAnsiTheme="minorHAnsi"/>
          <w:bCs/>
          <w:sz w:val="22"/>
          <w:szCs w:val="22"/>
        </w:rPr>
        <w:t>, a 24 percent increase from the 2012 budget</w:t>
      </w:r>
      <w:r w:rsidR="007D4BB3" w:rsidRPr="007D4BB3">
        <w:rPr>
          <w:rFonts w:asciiTheme="minorHAnsi" w:hAnsiTheme="minorHAnsi"/>
          <w:bCs/>
          <w:sz w:val="22"/>
          <w:szCs w:val="22"/>
        </w:rPr>
        <w:t>.</w:t>
      </w:r>
      <w:r w:rsidR="007B7E71">
        <w:rPr>
          <w:rFonts w:asciiTheme="minorHAnsi" w:hAnsiTheme="minorHAnsi"/>
          <w:bCs/>
          <w:sz w:val="22"/>
          <w:szCs w:val="22"/>
        </w:rPr>
        <w:fldChar w:fldCharType="begin"/>
      </w:r>
      <w:r w:rsidR="00E1476B">
        <w:rPr>
          <w:rFonts w:asciiTheme="minorHAnsi" w:hAnsiTheme="minorHAnsi"/>
          <w:bCs/>
          <w:sz w:val="22"/>
          <w:szCs w:val="22"/>
        </w:rPr>
        <w:instrText xml:space="preserve"> ADDIN EN.CITE &lt;EndNote&gt;&lt;Cite&gt;&lt;Author&gt;U.S. Embassy- Bangkok&lt;/Author&gt;&lt;RecNum&gt;440&lt;/RecNum&gt;&lt;DisplayText&gt;(2, 42)&lt;/DisplayText&gt;&lt;record&gt;&lt;rec-number&gt;440&lt;/rec-number&gt;&lt;foreign-keys&gt;&lt;key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2014&lt;/title&gt;&lt;/titles&gt;&lt;keywords&gt;&lt;keyword&gt;Thailand&lt;/keyword&gt;&lt;/keywords&gt;&lt;dates&gt;&lt;/dates&gt;&lt;urls&gt;&lt;/urls&gt;&lt;/record&gt;&lt;/Cite&gt;&lt;Cite&gt;&lt;Author&gt;Government of Thailand&lt;/Author&gt;&lt;Year&gt;March 5, 2014&lt;/Year&gt;&lt;RecNum&gt;469&lt;/RecNum&gt;&lt;record&gt;&lt;rec-number&gt;469&lt;/rec-number&gt;&lt;foreign-keys&gt;&lt;key app="EN" db-id="5vrz02vd1rz2ppeeax9x95v6wdxa2w2wsdte"&gt;469&lt;/key&gt;&lt;/foreign-keys&gt;&lt;ref-type name="Report"&gt;27&lt;/ref-type&gt;&lt;contributors&gt;&lt;authors&gt;&lt;author&gt;Government of Thailand,&lt;/author&gt;&lt;/authors&gt;&lt;/contributors&gt;&lt;titles&gt;&lt;title&gt;Translated answers to U.S. Department of Labor Questionnaire&lt;/title&gt;&lt;/titles&gt;&lt;keywords&gt;&lt;keyword&gt;Thailand&lt;/keyword&gt;&lt;/keywords&gt;&lt;dates&gt;&lt;year&gt;March 5, 2014&lt;/year&gt;&lt;/dates&gt;&lt;pub-location&gt;Bangkok&lt;/pub-location&gt;&lt;work-type&gt;Submitted in response to U.S. Department of Labor Federal Register Notice (December 11, 2013) &amp;quot;Request for Information on Efforts by Certain Countries to Eliminate the Worst Forms of Child Labor&amp;quot;&lt;/work-type&gt;&lt;urls&gt;&lt;/urls&gt;&lt;/record&gt;&lt;/Cite&gt;&lt;/EndNote&gt;</w:instrText>
      </w:r>
      <w:r w:rsidR="007B7E71">
        <w:rPr>
          <w:rFonts w:asciiTheme="minorHAnsi" w:hAnsiTheme="minorHAnsi"/>
          <w:bCs/>
          <w:sz w:val="22"/>
          <w:szCs w:val="22"/>
        </w:rPr>
        <w:fldChar w:fldCharType="separate"/>
      </w:r>
      <w:r w:rsidR="003D21A7">
        <w:rPr>
          <w:rFonts w:asciiTheme="minorHAnsi" w:hAnsiTheme="minorHAnsi"/>
          <w:bCs/>
          <w:noProof/>
          <w:sz w:val="22"/>
          <w:szCs w:val="22"/>
        </w:rPr>
        <w:t>(</w:t>
      </w:r>
      <w:hyperlink w:anchor="_ENREF_2" w:tooltip="U.S. Embassy- Bangkok,  #440" w:history="1">
        <w:r w:rsidR="00A64E0F">
          <w:rPr>
            <w:rFonts w:asciiTheme="minorHAnsi" w:hAnsiTheme="minorHAnsi"/>
            <w:bCs/>
            <w:noProof/>
            <w:sz w:val="22"/>
            <w:szCs w:val="22"/>
          </w:rPr>
          <w:t>2</w:t>
        </w:r>
      </w:hyperlink>
      <w:r w:rsidR="003D21A7">
        <w:rPr>
          <w:rFonts w:asciiTheme="minorHAnsi" w:hAnsiTheme="minorHAnsi"/>
          <w:bCs/>
          <w:noProof/>
          <w:sz w:val="22"/>
          <w:szCs w:val="22"/>
        </w:rPr>
        <w:t xml:space="preserve">, </w:t>
      </w:r>
      <w:hyperlink w:anchor="_ENREF_42" w:tooltip="Government of Thailand, March 5, 2014 #469" w:history="1">
        <w:r w:rsidR="00A64E0F">
          <w:rPr>
            <w:rFonts w:asciiTheme="minorHAnsi" w:hAnsiTheme="minorHAnsi"/>
            <w:bCs/>
            <w:noProof/>
            <w:sz w:val="22"/>
            <w:szCs w:val="22"/>
          </w:rPr>
          <w:t>42</w:t>
        </w:r>
      </w:hyperlink>
      <w:r w:rsidR="003D21A7">
        <w:rPr>
          <w:rFonts w:asciiTheme="minorHAnsi" w:hAnsiTheme="minorHAnsi"/>
          <w:bCs/>
          <w:noProof/>
          <w:sz w:val="22"/>
          <w:szCs w:val="22"/>
        </w:rPr>
        <w:t>)</w:t>
      </w:r>
      <w:r w:rsidR="007B7E71">
        <w:rPr>
          <w:rFonts w:asciiTheme="minorHAnsi" w:hAnsiTheme="minorHAnsi"/>
          <w:bCs/>
          <w:sz w:val="22"/>
          <w:szCs w:val="22"/>
        </w:rPr>
        <w:fldChar w:fldCharType="end"/>
      </w:r>
      <w:r w:rsidR="007D4BB3" w:rsidRPr="007D4BB3">
        <w:rPr>
          <w:rFonts w:asciiTheme="minorHAnsi" w:hAnsiTheme="minorHAnsi"/>
          <w:bCs/>
          <w:sz w:val="22"/>
          <w:szCs w:val="22"/>
        </w:rPr>
        <w:t xml:space="preserve"> The DLPW employed 678 </w:t>
      </w:r>
      <w:r w:rsidR="007D4BB3" w:rsidRPr="00A64E0F">
        <w:rPr>
          <w:rFonts w:asciiTheme="minorHAnsi" w:hAnsiTheme="minorHAnsi"/>
          <w:bCs/>
          <w:sz w:val="22"/>
          <w:szCs w:val="22"/>
        </w:rPr>
        <w:t xml:space="preserve">labor inspectors, a number that the </w:t>
      </w:r>
      <w:r w:rsidR="00422952" w:rsidRPr="00A64E0F">
        <w:rPr>
          <w:rFonts w:asciiTheme="minorHAnsi" w:hAnsiTheme="minorHAnsi"/>
          <w:bCs/>
          <w:sz w:val="22"/>
          <w:szCs w:val="22"/>
        </w:rPr>
        <w:t>Department</w:t>
      </w:r>
      <w:r w:rsidR="007D4BB3" w:rsidRPr="00A64E0F">
        <w:rPr>
          <w:rFonts w:asciiTheme="minorHAnsi" w:hAnsiTheme="minorHAnsi"/>
          <w:bCs/>
          <w:sz w:val="22"/>
          <w:szCs w:val="22"/>
        </w:rPr>
        <w:t xml:space="preserve"> recognized as insufficient to adequately monitor all workplaces covered by </w:t>
      </w:r>
      <w:r w:rsidR="009C4D9B" w:rsidRPr="00A64E0F">
        <w:rPr>
          <w:rFonts w:asciiTheme="minorHAnsi" w:hAnsiTheme="minorHAnsi"/>
          <w:bCs/>
          <w:sz w:val="22"/>
          <w:szCs w:val="22"/>
        </w:rPr>
        <w:t>Thai labor</w:t>
      </w:r>
      <w:r w:rsidR="007D4BB3" w:rsidRPr="00A64E0F">
        <w:rPr>
          <w:rFonts w:asciiTheme="minorHAnsi" w:hAnsiTheme="minorHAnsi"/>
          <w:bCs/>
          <w:sz w:val="22"/>
          <w:szCs w:val="22"/>
        </w:rPr>
        <w:t xml:space="preserve"> law</w:t>
      </w:r>
      <w:r w:rsidR="002A62C6">
        <w:rPr>
          <w:rFonts w:asciiTheme="minorHAnsi" w:hAnsiTheme="minorHAnsi"/>
          <w:bCs/>
          <w:sz w:val="22"/>
          <w:szCs w:val="22"/>
        </w:rPr>
        <w:t>s</w:t>
      </w:r>
      <w:r w:rsidR="008D7CF5">
        <w:rPr>
          <w:rFonts w:asciiTheme="minorHAnsi" w:hAnsiTheme="minorHAnsi"/>
          <w:bCs/>
          <w:sz w:val="22"/>
          <w:szCs w:val="22"/>
        </w:rPr>
        <w:t>.</w:t>
      </w:r>
      <w:r w:rsidR="00524A7D">
        <w:rPr>
          <w:rFonts w:asciiTheme="minorHAnsi" w:hAnsiTheme="minorHAnsi"/>
          <w:bCs/>
          <w:sz w:val="22"/>
          <w:szCs w:val="22"/>
        </w:rPr>
        <w:fldChar w:fldCharType="begin"/>
      </w:r>
      <w:r w:rsidR="00E1476B">
        <w:rPr>
          <w:rFonts w:asciiTheme="minorHAnsi" w:hAnsiTheme="minorHAnsi"/>
          <w:bCs/>
          <w:sz w:val="22"/>
          <w:szCs w:val="22"/>
        </w:rPr>
        <w:instrText xml:space="preserve"> ADDIN EN.CITE &lt;EndNote&gt;&lt;Cite&gt;&lt;Author&gt;Government of Thailand&lt;/Author&gt;&lt;Year&gt;March 5, 2014&lt;/Year&gt;&lt;RecNum&gt;469&lt;/RecNum&gt;&lt;DisplayText&gt;(2, 42)&lt;/DisplayText&gt;&lt;record&gt;&lt;rec-number&gt;469&lt;/rec-number&gt;&lt;foreign-keys&gt;&lt;key app="EN" db-id="5vrz02vd1rz2ppeeax9x95v6wdxa2w2wsdte"&gt;469&lt;/key&gt;&lt;/foreign-keys&gt;&lt;ref-type name="Report"&gt;27&lt;/ref-type&gt;&lt;contributors&gt;&lt;authors&gt;&lt;author&gt;Government of Thailand,&lt;/author&gt;&lt;/authors&gt;&lt;/contributors&gt;&lt;titles&gt;&lt;title&gt;Translated answers to U.S. Department of Labor Questionnaire&lt;/title&gt;&lt;/titles&gt;&lt;keywords&gt;&lt;keyword&gt;Thailand&lt;/keyword&gt;&lt;/keywords&gt;&lt;dates&gt;&lt;year&gt;March 5, 2014&lt;/year&gt;&lt;/dates&gt;&lt;pub-location&gt;Bangkok&lt;/pub-location&gt;&lt;work-type&gt;Submitted in response to U.S. Department of Labor Federal Register Notice (December 11, 2013) &amp;quot;Request for Information on Efforts by Certain Countries to Eliminate the Worst Forms of Child Labor&amp;quot;&lt;/work-type&gt;&lt;urls&gt;&lt;/urls&gt;&lt;/record&gt;&lt;/Cite&gt;&lt;Cite&gt;&lt;Author&gt;U.S. Embassy- Bangkok&lt;/Author&gt;&lt;RecNum&gt;440&lt;/RecNum&gt;&lt;record&gt;&lt;rec-number&gt;440&lt;/rec-number&gt;&lt;foreign-keys&gt;&lt;key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524A7D">
        <w:rPr>
          <w:rFonts w:asciiTheme="minorHAnsi" w:hAnsiTheme="minorHAnsi"/>
          <w:bCs/>
          <w:sz w:val="22"/>
          <w:szCs w:val="22"/>
        </w:rPr>
        <w:fldChar w:fldCharType="separate"/>
      </w:r>
      <w:r w:rsidR="003D21A7">
        <w:rPr>
          <w:rFonts w:asciiTheme="minorHAnsi" w:hAnsiTheme="minorHAnsi"/>
          <w:bCs/>
          <w:noProof/>
          <w:sz w:val="22"/>
          <w:szCs w:val="22"/>
        </w:rPr>
        <w:t>(</w:t>
      </w:r>
      <w:hyperlink w:anchor="_ENREF_2" w:tooltip="U.S. Embassy- Bangkok,  #440" w:history="1">
        <w:r w:rsidR="00A64E0F">
          <w:rPr>
            <w:rFonts w:asciiTheme="minorHAnsi" w:hAnsiTheme="minorHAnsi"/>
            <w:bCs/>
            <w:noProof/>
            <w:sz w:val="22"/>
            <w:szCs w:val="22"/>
          </w:rPr>
          <w:t>2</w:t>
        </w:r>
      </w:hyperlink>
      <w:r w:rsidR="003D21A7">
        <w:rPr>
          <w:rFonts w:asciiTheme="minorHAnsi" w:hAnsiTheme="minorHAnsi"/>
          <w:bCs/>
          <w:noProof/>
          <w:sz w:val="22"/>
          <w:szCs w:val="22"/>
        </w:rPr>
        <w:t xml:space="preserve">, </w:t>
      </w:r>
      <w:hyperlink w:anchor="_ENREF_42" w:tooltip="Government of Thailand, March 5, 2014 #469" w:history="1">
        <w:r w:rsidR="00A64E0F">
          <w:rPr>
            <w:rFonts w:asciiTheme="minorHAnsi" w:hAnsiTheme="minorHAnsi"/>
            <w:bCs/>
            <w:noProof/>
            <w:sz w:val="22"/>
            <w:szCs w:val="22"/>
          </w:rPr>
          <w:t>42</w:t>
        </w:r>
      </w:hyperlink>
      <w:r w:rsidR="003D21A7">
        <w:rPr>
          <w:rFonts w:asciiTheme="minorHAnsi" w:hAnsiTheme="minorHAnsi"/>
          <w:bCs/>
          <w:noProof/>
          <w:sz w:val="22"/>
          <w:szCs w:val="22"/>
        </w:rPr>
        <w:t>)</w:t>
      </w:r>
      <w:r w:rsidR="00524A7D">
        <w:rPr>
          <w:rFonts w:asciiTheme="minorHAnsi" w:hAnsiTheme="minorHAnsi"/>
          <w:bCs/>
          <w:sz w:val="22"/>
          <w:szCs w:val="22"/>
        </w:rPr>
        <w:fldChar w:fldCharType="end"/>
      </w:r>
      <w:r w:rsidR="00422952">
        <w:rPr>
          <w:rFonts w:asciiTheme="minorHAnsi" w:hAnsiTheme="minorHAnsi"/>
          <w:bCs/>
          <w:sz w:val="22"/>
          <w:szCs w:val="22"/>
        </w:rPr>
        <w:t xml:space="preserve"> </w:t>
      </w:r>
      <w:r w:rsidR="009C4D9B">
        <w:rPr>
          <w:rFonts w:asciiTheme="minorHAnsi" w:hAnsiTheme="minorHAnsi"/>
          <w:bCs/>
          <w:sz w:val="22"/>
          <w:szCs w:val="22"/>
        </w:rPr>
        <w:t>DLPW</w:t>
      </w:r>
      <w:r w:rsidR="00422952">
        <w:rPr>
          <w:rFonts w:asciiTheme="minorHAnsi" w:hAnsiTheme="minorHAnsi"/>
          <w:bCs/>
          <w:sz w:val="22"/>
          <w:szCs w:val="22"/>
        </w:rPr>
        <w:t xml:space="preserve"> requested additional labor </w:t>
      </w:r>
      <w:r w:rsidR="00422952" w:rsidRPr="005E5B6E">
        <w:rPr>
          <w:rFonts w:asciiTheme="minorHAnsi" w:hAnsiTheme="minorHAnsi"/>
          <w:bCs/>
          <w:sz w:val="22"/>
          <w:szCs w:val="22"/>
        </w:rPr>
        <w:t>inspectors</w:t>
      </w:r>
      <w:r w:rsidR="009C4D9B" w:rsidRPr="005E5B6E">
        <w:rPr>
          <w:rFonts w:asciiTheme="minorHAnsi" w:hAnsiTheme="minorHAnsi"/>
          <w:bCs/>
          <w:sz w:val="22"/>
          <w:szCs w:val="22"/>
        </w:rPr>
        <w:t>,</w:t>
      </w:r>
      <w:r w:rsidR="002E20B7" w:rsidRPr="005E5B6E">
        <w:rPr>
          <w:rFonts w:asciiTheme="minorHAnsi" w:hAnsiTheme="minorHAnsi"/>
          <w:bCs/>
          <w:sz w:val="22"/>
          <w:szCs w:val="22"/>
        </w:rPr>
        <w:t xml:space="preserve"> </w:t>
      </w:r>
      <w:r w:rsidR="009C4D9B" w:rsidRPr="005E5B6E">
        <w:rPr>
          <w:rFonts w:asciiTheme="minorHAnsi" w:hAnsiTheme="minorHAnsi"/>
          <w:bCs/>
          <w:sz w:val="22"/>
          <w:szCs w:val="22"/>
        </w:rPr>
        <w:t>but this request</w:t>
      </w:r>
      <w:r w:rsidR="002E20B7" w:rsidRPr="005E5B6E">
        <w:rPr>
          <w:rFonts w:asciiTheme="minorHAnsi" w:hAnsiTheme="minorHAnsi"/>
          <w:bCs/>
          <w:sz w:val="22"/>
          <w:szCs w:val="22"/>
        </w:rPr>
        <w:t xml:space="preserve"> was rejected by the </w:t>
      </w:r>
      <w:r w:rsidR="00E2295A">
        <w:rPr>
          <w:rFonts w:asciiTheme="minorHAnsi" w:hAnsiTheme="minorHAnsi"/>
          <w:bCs/>
          <w:sz w:val="22"/>
          <w:szCs w:val="22"/>
        </w:rPr>
        <w:t>G</w:t>
      </w:r>
      <w:r w:rsidR="002E20B7" w:rsidRPr="005E5B6E">
        <w:rPr>
          <w:rFonts w:asciiTheme="minorHAnsi" w:hAnsiTheme="minorHAnsi"/>
          <w:bCs/>
          <w:sz w:val="22"/>
          <w:szCs w:val="22"/>
        </w:rPr>
        <w:t>overnment</w:t>
      </w:r>
      <w:r w:rsidR="007D4BB3" w:rsidRPr="005E5B6E">
        <w:rPr>
          <w:rFonts w:asciiTheme="minorHAnsi" w:hAnsiTheme="minorHAnsi"/>
          <w:bCs/>
          <w:sz w:val="22"/>
          <w:szCs w:val="22"/>
        </w:rPr>
        <w:t>.</w:t>
      </w:r>
      <w:r w:rsidR="00B46E9F" w:rsidRPr="005E5B6E">
        <w:rPr>
          <w:rFonts w:asciiTheme="minorHAnsi" w:hAnsiTheme="minorHAnsi"/>
          <w:bCs/>
          <w:sz w:val="22"/>
          <w:szCs w:val="22"/>
        </w:rPr>
        <w:fldChar w:fldCharType="begin"/>
      </w:r>
      <w:r w:rsidR="00E1476B">
        <w:rPr>
          <w:rFonts w:asciiTheme="minorHAnsi" w:hAnsiTheme="minorHAnsi"/>
          <w:bCs/>
          <w:sz w:val="22"/>
          <w:szCs w:val="22"/>
        </w:rPr>
        <w:instrText xml:space="preserve"> ADDIN EN.CITE &lt;EndNote&gt;&lt;Cite&gt;&lt;Author&gt;U.S. Embassy- Bangkok&lt;/Author&gt;&lt;RecNum&gt;440&lt;/RecNum&gt;&lt;DisplayText&gt;(2)&lt;/DisplayText&gt;&lt;record&gt;&lt;rec-number&gt;440&lt;/rec-number&gt;&lt;foreign-keys&gt;&lt;key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B46E9F" w:rsidRPr="005E5B6E">
        <w:rPr>
          <w:rFonts w:asciiTheme="minorHAnsi" w:hAnsiTheme="minorHAnsi"/>
          <w:bCs/>
          <w:sz w:val="22"/>
          <w:szCs w:val="22"/>
        </w:rPr>
        <w:fldChar w:fldCharType="separate"/>
      </w:r>
      <w:r w:rsidR="00B46E9F" w:rsidRPr="005E5B6E">
        <w:rPr>
          <w:rFonts w:asciiTheme="minorHAnsi" w:hAnsiTheme="minorHAnsi"/>
          <w:bCs/>
          <w:noProof/>
          <w:sz w:val="22"/>
          <w:szCs w:val="22"/>
        </w:rPr>
        <w:t>(</w:t>
      </w:r>
      <w:hyperlink w:anchor="_ENREF_2" w:tooltip="U.S. Embassy- Bangkok,  #440" w:history="1">
        <w:r w:rsidR="00A64E0F" w:rsidRPr="005E5B6E">
          <w:rPr>
            <w:rFonts w:asciiTheme="minorHAnsi" w:hAnsiTheme="minorHAnsi"/>
            <w:bCs/>
            <w:noProof/>
            <w:sz w:val="22"/>
            <w:szCs w:val="22"/>
          </w:rPr>
          <w:t>2</w:t>
        </w:r>
      </w:hyperlink>
      <w:r w:rsidR="00B46E9F" w:rsidRPr="005E5B6E">
        <w:rPr>
          <w:rFonts w:asciiTheme="minorHAnsi" w:hAnsiTheme="minorHAnsi"/>
          <w:bCs/>
          <w:noProof/>
          <w:sz w:val="22"/>
          <w:szCs w:val="22"/>
        </w:rPr>
        <w:t>)</w:t>
      </w:r>
      <w:r w:rsidR="00B46E9F" w:rsidRPr="005E5B6E">
        <w:rPr>
          <w:rFonts w:asciiTheme="minorHAnsi" w:hAnsiTheme="minorHAnsi"/>
          <w:bCs/>
          <w:sz w:val="22"/>
          <w:szCs w:val="22"/>
        </w:rPr>
        <w:fldChar w:fldCharType="end"/>
      </w:r>
      <w:r w:rsidR="007D4BB3" w:rsidRPr="005E5B6E">
        <w:rPr>
          <w:rFonts w:asciiTheme="minorHAnsi" w:hAnsiTheme="minorHAnsi"/>
          <w:bCs/>
          <w:sz w:val="22"/>
          <w:szCs w:val="22"/>
        </w:rPr>
        <w:t xml:space="preserve"> To address this issue, the DLPW authorized</w:t>
      </w:r>
      <w:r w:rsidR="007D4BB3" w:rsidRPr="007D4BB3">
        <w:rPr>
          <w:rFonts w:asciiTheme="minorHAnsi" w:hAnsiTheme="minorHAnsi"/>
          <w:bCs/>
          <w:sz w:val="22"/>
          <w:szCs w:val="22"/>
        </w:rPr>
        <w:t xml:space="preserve"> the Thai Police and Thai Navy (in the case of sea fishing vessels) to conduct labor inspections.</w:t>
      </w:r>
      <w:r w:rsidR="00110F2F">
        <w:rPr>
          <w:rFonts w:asciiTheme="minorHAnsi" w:hAnsiTheme="minorHAnsi"/>
          <w:bCs/>
          <w:sz w:val="22"/>
          <w:szCs w:val="22"/>
        </w:rPr>
        <w:t xml:space="preserve"> </w:t>
      </w:r>
      <w:r w:rsidR="00A8635C">
        <w:rPr>
          <w:rFonts w:asciiTheme="minorHAnsi" w:hAnsiTheme="minorHAnsi"/>
          <w:bCs/>
          <w:sz w:val="22"/>
          <w:szCs w:val="22"/>
        </w:rPr>
        <w:t xml:space="preserve">As of January 2014, </w:t>
      </w:r>
      <w:r w:rsidR="00110F2F">
        <w:rPr>
          <w:rFonts w:asciiTheme="minorHAnsi" w:hAnsiTheme="minorHAnsi"/>
          <w:bCs/>
          <w:sz w:val="22"/>
          <w:szCs w:val="22"/>
        </w:rPr>
        <w:t>approximate</w:t>
      </w:r>
      <w:r w:rsidR="00A8635C">
        <w:rPr>
          <w:rFonts w:asciiTheme="minorHAnsi" w:hAnsiTheme="minorHAnsi"/>
          <w:bCs/>
          <w:sz w:val="22"/>
          <w:szCs w:val="22"/>
        </w:rPr>
        <w:t>ly</w:t>
      </w:r>
      <w:r w:rsidR="005A774F">
        <w:rPr>
          <w:rFonts w:asciiTheme="minorHAnsi" w:hAnsiTheme="minorHAnsi"/>
          <w:bCs/>
          <w:sz w:val="22"/>
          <w:szCs w:val="22"/>
        </w:rPr>
        <w:t xml:space="preserve"> </w:t>
      </w:r>
      <w:r w:rsidR="00110F2F">
        <w:rPr>
          <w:rFonts w:asciiTheme="minorHAnsi" w:hAnsiTheme="minorHAnsi"/>
          <w:bCs/>
          <w:sz w:val="22"/>
          <w:szCs w:val="22"/>
        </w:rPr>
        <w:t xml:space="preserve">160 officers from the Marine Police and Navy </w:t>
      </w:r>
      <w:r w:rsidR="00911D92">
        <w:rPr>
          <w:rFonts w:asciiTheme="minorHAnsi" w:hAnsiTheme="minorHAnsi"/>
          <w:bCs/>
          <w:sz w:val="22"/>
          <w:szCs w:val="22"/>
        </w:rPr>
        <w:t>we</w:t>
      </w:r>
      <w:r w:rsidR="00110F2F">
        <w:rPr>
          <w:rFonts w:asciiTheme="minorHAnsi" w:hAnsiTheme="minorHAnsi"/>
          <w:bCs/>
          <w:sz w:val="22"/>
          <w:szCs w:val="22"/>
        </w:rPr>
        <w:t>re trained and registered as labor inspectors.</w:t>
      </w:r>
      <w:r w:rsidR="007B7E71">
        <w:rPr>
          <w:rFonts w:asciiTheme="minorHAnsi" w:hAnsiTheme="minorHAnsi"/>
          <w:bCs/>
          <w:sz w:val="22"/>
          <w:szCs w:val="22"/>
        </w:rPr>
        <w:fldChar w:fldCharType="begin"/>
      </w:r>
      <w:r w:rsidR="00E1476B">
        <w:rPr>
          <w:rFonts w:asciiTheme="minorHAnsi" w:hAnsiTheme="minorHAnsi"/>
          <w:bCs/>
          <w:sz w:val="22"/>
          <w:szCs w:val="22"/>
        </w:rPr>
        <w:instrText xml:space="preserve"> ADDIN EN.CITE &lt;EndNote&gt;&lt;Cite&gt;&lt;Author&gt;U.S. Embassy- Bangkok&lt;/Author&gt;&lt;RecNum&gt;440&lt;/RecNum&gt;&lt;DisplayText&gt;(2)&lt;/DisplayText&gt;&lt;record&gt;&lt;rec-number&gt;440&lt;/rec-number&gt;&lt;foreign-keys&gt;&lt;key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Pr>
          <w:rFonts w:asciiTheme="minorHAnsi" w:hAnsiTheme="minorHAnsi"/>
          <w:bCs/>
          <w:sz w:val="22"/>
          <w:szCs w:val="22"/>
        </w:rPr>
        <w:fldChar w:fldCharType="separate"/>
      </w:r>
      <w:r w:rsidR="00110F2F">
        <w:rPr>
          <w:rFonts w:asciiTheme="minorHAnsi" w:hAnsiTheme="minorHAnsi"/>
          <w:bCs/>
          <w:noProof/>
          <w:sz w:val="22"/>
          <w:szCs w:val="22"/>
        </w:rPr>
        <w:t>(</w:t>
      </w:r>
      <w:hyperlink w:anchor="_ENREF_2" w:tooltip="U.S. Embassy- Bangkok,  #440" w:history="1">
        <w:r w:rsidR="00A64E0F">
          <w:rPr>
            <w:rFonts w:asciiTheme="minorHAnsi" w:hAnsiTheme="minorHAnsi"/>
            <w:bCs/>
            <w:noProof/>
            <w:sz w:val="22"/>
            <w:szCs w:val="22"/>
          </w:rPr>
          <w:t>2</w:t>
        </w:r>
      </w:hyperlink>
      <w:r w:rsidR="00110F2F">
        <w:rPr>
          <w:rFonts w:asciiTheme="minorHAnsi" w:hAnsiTheme="minorHAnsi"/>
          <w:bCs/>
          <w:noProof/>
          <w:sz w:val="22"/>
          <w:szCs w:val="22"/>
        </w:rPr>
        <w:t>)</w:t>
      </w:r>
      <w:r w:rsidR="007B7E71">
        <w:rPr>
          <w:rFonts w:asciiTheme="minorHAnsi" w:hAnsiTheme="minorHAnsi"/>
          <w:bCs/>
          <w:sz w:val="22"/>
          <w:szCs w:val="22"/>
        </w:rPr>
        <w:fldChar w:fldCharType="end"/>
      </w:r>
      <w:r w:rsidR="007D4BB3" w:rsidRPr="007D4BB3">
        <w:rPr>
          <w:rFonts w:asciiTheme="minorHAnsi" w:hAnsiTheme="minorHAnsi"/>
          <w:bCs/>
          <w:sz w:val="22"/>
          <w:szCs w:val="22"/>
        </w:rPr>
        <w:t xml:space="preserve"> The DLPW reported that, in addition to regular annual training, </w:t>
      </w:r>
      <w:r w:rsidR="00933C03">
        <w:rPr>
          <w:rFonts w:asciiTheme="minorHAnsi" w:hAnsiTheme="minorHAnsi"/>
          <w:bCs/>
          <w:sz w:val="22"/>
          <w:szCs w:val="22"/>
        </w:rPr>
        <w:t>150</w:t>
      </w:r>
      <w:r w:rsidR="007D4BB3" w:rsidRPr="007D4BB3">
        <w:rPr>
          <w:rFonts w:asciiTheme="minorHAnsi" w:hAnsiTheme="minorHAnsi"/>
          <w:bCs/>
          <w:sz w:val="22"/>
          <w:szCs w:val="22"/>
        </w:rPr>
        <w:t xml:space="preserve"> </w:t>
      </w:r>
      <w:r w:rsidR="00933C03">
        <w:rPr>
          <w:rFonts w:asciiTheme="minorHAnsi" w:hAnsiTheme="minorHAnsi"/>
          <w:bCs/>
          <w:sz w:val="22"/>
          <w:szCs w:val="22"/>
        </w:rPr>
        <w:t>junior</w:t>
      </w:r>
      <w:r w:rsidR="00A8635C">
        <w:rPr>
          <w:rFonts w:asciiTheme="minorHAnsi" w:hAnsiTheme="minorHAnsi"/>
          <w:bCs/>
          <w:sz w:val="22"/>
          <w:szCs w:val="22"/>
        </w:rPr>
        <w:t xml:space="preserve"> labor inspectors, </w:t>
      </w:r>
      <w:r w:rsidR="00933C03">
        <w:rPr>
          <w:rFonts w:asciiTheme="minorHAnsi" w:hAnsiTheme="minorHAnsi"/>
          <w:bCs/>
          <w:sz w:val="22"/>
          <w:szCs w:val="22"/>
        </w:rPr>
        <w:t xml:space="preserve">693 </w:t>
      </w:r>
      <w:r w:rsidR="007D4BB3" w:rsidRPr="007D4BB3">
        <w:rPr>
          <w:rFonts w:asciiTheme="minorHAnsi" w:hAnsiTheme="minorHAnsi"/>
          <w:bCs/>
          <w:sz w:val="22"/>
          <w:szCs w:val="22"/>
        </w:rPr>
        <w:t>labor inspectors</w:t>
      </w:r>
      <w:r w:rsidR="00CE02BB">
        <w:rPr>
          <w:rFonts w:asciiTheme="minorHAnsi" w:hAnsiTheme="minorHAnsi"/>
          <w:bCs/>
          <w:sz w:val="22"/>
          <w:szCs w:val="22"/>
        </w:rPr>
        <w:t>,</w:t>
      </w:r>
      <w:r w:rsidR="00A8635C">
        <w:rPr>
          <w:rFonts w:asciiTheme="minorHAnsi" w:hAnsiTheme="minorHAnsi"/>
          <w:bCs/>
          <w:sz w:val="22"/>
          <w:szCs w:val="22"/>
        </w:rPr>
        <w:t xml:space="preserve"> and 40 occupational safety and health inspectors</w:t>
      </w:r>
      <w:r w:rsidR="007D4BB3" w:rsidRPr="007D4BB3">
        <w:rPr>
          <w:rFonts w:asciiTheme="minorHAnsi" w:hAnsiTheme="minorHAnsi"/>
          <w:bCs/>
          <w:sz w:val="22"/>
          <w:szCs w:val="22"/>
        </w:rPr>
        <w:t xml:space="preserve"> </w:t>
      </w:r>
      <w:r w:rsidR="00A8635C">
        <w:rPr>
          <w:rFonts w:asciiTheme="minorHAnsi" w:hAnsiTheme="minorHAnsi"/>
          <w:bCs/>
          <w:sz w:val="22"/>
          <w:szCs w:val="22"/>
        </w:rPr>
        <w:t xml:space="preserve">received focused training </w:t>
      </w:r>
      <w:r w:rsidR="007D4BB3" w:rsidRPr="007D4BB3">
        <w:rPr>
          <w:rFonts w:asciiTheme="minorHAnsi" w:hAnsiTheme="minorHAnsi"/>
          <w:bCs/>
          <w:sz w:val="22"/>
          <w:szCs w:val="22"/>
        </w:rPr>
        <w:t>on the worst forms of child labor</w:t>
      </w:r>
      <w:r w:rsidR="00CB6D28">
        <w:rPr>
          <w:rFonts w:asciiTheme="minorHAnsi" w:hAnsiTheme="minorHAnsi"/>
          <w:bCs/>
          <w:sz w:val="22"/>
          <w:szCs w:val="22"/>
        </w:rPr>
        <w:t>.</w:t>
      </w:r>
      <w:r w:rsidR="007B7E71">
        <w:rPr>
          <w:rFonts w:asciiTheme="minorHAnsi" w:hAnsiTheme="minorHAnsi"/>
          <w:bCs/>
          <w:sz w:val="22"/>
          <w:szCs w:val="22"/>
        </w:rPr>
        <w:fldChar w:fldCharType="begin"/>
      </w:r>
      <w:r w:rsidR="00E1476B">
        <w:rPr>
          <w:rFonts w:asciiTheme="minorHAnsi" w:hAnsiTheme="minorHAnsi"/>
          <w:bCs/>
          <w:sz w:val="22"/>
          <w:szCs w:val="22"/>
        </w:rPr>
        <w:instrText xml:space="preserve"> ADDIN EN.CITE &lt;EndNote&gt;&lt;Cite&gt;&lt;Author&gt;U.S. Embassy- Bangkok&lt;/Author&gt;&lt;RecNum&gt;440&lt;/RecNum&gt;&lt;DisplayText&gt;(2, 42)&lt;/DisplayText&gt;&lt;record&gt;&lt;rec-number&gt;440&lt;/rec-number&gt;&lt;foreign-keys&gt;&lt;key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2014&lt;/title&gt;&lt;/titles&gt;&lt;keywords&gt;&lt;keyword&gt;Thailand&lt;/keyword&gt;&lt;/keywords&gt;&lt;dates&gt;&lt;/dates&gt;&lt;urls&gt;&lt;/urls&gt;&lt;/record&gt;&lt;/Cite&gt;&lt;Cite&gt;&lt;Author&gt;Government of Thailand&lt;/Author&gt;&lt;Year&gt;March 5, 2014&lt;/Year&gt;&lt;RecNum&gt;469&lt;/RecNum&gt;&lt;record&gt;&lt;rec-number&gt;469&lt;/rec-number&gt;&lt;foreign-keys&gt;&lt;key app="EN" db-id="5vrz02vd1rz2ppeeax9x95v6wdxa2w2wsdte"&gt;469&lt;/key&gt;&lt;/foreign-keys&gt;&lt;ref-type name="Report"&gt;27&lt;/ref-type&gt;&lt;contributors&gt;&lt;authors&gt;&lt;author&gt;Government of Thailand,&lt;/author&gt;&lt;/authors&gt;&lt;/contributors&gt;&lt;titles&gt;&lt;title&gt;Translated answers to U.S. Department of Labor Questionnaire&lt;/title&gt;&lt;/titles&gt;&lt;keywords&gt;&lt;keyword&gt;Thailand&lt;/keyword&gt;&lt;/keywords&gt;&lt;dates&gt;&lt;year&gt;March 5, 2014&lt;/year&gt;&lt;/dates&gt;&lt;pub-location&gt;Bangkok&lt;/pub-location&gt;&lt;work-type&gt;Submitted in response to U.S. Department of Labor Federal Register Notice (December 11, 2013) &amp;quot;Request for Information on Efforts by Certain Countries to Eliminate the Worst Forms of Child Labor&amp;quot;&lt;/work-type&gt;&lt;urls&gt;&lt;/urls&gt;&lt;/record&gt;&lt;/Cite&gt;&lt;/EndNote&gt;</w:instrText>
      </w:r>
      <w:r w:rsidR="007B7E71">
        <w:rPr>
          <w:rFonts w:asciiTheme="minorHAnsi" w:hAnsiTheme="minorHAnsi"/>
          <w:bCs/>
          <w:sz w:val="22"/>
          <w:szCs w:val="22"/>
        </w:rPr>
        <w:fldChar w:fldCharType="separate"/>
      </w:r>
      <w:r w:rsidR="003D21A7">
        <w:rPr>
          <w:rFonts w:asciiTheme="minorHAnsi" w:hAnsiTheme="minorHAnsi"/>
          <w:bCs/>
          <w:noProof/>
          <w:sz w:val="22"/>
          <w:szCs w:val="22"/>
        </w:rPr>
        <w:t>(</w:t>
      </w:r>
      <w:hyperlink w:anchor="_ENREF_2" w:tooltip="U.S. Embassy- Bangkok,  #440" w:history="1">
        <w:r w:rsidR="00A64E0F">
          <w:rPr>
            <w:rFonts w:asciiTheme="minorHAnsi" w:hAnsiTheme="minorHAnsi"/>
            <w:bCs/>
            <w:noProof/>
            <w:sz w:val="22"/>
            <w:szCs w:val="22"/>
          </w:rPr>
          <w:t>2</w:t>
        </w:r>
      </w:hyperlink>
      <w:r w:rsidR="003D21A7">
        <w:rPr>
          <w:rFonts w:asciiTheme="minorHAnsi" w:hAnsiTheme="minorHAnsi"/>
          <w:bCs/>
          <w:noProof/>
          <w:sz w:val="22"/>
          <w:szCs w:val="22"/>
        </w:rPr>
        <w:t xml:space="preserve">, </w:t>
      </w:r>
      <w:hyperlink w:anchor="_ENREF_42" w:tooltip="Government of Thailand, March 5, 2014 #469" w:history="1">
        <w:r w:rsidR="00A64E0F">
          <w:rPr>
            <w:rFonts w:asciiTheme="minorHAnsi" w:hAnsiTheme="minorHAnsi"/>
            <w:bCs/>
            <w:noProof/>
            <w:sz w:val="22"/>
            <w:szCs w:val="22"/>
          </w:rPr>
          <w:t>42</w:t>
        </w:r>
      </w:hyperlink>
      <w:r w:rsidR="003D21A7">
        <w:rPr>
          <w:rFonts w:asciiTheme="minorHAnsi" w:hAnsiTheme="minorHAnsi"/>
          <w:bCs/>
          <w:noProof/>
          <w:sz w:val="22"/>
          <w:szCs w:val="22"/>
        </w:rPr>
        <w:t>)</w:t>
      </w:r>
      <w:r w:rsidR="007B7E71">
        <w:rPr>
          <w:rFonts w:asciiTheme="minorHAnsi" w:hAnsiTheme="minorHAnsi"/>
          <w:bCs/>
          <w:sz w:val="22"/>
          <w:szCs w:val="22"/>
        </w:rPr>
        <w:fldChar w:fldCharType="end"/>
      </w:r>
      <w:r w:rsidR="00D51784">
        <w:rPr>
          <w:rFonts w:asciiTheme="minorHAnsi" w:hAnsiTheme="minorHAnsi"/>
          <w:bCs/>
          <w:sz w:val="22"/>
          <w:szCs w:val="22"/>
        </w:rPr>
        <w:t xml:space="preserve"> </w:t>
      </w:r>
      <w:r w:rsidR="006A4DAA">
        <w:rPr>
          <w:rFonts w:asciiTheme="minorHAnsi" w:hAnsiTheme="minorHAnsi"/>
          <w:sz w:val="22"/>
          <w:szCs w:val="22"/>
        </w:rPr>
        <w:t>L</w:t>
      </w:r>
      <w:r w:rsidR="00D51784">
        <w:rPr>
          <w:rFonts w:asciiTheme="minorHAnsi" w:hAnsiTheme="minorHAnsi"/>
          <w:sz w:val="22"/>
          <w:szCs w:val="22"/>
        </w:rPr>
        <w:t xml:space="preserve">abor inspectors </w:t>
      </w:r>
      <w:r w:rsidR="006A4DAA">
        <w:rPr>
          <w:rFonts w:asciiTheme="minorHAnsi" w:hAnsiTheme="minorHAnsi"/>
          <w:sz w:val="22"/>
          <w:szCs w:val="22"/>
        </w:rPr>
        <w:t xml:space="preserve">were also trained on how </w:t>
      </w:r>
      <w:r w:rsidR="00D51784">
        <w:rPr>
          <w:rFonts w:asciiTheme="minorHAnsi" w:hAnsiTheme="minorHAnsi"/>
          <w:sz w:val="22"/>
          <w:szCs w:val="22"/>
        </w:rPr>
        <w:t>to conduct home inspections.</w:t>
      </w:r>
      <w:r w:rsidR="00D51784">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&lt;EndNote&gt;&lt;Cite&gt;&lt;Author&gt;U.S. Department of State&lt;/Author&gt;&lt;Year&gt;February 27, 2014&lt;/Year&gt;&lt;RecNum&gt;445&lt;/RecNum&gt;&lt;DisplayText&gt;(12)&lt;/DisplayText&gt;&lt;record&gt;&lt;rec-number&gt;445&lt;/rec-number&gt;&lt;foreign-keys&gt;&lt;key app="EN" db-id="5vrz02vd1rz2ppeeax9x95v6wdxa2w2wsdte"&gt;445&lt;/key&gt;&lt;/foreign-keys&gt;&lt;ref-type name="Book Section"&gt;5&lt;/ref-type&gt;&lt;contributors&gt;&lt;authors&gt;&lt;author&gt;U.S. Department of State,&lt;/author&gt;&lt;/authors&gt;&lt;/contributors&gt;&lt;titles&gt;&lt;title&gt;Thailand&lt;/title&gt;&lt;secondary-title&gt;Country Reports on Human Rights Practices- 2013&lt;/secondary-title&gt;&lt;/titles&gt;&lt;keywords&gt;&lt;keyword&gt;Thailand&lt;/keyword&gt;&lt;/keywords&gt;&lt;dates&gt;&lt;year&gt;February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D51784">
        <w:rPr>
          <w:rFonts w:asciiTheme="minorHAnsi" w:hAnsiTheme="minorHAnsi"/>
          <w:sz w:val="22"/>
          <w:szCs w:val="22"/>
        </w:rPr>
        <w:fldChar w:fldCharType="separate"/>
      </w:r>
      <w:r w:rsidR="00EC6476">
        <w:rPr>
          <w:rFonts w:asciiTheme="minorHAnsi" w:hAnsiTheme="minorHAnsi"/>
          <w:noProof/>
          <w:sz w:val="22"/>
          <w:szCs w:val="22"/>
        </w:rPr>
        <w:t>(</w:t>
      </w:r>
      <w:hyperlink w:anchor="_ENREF_12" w:tooltip="U.S. Department of State, February 27, 2014 #445" w:history="1">
        <w:r w:rsidR="00A64E0F">
          <w:rPr>
            <w:rFonts w:asciiTheme="minorHAnsi" w:hAnsiTheme="minorHAnsi"/>
            <w:noProof/>
            <w:sz w:val="22"/>
            <w:szCs w:val="22"/>
          </w:rPr>
          <w:t>12</w:t>
        </w:r>
      </w:hyperlink>
      <w:r w:rsidR="00EC6476">
        <w:rPr>
          <w:rFonts w:asciiTheme="minorHAnsi" w:hAnsiTheme="minorHAnsi"/>
          <w:noProof/>
          <w:sz w:val="22"/>
          <w:szCs w:val="22"/>
        </w:rPr>
        <w:t>)</w:t>
      </w:r>
      <w:r w:rsidR="00D51784">
        <w:rPr>
          <w:rFonts w:asciiTheme="minorHAnsi" w:hAnsiTheme="minorHAnsi"/>
          <w:sz w:val="22"/>
          <w:szCs w:val="22"/>
        </w:rPr>
        <w:fldChar w:fldCharType="end"/>
      </w:r>
    </w:p>
    <w:p w14:paraId="32391932" w14:textId="77777777" w:rsidR="00CB3A5C" w:rsidRPr="007D4BB3" w:rsidRDefault="00CB3A5C" w:rsidP="007D4BB3">
      <w:pPr>
        <w:rPr>
          <w:rFonts w:asciiTheme="minorHAnsi" w:hAnsiTheme="minorHAnsi"/>
          <w:bCs/>
          <w:sz w:val="22"/>
          <w:szCs w:val="22"/>
        </w:rPr>
      </w:pPr>
    </w:p>
    <w:p w14:paraId="53885F4A" w14:textId="18908FC7" w:rsidR="007D4BB3" w:rsidRPr="00024F16" w:rsidRDefault="007D4BB3" w:rsidP="007D4BB3">
      <w:pPr>
        <w:rPr>
          <w:rFonts w:asciiTheme="minorHAnsi" w:hAnsiTheme="minorHAnsi"/>
          <w:bCs/>
          <w:sz w:val="22"/>
          <w:szCs w:val="22"/>
        </w:rPr>
      </w:pPr>
      <w:r w:rsidRPr="007D4BB3">
        <w:rPr>
          <w:rFonts w:asciiTheme="minorHAnsi" w:hAnsiTheme="minorHAnsi"/>
          <w:bCs/>
          <w:sz w:val="22"/>
          <w:szCs w:val="22"/>
        </w:rPr>
        <w:t>DLPW labor inspectors inspe</w:t>
      </w:r>
      <w:r w:rsidR="00933C03">
        <w:rPr>
          <w:rFonts w:asciiTheme="minorHAnsi" w:hAnsiTheme="minorHAnsi"/>
          <w:bCs/>
          <w:sz w:val="22"/>
          <w:szCs w:val="22"/>
        </w:rPr>
        <w:t>cted 581</w:t>
      </w:r>
      <w:r w:rsidRPr="007D4BB3">
        <w:rPr>
          <w:rFonts w:asciiTheme="minorHAnsi" w:hAnsiTheme="minorHAnsi"/>
          <w:bCs/>
          <w:sz w:val="22"/>
          <w:szCs w:val="22"/>
        </w:rPr>
        <w:t xml:space="preserve"> workplaces</w:t>
      </w:r>
      <w:r w:rsidR="00CE02BB">
        <w:rPr>
          <w:rFonts w:asciiTheme="minorHAnsi" w:hAnsiTheme="minorHAnsi"/>
          <w:bCs/>
          <w:sz w:val="22"/>
          <w:szCs w:val="22"/>
        </w:rPr>
        <w:t>,</w:t>
      </w:r>
      <w:r w:rsidRPr="007D4BB3">
        <w:rPr>
          <w:rFonts w:asciiTheme="minorHAnsi" w:hAnsiTheme="minorHAnsi"/>
          <w:bCs/>
          <w:sz w:val="22"/>
          <w:szCs w:val="22"/>
        </w:rPr>
        <w:t xml:space="preserve"> specifically for child labor</w:t>
      </w:r>
      <w:r w:rsidR="00370529">
        <w:rPr>
          <w:rFonts w:asciiTheme="minorHAnsi" w:hAnsiTheme="minorHAnsi"/>
          <w:bCs/>
          <w:sz w:val="22"/>
          <w:szCs w:val="22"/>
        </w:rPr>
        <w:t xml:space="preserve"> law</w:t>
      </w:r>
      <w:r w:rsidRPr="007D4BB3">
        <w:rPr>
          <w:rFonts w:asciiTheme="minorHAnsi" w:hAnsiTheme="minorHAnsi"/>
          <w:bCs/>
          <w:sz w:val="22"/>
          <w:szCs w:val="22"/>
        </w:rPr>
        <w:t xml:space="preserve"> violations</w:t>
      </w:r>
      <w:r w:rsidR="00CE02BB">
        <w:rPr>
          <w:rFonts w:asciiTheme="minorHAnsi" w:hAnsiTheme="minorHAnsi"/>
          <w:bCs/>
          <w:sz w:val="22"/>
          <w:szCs w:val="22"/>
        </w:rPr>
        <w:t>,</w:t>
      </w:r>
      <w:r w:rsidRPr="007D4BB3">
        <w:rPr>
          <w:rFonts w:asciiTheme="minorHAnsi" w:hAnsiTheme="minorHAnsi"/>
          <w:bCs/>
          <w:sz w:val="22"/>
          <w:szCs w:val="22"/>
        </w:rPr>
        <w:t xml:space="preserve"> and found 2</w:t>
      </w:r>
      <w:r w:rsidR="00933C03">
        <w:rPr>
          <w:rFonts w:asciiTheme="minorHAnsi" w:hAnsiTheme="minorHAnsi"/>
          <w:bCs/>
          <w:sz w:val="22"/>
          <w:szCs w:val="22"/>
        </w:rPr>
        <w:t>7</w:t>
      </w:r>
      <w:r w:rsidRPr="007D4BB3">
        <w:rPr>
          <w:rFonts w:asciiTheme="minorHAnsi" w:hAnsiTheme="minorHAnsi"/>
          <w:bCs/>
          <w:sz w:val="22"/>
          <w:szCs w:val="22"/>
        </w:rPr>
        <w:t xml:space="preserve"> workplaces that were in violation of the law. The violations included </w:t>
      </w:r>
      <w:r w:rsidR="00933C03">
        <w:rPr>
          <w:rFonts w:asciiTheme="minorHAnsi" w:hAnsiTheme="minorHAnsi"/>
          <w:bCs/>
          <w:sz w:val="22"/>
          <w:szCs w:val="22"/>
        </w:rPr>
        <w:t xml:space="preserve">employing children </w:t>
      </w:r>
      <w:r w:rsidR="00CE02BB">
        <w:rPr>
          <w:rFonts w:asciiTheme="minorHAnsi" w:hAnsiTheme="minorHAnsi"/>
          <w:bCs/>
          <w:sz w:val="22"/>
          <w:szCs w:val="22"/>
        </w:rPr>
        <w:t xml:space="preserve">who were </w:t>
      </w:r>
      <w:r w:rsidR="00CC47C3">
        <w:rPr>
          <w:rFonts w:asciiTheme="minorHAnsi" w:hAnsiTheme="minorHAnsi"/>
          <w:bCs/>
          <w:sz w:val="22"/>
          <w:szCs w:val="22"/>
        </w:rPr>
        <w:t xml:space="preserve">under </w:t>
      </w:r>
      <w:r w:rsidR="000B238C">
        <w:rPr>
          <w:rFonts w:asciiTheme="minorHAnsi" w:hAnsiTheme="minorHAnsi"/>
          <w:bCs/>
          <w:sz w:val="22"/>
          <w:szCs w:val="22"/>
        </w:rPr>
        <w:t>age </w:t>
      </w:r>
      <w:r w:rsidR="00933C03">
        <w:rPr>
          <w:rFonts w:asciiTheme="minorHAnsi" w:hAnsiTheme="minorHAnsi"/>
          <w:bCs/>
          <w:sz w:val="22"/>
          <w:szCs w:val="22"/>
        </w:rPr>
        <w:t xml:space="preserve">15, failure to notify DLPW of employed youth </w:t>
      </w:r>
      <w:r w:rsidR="00CC47C3">
        <w:rPr>
          <w:rFonts w:asciiTheme="minorHAnsi" w:hAnsiTheme="minorHAnsi"/>
          <w:bCs/>
          <w:sz w:val="22"/>
          <w:szCs w:val="22"/>
        </w:rPr>
        <w:t>workers</w:t>
      </w:r>
      <w:r w:rsidR="00933C03">
        <w:rPr>
          <w:rFonts w:asciiTheme="minorHAnsi" w:hAnsiTheme="minorHAnsi"/>
          <w:bCs/>
          <w:sz w:val="22"/>
          <w:szCs w:val="22"/>
        </w:rPr>
        <w:t>, delayed payment of wages, and the use of child labor for overnight shifts.</w:t>
      </w:r>
      <w:r w:rsidR="007B7E71">
        <w:rPr>
          <w:rFonts w:asciiTheme="minorHAnsi" w:hAnsiTheme="minorHAnsi"/>
          <w:bCs/>
          <w:sz w:val="22"/>
          <w:szCs w:val="22"/>
        </w:rPr>
        <w:fldChar w:fldCharType="begin">
          <w:fldData xml:space="preserve">PEVuZE5vdGU+PENpdGU+PEF1dGhvcj5VLlMuIEVtYmFzc3ktIEJhbmdrb2s8L0F1dGhvcj48UmVj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</w:fldData>
        </w:fldChar>
      </w:r>
      <w:r w:rsidR="00E1476B">
        <w:rPr>
          <w:rFonts w:asciiTheme="minorHAnsi" w:hAnsiTheme="minorHAnsi"/>
          <w:bCs/>
          <w:sz w:val="22"/>
          <w:szCs w:val="22"/>
        </w:rPr>
        <w:instrText xml:space="preserve"> ADDIN EN.CITE </w:instrText>
      </w:r>
      <w:r w:rsidR="00E1476B">
        <w:rPr>
          <w:rFonts w:asciiTheme="minorHAnsi" w:hAnsiTheme="minorHAnsi"/>
          <w:bCs/>
          <w:sz w:val="22"/>
          <w:szCs w:val="22"/>
        </w:rPr>
        <w:fldChar w:fldCharType="begin">
          <w:fldData xml:space="preserve">PEVuZE5vdGU+PENpdGU+PEF1dGhvcj5VLlMuIEVtYmFzc3ktIEJhbmdrb2s8L0F1dGhvcj48UmVj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</w:fldData>
        </w:fldChar>
      </w:r>
      <w:r w:rsidR="00E1476B">
        <w:rPr>
          <w:rFonts w:asciiTheme="minorHAnsi" w:hAnsiTheme="minorHAnsi"/>
          <w:bCs/>
          <w:sz w:val="22"/>
          <w:szCs w:val="22"/>
        </w:rPr>
        <w:instrText xml:space="preserve"> ADDIN EN.CITE.DATA </w:instrText>
      </w:r>
      <w:r w:rsidR="00E1476B">
        <w:rPr>
          <w:rFonts w:asciiTheme="minorHAnsi" w:hAnsiTheme="minorHAnsi"/>
          <w:bCs/>
          <w:sz w:val="22"/>
          <w:szCs w:val="22"/>
        </w:rPr>
      </w:r>
      <w:r w:rsidR="00E1476B">
        <w:rPr>
          <w:rFonts w:asciiTheme="minorHAnsi" w:hAnsiTheme="minorHAnsi"/>
          <w:bCs/>
          <w:sz w:val="22"/>
          <w:szCs w:val="22"/>
        </w:rPr>
        <w:fldChar w:fldCharType="end"/>
      </w:r>
      <w:r w:rsidR="007B7E71">
        <w:rPr>
          <w:rFonts w:asciiTheme="minorHAnsi" w:hAnsiTheme="minorHAnsi"/>
          <w:bCs/>
          <w:sz w:val="22"/>
          <w:szCs w:val="22"/>
        </w:rPr>
      </w:r>
      <w:r w:rsidR="007B7E71">
        <w:rPr>
          <w:rFonts w:asciiTheme="minorHAnsi" w:hAnsiTheme="minorHAnsi"/>
          <w:bCs/>
          <w:sz w:val="22"/>
          <w:szCs w:val="22"/>
        </w:rPr>
        <w:fldChar w:fldCharType="separate"/>
      </w:r>
      <w:r w:rsidR="003D21A7">
        <w:rPr>
          <w:rFonts w:asciiTheme="minorHAnsi" w:hAnsiTheme="minorHAnsi"/>
          <w:bCs/>
          <w:noProof/>
          <w:sz w:val="22"/>
          <w:szCs w:val="22"/>
        </w:rPr>
        <w:t>(</w:t>
      </w:r>
      <w:hyperlink w:anchor="_ENREF_2" w:tooltip="U.S. Embassy- Bangkok,  #440" w:history="1">
        <w:r w:rsidR="00A64E0F">
          <w:rPr>
            <w:rFonts w:asciiTheme="minorHAnsi" w:hAnsiTheme="minorHAnsi"/>
            <w:bCs/>
            <w:noProof/>
            <w:sz w:val="22"/>
            <w:szCs w:val="22"/>
          </w:rPr>
          <w:t>2</w:t>
        </w:r>
      </w:hyperlink>
      <w:r w:rsidR="003D21A7">
        <w:rPr>
          <w:rFonts w:asciiTheme="minorHAnsi" w:hAnsiTheme="minorHAnsi"/>
          <w:bCs/>
          <w:noProof/>
          <w:sz w:val="22"/>
          <w:szCs w:val="22"/>
        </w:rPr>
        <w:t xml:space="preserve">, </w:t>
      </w:r>
      <w:hyperlink w:anchor="_ENREF_41" w:tooltip="Government of Thailand, March 5, 2014 #467" w:history="1">
        <w:r w:rsidR="00A64E0F">
          <w:rPr>
            <w:rFonts w:asciiTheme="minorHAnsi" w:hAnsiTheme="minorHAnsi"/>
            <w:bCs/>
            <w:noProof/>
            <w:sz w:val="22"/>
            <w:szCs w:val="22"/>
          </w:rPr>
          <w:t>41</w:t>
        </w:r>
      </w:hyperlink>
      <w:r w:rsidR="003D21A7">
        <w:rPr>
          <w:rFonts w:asciiTheme="minorHAnsi" w:hAnsiTheme="minorHAnsi"/>
          <w:bCs/>
          <w:noProof/>
          <w:sz w:val="22"/>
          <w:szCs w:val="22"/>
        </w:rPr>
        <w:t xml:space="preserve">, </w:t>
      </w:r>
      <w:hyperlink w:anchor="_ENREF_42" w:tooltip="Government of Thailand, March 5, 2014 #469" w:history="1">
        <w:r w:rsidR="00A64E0F">
          <w:rPr>
            <w:rFonts w:asciiTheme="minorHAnsi" w:hAnsiTheme="minorHAnsi"/>
            <w:bCs/>
            <w:noProof/>
            <w:sz w:val="22"/>
            <w:szCs w:val="22"/>
          </w:rPr>
          <w:t>42</w:t>
        </w:r>
      </w:hyperlink>
      <w:r w:rsidR="003D21A7">
        <w:rPr>
          <w:rFonts w:asciiTheme="minorHAnsi" w:hAnsiTheme="minorHAnsi"/>
          <w:bCs/>
          <w:noProof/>
          <w:sz w:val="22"/>
          <w:szCs w:val="22"/>
        </w:rPr>
        <w:t>)</w:t>
      </w:r>
      <w:r w:rsidR="007B7E71">
        <w:rPr>
          <w:rFonts w:asciiTheme="minorHAnsi" w:hAnsiTheme="minorHAnsi"/>
          <w:bCs/>
          <w:sz w:val="22"/>
          <w:szCs w:val="22"/>
        </w:rPr>
        <w:fldChar w:fldCharType="end"/>
      </w:r>
      <w:r w:rsidRPr="007D4BB3">
        <w:rPr>
          <w:rFonts w:asciiTheme="minorHAnsi" w:hAnsiTheme="minorHAnsi"/>
          <w:bCs/>
          <w:sz w:val="22"/>
          <w:szCs w:val="22"/>
        </w:rPr>
        <w:t xml:space="preserve"> </w:t>
      </w:r>
      <w:r w:rsidR="00B21197">
        <w:rPr>
          <w:rFonts w:asciiTheme="minorHAnsi" w:hAnsiTheme="minorHAnsi"/>
          <w:bCs/>
          <w:sz w:val="22"/>
          <w:szCs w:val="22"/>
        </w:rPr>
        <w:t>DLPW confirmed that</w:t>
      </w:r>
      <w:r w:rsidR="00241E90">
        <w:rPr>
          <w:rFonts w:asciiTheme="minorHAnsi" w:hAnsiTheme="minorHAnsi"/>
          <w:bCs/>
          <w:sz w:val="22"/>
          <w:szCs w:val="22"/>
        </w:rPr>
        <w:t>,</w:t>
      </w:r>
      <w:r w:rsidR="00B21197">
        <w:rPr>
          <w:rFonts w:asciiTheme="minorHAnsi" w:hAnsiTheme="minorHAnsi"/>
          <w:bCs/>
          <w:sz w:val="22"/>
          <w:szCs w:val="22"/>
        </w:rPr>
        <w:t xml:space="preserve"> in cases where fines were applicable</w:t>
      </w:r>
      <w:r w:rsidR="00241E90">
        <w:rPr>
          <w:rFonts w:asciiTheme="minorHAnsi" w:hAnsiTheme="minorHAnsi"/>
          <w:bCs/>
          <w:sz w:val="22"/>
          <w:szCs w:val="22"/>
        </w:rPr>
        <w:t>,</w:t>
      </w:r>
      <w:r w:rsidR="00B21197">
        <w:rPr>
          <w:rFonts w:asciiTheme="minorHAnsi" w:hAnsiTheme="minorHAnsi"/>
          <w:bCs/>
          <w:sz w:val="22"/>
          <w:szCs w:val="22"/>
        </w:rPr>
        <w:t xml:space="preserve"> they were collected</w:t>
      </w:r>
      <w:r w:rsidR="00241E90">
        <w:rPr>
          <w:rFonts w:asciiTheme="minorHAnsi" w:hAnsiTheme="minorHAnsi"/>
          <w:bCs/>
          <w:sz w:val="22"/>
          <w:szCs w:val="22"/>
        </w:rPr>
        <w:t>;</w:t>
      </w:r>
      <w:r w:rsidR="00074C13">
        <w:rPr>
          <w:rFonts w:asciiTheme="minorHAnsi" w:hAnsiTheme="minorHAnsi"/>
          <w:bCs/>
          <w:sz w:val="22"/>
          <w:szCs w:val="22"/>
        </w:rPr>
        <w:t xml:space="preserve"> </w:t>
      </w:r>
      <w:r w:rsidR="00AA2092" w:rsidRPr="00A64E0F">
        <w:rPr>
          <w:rFonts w:asciiTheme="minorHAnsi" w:hAnsiTheme="minorHAnsi"/>
          <w:bCs/>
          <w:sz w:val="22"/>
          <w:szCs w:val="22"/>
        </w:rPr>
        <w:t>h</w:t>
      </w:r>
      <w:r w:rsidR="00B21197" w:rsidRPr="00A64E0F">
        <w:rPr>
          <w:rFonts w:asciiTheme="minorHAnsi" w:hAnsiTheme="minorHAnsi"/>
          <w:bCs/>
          <w:sz w:val="22"/>
          <w:szCs w:val="22"/>
        </w:rPr>
        <w:t>owever, examples of penalties reported by DLPW are less tha</w:t>
      </w:r>
      <w:r w:rsidR="00E86A5D" w:rsidRPr="00A64E0F">
        <w:rPr>
          <w:rFonts w:asciiTheme="minorHAnsi" w:hAnsiTheme="minorHAnsi"/>
          <w:bCs/>
          <w:sz w:val="22"/>
          <w:szCs w:val="22"/>
        </w:rPr>
        <w:t>n</w:t>
      </w:r>
      <w:r w:rsidR="00B21197" w:rsidRPr="00A64E0F">
        <w:rPr>
          <w:rFonts w:asciiTheme="minorHAnsi" w:hAnsiTheme="minorHAnsi"/>
          <w:bCs/>
          <w:sz w:val="22"/>
          <w:szCs w:val="22"/>
        </w:rPr>
        <w:t xml:space="preserve"> what is prescribed by law</w:t>
      </w:r>
      <w:r w:rsidR="00B21197">
        <w:rPr>
          <w:rFonts w:asciiTheme="minorHAnsi" w:hAnsiTheme="minorHAnsi"/>
          <w:bCs/>
          <w:sz w:val="22"/>
          <w:szCs w:val="22"/>
        </w:rPr>
        <w:t>.</w:t>
      </w:r>
      <w:r w:rsidR="007B7E71">
        <w:rPr>
          <w:rFonts w:asciiTheme="minorHAnsi" w:hAnsiTheme="minorHAnsi"/>
          <w:bCs/>
          <w:sz w:val="22"/>
          <w:szCs w:val="22"/>
        </w:rPr>
        <w:fldChar w:fldCharType="begin"/>
      </w:r>
      <w:r w:rsidR="00E1476B">
        <w:rPr>
          <w:rFonts w:asciiTheme="minorHAnsi" w:hAnsiTheme="minorHAnsi"/>
          <w:bCs/>
          <w:sz w:val="22"/>
          <w:szCs w:val="22"/>
        </w:rPr>
        <w:instrText xml:space="preserve"> ADDIN EN.CITE &lt;EndNote&gt;&lt;Cite&gt;&lt;Author&gt;U.S. Embassy- Bangkok&lt;/Author&gt;&lt;RecNum&gt;440&lt;/RecNum&gt;&lt;DisplayText&gt;(2)&lt;/DisplayText&gt;&lt;record&gt;&lt;rec-number&gt;440&lt;/rec-number&gt;&lt;foreign-keys&gt;&lt;key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Pr>
          <w:rFonts w:asciiTheme="minorHAnsi" w:hAnsiTheme="minorHAnsi"/>
          <w:bCs/>
          <w:sz w:val="22"/>
          <w:szCs w:val="22"/>
        </w:rPr>
        <w:fldChar w:fldCharType="separate"/>
      </w:r>
      <w:r w:rsidR="00B21197">
        <w:rPr>
          <w:rFonts w:asciiTheme="minorHAnsi" w:hAnsiTheme="minorHAnsi"/>
          <w:bCs/>
          <w:noProof/>
          <w:sz w:val="22"/>
          <w:szCs w:val="22"/>
        </w:rPr>
        <w:t>(</w:t>
      </w:r>
      <w:hyperlink w:anchor="_ENREF_2" w:tooltip="U.S. Embassy- Bangkok,  #440" w:history="1">
        <w:r w:rsidR="00A64E0F">
          <w:rPr>
            <w:rFonts w:asciiTheme="minorHAnsi" w:hAnsiTheme="minorHAnsi"/>
            <w:bCs/>
            <w:noProof/>
            <w:sz w:val="22"/>
            <w:szCs w:val="22"/>
          </w:rPr>
          <w:t>2</w:t>
        </w:r>
      </w:hyperlink>
      <w:r w:rsidR="00B21197">
        <w:rPr>
          <w:rFonts w:asciiTheme="minorHAnsi" w:hAnsiTheme="minorHAnsi"/>
          <w:bCs/>
          <w:noProof/>
          <w:sz w:val="22"/>
          <w:szCs w:val="22"/>
        </w:rPr>
        <w:t>)</w:t>
      </w:r>
      <w:r w:rsidR="007B7E71">
        <w:rPr>
          <w:rFonts w:asciiTheme="minorHAnsi" w:hAnsiTheme="minorHAnsi"/>
          <w:bCs/>
          <w:sz w:val="22"/>
          <w:szCs w:val="22"/>
        </w:rPr>
        <w:fldChar w:fldCharType="end"/>
      </w:r>
      <w:r w:rsidR="00B21197">
        <w:rPr>
          <w:rFonts w:asciiTheme="minorHAnsi" w:hAnsiTheme="minorHAnsi"/>
          <w:bCs/>
          <w:sz w:val="22"/>
          <w:szCs w:val="22"/>
        </w:rPr>
        <w:t xml:space="preserve"> </w:t>
      </w:r>
      <w:r w:rsidR="006D29D2">
        <w:rPr>
          <w:rFonts w:asciiTheme="minorHAnsi" w:hAnsiTheme="minorHAnsi"/>
          <w:bCs/>
          <w:sz w:val="22"/>
          <w:szCs w:val="22"/>
        </w:rPr>
        <w:t>DLPW only monitors labor violations under labor laws and does not keep track of criminal cases under TIP statutes</w:t>
      </w:r>
      <w:r w:rsidR="00241E90">
        <w:rPr>
          <w:rFonts w:asciiTheme="minorHAnsi" w:hAnsiTheme="minorHAnsi"/>
          <w:bCs/>
          <w:sz w:val="22"/>
          <w:szCs w:val="22"/>
        </w:rPr>
        <w:t>.</w:t>
      </w:r>
      <w:r w:rsidR="00B34763">
        <w:rPr>
          <w:rFonts w:asciiTheme="minorHAnsi" w:hAnsiTheme="minorHAnsi"/>
          <w:bCs/>
          <w:sz w:val="22"/>
          <w:szCs w:val="22"/>
        </w:rPr>
        <w:fldChar w:fldCharType="begin"/>
      </w:r>
      <w:r w:rsidR="003129BB">
        <w:rPr>
          <w:rFonts w:asciiTheme="minorHAnsi" w:hAnsiTheme="minorHAnsi"/>
          <w:bCs/>
          <w:sz w:val="22"/>
          <w:szCs w:val="22"/>
        </w:rPr>
        <w:instrText xml:space="preserve"> ADDIN EN.CITE &lt;EndNote&gt;&lt;Cite&gt;&lt;Author&gt;U.S. Embassy- Bangkok official&lt;/Author&gt;&lt;Year&gt;2014&lt;/Year&gt;&lt;RecNum&gt;460&lt;/RecNum&gt;&lt;DisplayText&gt;(47)&lt;/DisplayText&gt;&lt;record&gt;&lt;rec-number&gt;460&lt;/rec-number&gt;&lt;foreign-keys&gt;&lt;key app="EN" db-id="5vrz02vd1rz2ppeeax9x95v6wdxa2w2wsdte"&gt;460&lt;/key&gt;&lt;/foreign-keys&gt;&lt;ref-type name="Personal Communication"&gt;26&lt;/ref-type&gt;&lt;contributors&gt;&lt;authors&gt;&lt;author&gt;U.S. Embassy- Bangkok official,&lt;/author&gt;&lt;/authors&gt;&lt;secondary-authors&gt;&lt;author&gt;USDOL official,&lt;/author&gt;&lt;/secondary-authors&gt;&lt;/contributors&gt;&lt;titles&gt;&lt;/titles&gt;&lt;keywords&gt;&lt;keyword&gt;Thailand&lt;/keyword&gt;&lt;/keywords&gt;&lt;dates&gt;&lt;year&gt;2014&lt;/year&gt;&lt;pub-dates&gt;&lt;date&gt;June 6,&lt;/date&gt;&lt;/pub-dates&gt;&lt;/dates&gt;&lt;work-type&gt;E-mail communication to&lt;/work-type&gt;&lt;urls&gt;&lt;/urls&gt;&lt;/record&gt;&lt;/Cite&gt;&lt;/EndNote&gt;</w:instrText>
      </w:r>
      <w:r w:rsidR="00B34763">
        <w:rPr>
          <w:rFonts w:asciiTheme="minorHAnsi" w:hAnsiTheme="minorHAnsi"/>
          <w:bCs/>
          <w:sz w:val="22"/>
          <w:szCs w:val="22"/>
        </w:rPr>
        <w:fldChar w:fldCharType="separate"/>
      </w:r>
      <w:r w:rsidR="003129BB">
        <w:rPr>
          <w:rFonts w:asciiTheme="minorHAnsi" w:hAnsiTheme="minorHAnsi"/>
          <w:bCs/>
          <w:noProof/>
          <w:sz w:val="22"/>
          <w:szCs w:val="22"/>
        </w:rPr>
        <w:t>(</w:t>
      </w:r>
      <w:hyperlink w:anchor="_ENREF_47" w:tooltip="U.S. Embassy- Bangkok official, 2014 #460" w:history="1">
        <w:r w:rsidR="00A64E0F">
          <w:rPr>
            <w:rFonts w:asciiTheme="minorHAnsi" w:hAnsiTheme="minorHAnsi"/>
            <w:bCs/>
            <w:noProof/>
            <w:sz w:val="22"/>
            <w:szCs w:val="22"/>
          </w:rPr>
          <w:t>47</w:t>
        </w:r>
      </w:hyperlink>
      <w:r w:rsidR="003129BB">
        <w:rPr>
          <w:rFonts w:asciiTheme="minorHAnsi" w:hAnsiTheme="minorHAnsi"/>
          <w:bCs/>
          <w:noProof/>
          <w:sz w:val="22"/>
          <w:szCs w:val="22"/>
        </w:rPr>
        <w:t>)</w:t>
      </w:r>
      <w:r w:rsidR="00B34763">
        <w:rPr>
          <w:rFonts w:asciiTheme="minorHAnsi" w:hAnsiTheme="minorHAnsi"/>
          <w:bCs/>
          <w:sz w:val="22"/>
          <w:szCs w:val="22"/>
        </w:rPr>
        <w:fldChar w:fldCharType="end"/>
      </w:r>
      <w:r w:rsidR="00AA2092">
        <w:rPr>
          <w:rFonts w:asciiTheme="minorHAnsi" w:hAnsiTheme="minorHAnsi"/>
          <w:bCs/>
          <w:sz w:val="22"/>
          <w:szCs w:val="22"/>
        </w:rPr>
        <w:t xml:space="preserve"> </w:t>
      </w:r>
      <w:r w:rsidR="00072D2B">
        <w:rPr>
          <w:rFonts w:asciiTheme="minorHAnsi" w:hAnsiTheme="minorHAnsi"/>
          <w:bCs/>
          <w:sz w:val="22"/>
          <w:szCs w:val="22"/>
        </w:rPr>
        <w:t xml:space="preserve">Despite </w:t>
      </w:r>
      <w:r w:rsidR="000433EE">
        <w:rPr>
          <w:rFonts w:asciiTheme="minorHAnsi" w:hAnsiTheme="minorHAnsi"/>
          <w:bCs/>
          <w:sz w:val="22"/>
          <w:szCs w:val="22"/>
        </w:rPr>
        <w:t>the Ministry of Labor’s (</w:t>
      </w:r>
      <w:r w:rsidR="00072D2B">
        <w:rPr>
          <w:rFonts w:asciiTheme="minorHAnsi" w:hAnsiTheme="minorHAnsi"/>
          <w:bCs/>
          <w:sz w:val="22"/>
          <w:szCs w:val="22"/>
        </w:rPr>
        <w:t>MOL</w:t>
      </w:r>
      <w:r w:rsidR="000433EE">
        <w:rPr>
          <w:rFonts w:asciiTheme="minorHAnsi" w:hAnsiTheme="minorHAnsi"/>
          <w:bCs/>
          <w:sz w:val="22"/>
          <w:szCs w:val="22"/>
        </w:rPr>
        <w:t>)</w:t>
      </w:r>
      <w:r w:rsidR="00072D2B">
        <w:rPr>
          <w:rFonts w:asciiTheme="minorHAnsi" w:hAnsiTheme="minorHAnsi"/>
          <w:bCs/>
          <w:sz w:val="22"/>
          <w:szCs w:val="22"/>
        </w:rPr>
        <w:t xml:space="preserve"> efforts to hire interpreters to facilitate communication with migrant workers, </w:t>
      </w:r>
      <w:r w:rsidR="00072D2B" w:rsidRPr="00A64E0F">
        <w:rPr>
          <w:rFonts w:asciiTheme="minorHAnsi" w:hAnsiTheme="minorHAnsi"/>
          <w:bCs/>
          <w:sz w:val="22"/>
          <w:szCs w:val="22"/>
        </w:rPr>
        <w:t>labor inspection team</w:t>
      </w:r>
      <w:r w:rsidR="009E2D1C" w:rsidRPr="00A64E0F">
        <w:rPr>
          <w:rFonts w:asciiTheme="minorHAnsi" w:hAnsiTheme="minorHAnsi"/>
          <w:bCs/>
          <w:sz w:val="22"/>
          <w:szCs w:val="22"/>
        </w:rPr>
        <w:t>s</w:t>
      </w:r>
      <w:r w:rsidR="00072D2B" w:rsidRPr="00A64E0F">
        <w:rPr>
          <w:rFonts w:asciiTheme="minorHAnsi" w:hAnsiTheme="minorHAnsi"/>
          <w:bCs/>
          <w:sz w:val="22"/>
          <w:szCs w:val="22"/>
        </w:rPr>
        <w:t xml:space="preserve"> were rarely accompanied by </w:t>
      </w:r>
      <w:r w:rsidR="00024F16" w:rsidRPr="00A64E0F">
        <w:rPr>
          <w:rFonts w:asciiTheme="minorHAnsi" w:hAnsiTheme="minorHAnsi"/>
          <w:bCs/>
          <w:sz w:val="22"/>
          <w:szCs w:val="22"/>
        </w:rPr>
        <w:t>interpreters</w:t>
      </w:r>
      <w:r w:rsidR="00072D2B" w:rsidRPr="00A64E0F">
        <w:rPr>
          <w:rFonts w:asciiTheme="minorHAnsi" w:hAnsiTheme="minorHAnsi"/>
          <w:bCs/>
          <w:sz w:val="22"/>
          <w:szCs w:val="22"/>
        </w:rPr>
        <w:t xml:space="preserve">. </w:t>
      </w:r>
      <w:r w:rsidR="00CC47C3">
        <w:rPr>
          <w:rFonts w:asciiTheme="minorHAnsi" w:hAnsiTheme="minorHAnsi"/>
          <w:bCs/>
          <w:sz w:val="22"/>
          <w:szCs w:val="22"/>
        </w:rPr>
        <w:t>I</w:t>
      </w:r>
      <w:r w:rsidR="00024F16" w:rsidRPr="00A64E0F">
        <w:rPr>
          <w:rFonts w:asciiTheme="minorHAnsi" w:hAnsiTheme="minorHAnsi"/>
          <w:bCs/>
          <w:sz w:val="22"/>
          <w:szCs w:val="22"/>
        </w:rPr>
        <w:t xml:space="preserve">nspectors often rely on </w:t>
      </w:r>
      <w:r w:rsidR="00241E90">
        <w:rPr>
          <w:rFonts w:asciiTheme="minorHAnsi" w:hAnsiTheme="minorHAnsi"/>
          <w:bCs/>
          <w:sz w:val="22"/>
          <w:szCs w:val="22"/>
        </w:rPr>
        <w:t xml:space="preserve">the </w:t>
      </w:r>
      <w:r w:rsidR="00024F16" w:rsidRPr="00A64E0F">
        <w:rPr>
          <w:rFonts w:asciiTheme="minorHAnsi" w:hAnsiTheme="minorHAnsi"/>
          <w:bCs/>
          <w:sz w:val="22"/>
          <w:szCs w:val="22"/>
        </w:rPr>
        <w:t xml:space="preserve">interpreters </w:t>
      </w:r>
      <w:r w:rsidR="00241E90">
        <w:rPr>
          <w:rFonts w:asciiTheme="minorHAnsi" w:hAnsiTheme="minorHAnsi"/>
          <w:bCs/>
          <w:sz w:val="22"/>
          <w:szCs w:val="22"/>
        </w:rPr>
        <w:t xml:space="preserve">who are </w:t>
      </w:r>
      <w:r w:rsidR="00024F16" w:rsidRPr="00A64E0F">
        <w:rPr>
          <w:rFonts w:asciiTheme="minorHAnsi" w:hAnsiTheme="minorHAnsi"/>
          <w:bCs/>
          <w:sz w:val="22"/>
          <w:szCs w:val="22"/>
        </w:rPr>
        <w:t>provided by the employer or other migrant workers inside the factory.</w:t>
      </w:r>
      <w:r w:rsidR="007B7E71" w:rsidRPr="00A64E0F">
        <w:rPr>
          <w:rFonts w:asciiTheme="minorHAnsi" w:hAnsiTheme="minorHAnsi"/>
          <w:bCs/>
          <w:sz w:val="22"/>
          <w:szCs w:val="22"/>
        </w:rPr>
        <w:fldChar w:fldCharType="begin"/>
      </w:r>
      <w:r w:rsidR="00E1476B">
        <w:rPr>
          <w:rFonts w:asciiTheme="minorHAnsi" w:hAnsiTheme="minorHAnsi"/>
          <w:bCs/>
          <w:sz w:val="22"/>
          <w:szCs w:val="22"/>
        </w:rPr>
        <w:instrText xml:space="preserve"> ADDIN EN.CITE &lt;EndNote&gt;&lt;Cite&gt;&lt;Author&gt;U.S. Embassy- Bangkok&lt;/Author&gt;&lt;RecNum&gt;440&lt;/RecNum&gt;&lt;DisplayText&gt;(2)&lt;/DisplayText&gt;&lt;record&gt;&lt;rec-number&gt;440&lt;/rec-number&gt;&lt;foreign-keys&gt;&lt;key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sidRPr="00A64E0F">
        <w:rPr>
          <w:rFonts w:asciiTheme="minorHAnsi" w:hAnsiTheme="minorHAnsi"/>
          <w:bCs/>
          <w:sz w:val="22"/>
          <w:szCs w:val="22"/>
        </w:rPr>
        <w:fldChar w:fldCharType="separate"/>
      </w:r>
      <w:r w:rsidR="00024F16" w:rsidRPr="00A64E0F">
        <w:rPr>
          <w:rFonts w:asciiTheme="minorHAnsi" w:hAnsiTheme="minorHAnsi"/>
          <w:bCs/>
          <w:noProof/>
          <w:sz w:val="22"/>
          <w:szCs w:val="22"/>
        </w:rPr>
        <w:t>(</w:t>
      </w:r>
      <w:hyperlink w:anchor="_ENREF_2" w:tooltip="U.S. Embassy- Bangkok,  #440" w:history="1">
        <w:r w:rsidR="00A64E0F" w:rsidRPr="00A64E0F">
          <w:rPr>
            <w:rFonts w:asciiTheme="minorHAnsi" w:hAnsiTheme="minorHAnsi"/>
            <w:bCs/>
            <w:noProof/>
            <w:sz w:val="22"/>
            <w:szCs w:val="22"/>
          </w:rPr>
          <w:t>2</w:t>
        </w:r>
      </w:hyperlink>
      <w:r w:rsidR="00024F16" w:rsidRPr="00A64E0F">
        <w:rPr>
          <w:rFonts w:asciiTheme="minorHAnsi" w:hAnsiTheme="minorHAnsi"/>
          <w:bCs/>
          <w:noProof/>
          <w:sz w:val="22"/>
          <w:szCs w:val="22"/>
        </w:rPr>
        <w:t>)</w:t>
      </w:r>
      <w:r w:rsidR="007B7E71" w:rsidRPr="00A64E0F">
        <w:rPr>
          <w:rFonts w:asciiTheme="minorHAnsi" w:hAnsiTheme="minorHAnsi"/>
          <w:bCs/>
          <w:sz w:val="22"/>
          <w:szCs w:val="22"/>
        </w:rPr>
        <w:fldChar w:fldCharType="end"/>
      </w:r>
    </w:p>
    <w:p w14:paraId="31BC88B4" w14:textId="77777777" w:rsidR="007D4BB3" w:rsidRDefault="007D4BB3" w:rsidP="007D4BB3">
      <w:pPr>
        <w:rPr>
          <w:rFonts w:asciiTheme="minorHAnsi" w:hAnsiTheme="minorHAnsi"/>
          <w:bCs/>
          <w:sz w:val="22"/>
          <w:szCs w:val="22"/>
        </w:rPr>
      </w:pPr>
    </w:p>
    <w:p w14:paraId="28D52DAB" w14:textId="73C590E4" w:rsidR="00CB3A5C" w:rsidRDefault="00CB3A5C" w:rsidP="00CB3A5C">
      <w:pPr>
        <w:rPr>
          <w:rFonts w:asciiTheme="minorHAnsi" w:hAnsiTheme="minorHAnsi"/>
          <w:bCs/>
          <w:sz w:val="22"/>
          <w:szCs w:val="22"/>
        </w:rPr>
      </w:pPr>
      <w:r>
        <w:rPr>
          <w:rFonts w:asciiTheme="minorHAnsi" w:hAnsiTheme="minorHAnsi"/>
          <w:sz w:val="22"/>
          <w:szCs w:val="22"/>
        </w:rPr>
        <w:t>Enforcement of the list of hazardous work prohibited to children is concentrated in the formal sector</w:t>
      </w:r>
      <w:r w:rsidR="00CD3B52">
        <w:rPr>
          <w:rFonts w:asciiTheme="minorHAnsi" w:hAnsiTheme="minorHAnsi"/>
          <w:sz w:val="22"/>
          <w:szCs w:val="22"/>
        </w:rPr>
        <w:t>,</w:t>
      </w:r>
      <w:r>
        <w:rPr>
          <w:rFonts w:asciiTheme="minorHAnsi" w:hAnsiTheme="minorHAnsi"/>
          <w:sz w:val="22"/>
          <w:szCs w:val="22"/>
        </w:rPr>
        <w:t xml:space="preserve"> such as the </w:t>
      </w:r>
      <w:r w:rsidR="00E82341">
        <w:rPr>
          <w:rFonts w:asciiTheme="minorHAnsi" w:hAnsiTheme="minorHAnsi"/>
          <w:sz w:val="22"/>
          <w:szCs w:val="22"/>
        </w:rPr>
        <w:t>industrial and service sectors.</w:t>
      </w:r>
      <w:r w:rsidR="007B7E71">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&lt;EndNote&gt;&lt;Cite&gt;&lt;Author&gt;U.S. Embassy- Bangkok&lt;/Author&gt;&lt;RecNum&gt;440&lt;/RecNum&gt;&lt;DisplayText&gt;(2)&lt;/DisplayText&gt;&lt;record&gt;&lt;rec-number&gt;440&lt;/rec-number&gt;&lt;foreign-keys&gt;&lt;key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Pr>
          <w:rFonts w:asciiTheme="minorHAnsi" w:hAnsiTheme="minorHAnsi"/>
          <w:sz w:val="22"/>
          <w:szCs w:val="22"/>
        </w:rPr>
        <w:fldChar w:fldCharType="separate"/>
      </w:r>
      <w:r>
        <w:rPr>
          <w:rFonts w:asciiTheme="minorHAnsi" w:hAnsiTheme="minorHAnsi"/>
          <w:noProof/>
          <w:sz w:val="22"/>
          <w:szCs w:val="22"/>
        </w:rPr>
        <w:t>(</w:t>
      </w:r>
      <w:hyperlink w:anchor="_ENREF_2" w:tooltip="U.S. Embassy- Bangkok,  #440" w:history="1">
        <w:r w:rsidR="00A64E0F">
          <w:rPr>
            <w:rFonts w:asciiTheme="minorHAnsi" w:hAnsiTheme="minorHAnsi"/>
            <w:noProof/>
            <w:sz w:val="22"/>
            <w:szCs w:val="22"/>
          </w:rPr>
          <w:t>2</w:t>
        </w:r>
      </w:hyperlink>
      <w:r>
        <w:rPr>
          <w:rFonts w:asciiTheme="minorHAnsi" w:hAnsiTheme="minorHAnsi"/>
          <w:noProof/>
          <w:sz w:val="22"/>
          <w:szCs w:val="22"/>
        </w:rPr>
        <w:t>)</w:t>
      </w:r>
      <w:r w:rsidR="007B7E71">
        <w:rPr>
          <w:rFonts w:asciiTheme="minorHAnsi" w:hAnsiTheme="minorHAnsi"/>
          <w:sz w:val="22"/>
          <w:szCs w:val="22"/>
        </w:rPr>
        <w:fldChar w:fldCharType="end"/>
      </w:r>
      <w:r>
        <w:rPr>
          <w:rFonts w:asciiTheme="minorHAnsi" w:hAnsiTheme="minorHAnsi"/>
          <w:sz w:val="22"/>
          <w:szCs w:val="22"/>
        </w:rPr>
        <w:t xml:space="preserve"> </w:t>
      </w:r>
      <w:r w:rsidR="00F648A2">
        <w:rPr>
          <w:rFonts w:asciiTheme="minorHAnsi" w:hAnsiTheme="minorHAnsi"/>
          <w:bCs/>
          <w:sz w:val="22"/>
          <w:szCs w:val="22"/>
        </w:rPr>
        <w:t>Under the Home</w:t>
      </w:r>
      <w:r w:rsidR="0074091D">
        <w:rPr>
          <w:rFonts w:asciiTheme="minorHAnsi" w:hAnsiTheme="minorHAnsi"/>
          <w:bCs/>
          <w:sz w:val="22"/>
          <w:szCs w:val="22"/>
        </w:rPr>
        <w:t xml:space="preserve"> Worker</w:t>
      </w:r>
      <w:r w:rsidR="00F648A2">
        <w:rPr>
          <w:rFonts w:asciiTheme="minorHAnsi" w:hAnsiTheme="minorHAnsi"/>
          <w:bCs/>
          <w:sz w:val="22"/>
          <w:szCs w:val="22"/>
        </w:rPr>
        <w:t>s</w:t>
      </w:r>
      <w:r w:rsidR="0074091D">
        <w:rPr>
          <w:rFonts w:asciiTheme="minorHAnsi" w:hAnsiTheme="minorHAnsi"/>
          <w:bCs/>
          <w:sz w:val="22"/>
          <w:szCs w:val="22"/>
        </w:rPr>
        <w:t xml:space="preserve"> Protection Act</w:t>
      </w:r>
      <w:r w:rsidR="00F56D16">
        <w:rPr>
          <w:rFonts w:asciiTheme="minorHAnsi" w:hAnsiTheme="minorHAnsi"/>
          <w:bCs/>
          <w:sz w:val="22"/>
          <w:szCs w:val="22"/>
        </w:rPr>
        <w:t xml:space="preserve"> (Act)</w:t>
      </w:r>
      <w:r>
        <w:rPr>
          <w:rFonts w:asciiTheme="minorHAnsi" w:hAnsiTheme="minorHAnsi"/>
          <w:bCs/>
          <w:sz w:val="22"/>
          <w:szCs w:val="22"/>
        </w:rPr>
        <w:t>, DLPW now includes</w:t>
      </w:r>
      <w:r w:rsidR="00280F40">
        <w:rPr>
          <w:rFonts w:asciiTheme="minorHAnsi" w:hAnsiTheme="minorHAnsi"/>
          <w:bCs/>
          <w:sz w:val="22"/>
          <w:szCs w:val="22"/>
        </w:rPr>
        <w:t xml:space="preserve"> home-based workplaces under its</w:t>
      </w:r>
      <w:r w:rsidR="00422952">
        <w:rPr>
          <w:rFonts w:asciiTheme="minorHAnsi" w:hAnsiTheme="minorHAnsi"/>
          <w:bCs/>
          <w:sz w:val="22"/>
          <w:szCs w:val="22"/>
        </w:rPr>
        <w:t xml:space="preserve"> purview</w:t>
      </w:r>
      <w:r>
        <w:rPr>
          <w:rFonts w:asciiTheme="minorHAnsi" w:hAnsiTheme="minorHAnsi"/>
          <w:bCs/>
          <w:sz w:val="22"/>
          <w:szCs w:val="22"/>
        </w:rPr>
        <w:t>.</w:t>
      </w:r>
      <w:r w:rsidR="007B7E71">
        <w:rPr>
          <w:rFonts w:asciiTheme="minorHAnsi" w:hAnsiTheme="minorHAnsi"/>
          <w:bCs/>
          <w:sz w:val="22"/>
          <w:szCs w:val="22"/>
        </w:rPr>
        <w:fldChar w:fldCharType="begin"/>
      </w:r>
      <w:r w:rsidR="00E1476B">
        <w:rPr>
          <w:rFonts w:asciiTheme="minorHAnsi" w:hAnsiTheme="minorHAnsi"/>
          <w:bCs/>
          <w:sz w:val="22"/>
          <w:szCs w:val="22"/>
        </w:rPr>
        <w:instrText xml:space="preserve"> ADDIN EN.CITE &lt;EndNote&gt;&lt;Cite&gt;&lt;Author&gt;U.S. Embassy- Bangkok&lt;/Author&gt;&lt;RecNum&gt;440&lt;/RecNum&gt;&lt;DisplayText&gt;(2)&lt;/DisplayText&gt;&lt;record&gt;&lt;rec-number&gt;440&lt;/rec-number&gt;&lt;foreign-keys&gt;&lt;key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Pr>
          <w:rFonts w:asciiTheme="minorHAnsi" w:hAnsiTheme="minorHAnsi"/>
          <w:bCs/>
          <w:sz w:val="22"/>
          <w:szCs w:val="22"/>
        </w:rPr>
        <w:fldChar w:fldCharType="separate"/>
      </w:r>
      <w:r>
        <w:rPr>
          <w:rFonts w:asciiTheme="minorHAnsi" w:hAnsiTheme="minorHAnsi"/>
          <w:bCs/>
          <w:noProof/>
          <w:sz w:val="22"/>
          <w:szCs w:val="22"/>
        </w:rPr>
        <w:t>(</w:t>
      </w:r>
      <w:hyperlink w:anchor="_ENREF_2" w:tooltip="U.S. Embassy- Bangkok,  #440" w:history="1">
        <w:r w:rsidR="00A64E0F">
          <w:rPr>
            <w:rFonts w:asciiTheme="minorHAnsi" w:hAnsiTheme="minorHAnsi"/>
            <w:bCs/>
            <w:noProof/>
            <w:sz w:val="22"/>
            <w:szCs w:val="22"/>
          </w:rPr>
          <w:t>2</w:t>
        </w:r>
      </w:hyperlink>
      <w:r>
        <w:rPr>
          <w:rFonts w:asciiTheme="minorHAnsi" w:hAnsiTheme="minorHAnsi"/>
          <w:bCs/>
          <w:noProof/>
          <w:sz w:val="22"/>
          <w:szCs w:val="22"/>
        </w:rPr>
        <w:t>)</w:t>
      </w:r>
      <w:r w:rsidR="007B7E71">
        <w:rPr>
          <w:rFonts w:asciiTheme="minorHAnsi" w:hAnsiTheme="minorHAnsi"/>
          <w:bCs/>
          <w:sz w:val="22"/>
          <w:szCs w:val="22"/>
        </w:rPr>
        <w:fldChar w:fldCharType="end"/>
      </w:r>
      <w:r>
        <w:rPr>
          <w:rFonts w:asciiTheme="minorHAnsi" w:hAnsiTheme="minorHAnsi"/>
          <w:bCs/>
          <w:sz w:val="22"/>
          <w:szCs w:val="22"/>
        </w:rPr>
        <w:t xml:space="preserve"> </w:t>
      </w:r>
      <w:r w:rsidR="00494E62">
        <w:rPr>
          <w:rFonts w:asciiTheme="minorHAnsi" w:hAnsiTheme="minorHAnsi"/>
          <w:bCs/>
          <w:sz w:val="22"/>
          <w:szCs w:val="22"/>
        </w:rPr>
        <w:t xml:space="preserve">However, </w:t>
      </w:r>
      <w:r w:rsidR="00494E62" w:rsidRPr="00A64E0F">
        <w:rPr>
          <w:rFonts w:asciiTheme="minorHAnsi" w:hAnsiTheme="minorHAnsi"/>
          <w:bCs/>
          <w:sz w:val="22"/>
          <w:szCs w:val="22"/>
        </w:rPr>
        <w:t>l</w:t>
      </w:r>
      <w:r w:rsidRPr="00A64E0F">
        <w:rPr>
          <w:rFonts w:asciiTheme="minorHAnsi" w:hAnsiTheme="minorHAnsi"/>
          <w:bCs/>
          <w:sz w:val="22"/>
          <w:szCs w:val="22"/>
        </w:rPr>
        <w:t xml:space="preserve">abor inspectors have limited access to </w:t>
      </w:r>
      <w:r w:rsidR="00391143" w:rsidRPr="00A64E0F">
        <w:rPr>
          <w:rFonts w:asciiTheme="minorHAnsi" w:hAnsiTheme="minorHAnsi"/>
          <w:bCs/>
          <w:sz w:val="22"/>
          <w:szCs w:val="22"/>
        </w:rPr>
        <w:t xml:space="preserve">the </w:t>
      </w:r>
      <w:r w:rsidR="00F56D16" w:rsidRPr="00A64E0F">
        <w:rPr>
          <w:rFonts w:asciiTheme="minorHAnsi" w:hAnsiTheme="minorHAnsi"/>
          <w:bCs/>
          <w:sz w:val="22"/>
          <w:szCs w:val="22"/>
        </w:rPr>
        <w:t xml:space="preserve">entities covered by the Act, </w:t>
      </w:r>
      <w:r>
        <w:rPr>
          <w:rFonts w:asciiTheme="minorHAnsi" w:hAnsiTheme="minorHAnsi"/>
          <w:bCs/>
          <w:sz w:val="22"/>
          <w:szCs w:val="22"/>
        </w:rPr>
        <w:t>including home-based businesses</w:t>
      </w:r>
      <w:r w:rsidR="00911D92">
        <w:rPr>
          <w:rFonts w:asciiTheme="minorHAnsi" w:hAnsiTheme="minorHAnsi"/>
          <w:bCs/>
          <w:sz w:val="22"/>
          <w:szCs w:val="22"/>
        </w:rPr>
        <w:t xml:space="preserve"> and home-based employment</w:t>
      </w:r>
      <w:r>
        <w:rPr>
          <w:rFonts w:asciiTheme="minorHAnsi" w:hAnsiTheme="minorHAnsi"/>
          <w:bCs/>
          <w:sz w:val="22"/>
          <w:szCs w:val="22"/>
        </w:rPr>
        <w:t xml:space="preserve"> </w:t>
      </w:r>
      <w:r w:rsidR="00391143">
        <w:rPr>
          <w:rFonts w:asciiTheme="minorHAnsi" w:hAnsiTheme="minorHAnsi"/>
          <w:bCs/>
          <w:sz w:val="22"/>
          <w:szCs w:val="22"/>
        </w:rPr>
        <w:t xml:space="preserve">sites, </w:t>
      </w:r>
      <w:r>
        <w:rPr>
          <w:rFonts w:asciiTheme="minorHAnsi" w:hAnsiTheme="minorHAnsi"/>
          <w:bCs/>
          <w:sz w:val="22"/>
          <w:szCs w:val="22"/>
        </w:rPr>
        <w:t xml:space="preserve">which </w:t>
      </w:r>
      <w:r>
        <w:rPr>
          <w:rFonts w:asciiTheme="minorHAnsi" w:hAnsiTheme="minorHAnsi"/>
          <w:sz w:val="22"/>
          <w:szCs w:val="22"/>
        </w:rPr>
        <w:t>require a warrant</w:t>
      </w:r>
      <w:r w:rsidR="00CD3B52">
        <w:rPr>
          <w:rFonts w:asciiTheme="minorHAnsi" w:hAnsiTheme="minorHAnsi"/>
          <w:sz w:val="22"/>
          <w:szCs w:val="22"/>
        </w:rPr>
        <w:t xml:space="preserve"> to inspect</w:t>
      </w:r>
      <w:r w:rsidR="00911D92">
        <w:rPr>
          <w:rFonts w:asciiTheme="minorHAnsi" w:hAnsiTheme="minorHAnsi"/>
          <w:sz w:val="22"/>
          <w:szCs w:val="22"/>
        </w:rPr>
        <w:t>.</w:t>
      </w:r>
      <w:r w:rsidR="009A452D">
        <w:rPr>
          <w:rFonts w:asciiTheme="minorHAnsi" w:hAnsiTheme="minorHAnsi"/>
          <w:sz w:val="22"/>
          <w:szCs w:val="22"/>
        </w:rPr>
        <w:t xml:space="preserve"> </w:t>
      </w:r>
      <w:r w:rsidR="00911D92">
        <w:rPr>
          <w:rFonts w:asciiTheme="minorHAnsi" w:hAnsiTheme="minorHAnsi"/>
          <w:sz w:val="22"/>
          <w:szCs w:val="22"/>
        </w:rPr>
        <w:t>This makes the inspection of</w:t>
      </w:r>
      <w:r>
        <w:rPr>
          <w:rFonts w:asciiTheme="minorHAnsi" w:hAnsiTheme="minorHAnsi"/>
          <w:sz w:val="22"/>
          <w:szCs w:val="22"/>
        </w:rPr>
        <w:t xml:space="preserve"> private homes to monitor the welfare of child domestic workers or children working in home-based employment</w:t>
      </w:r>
      <w:r w:rsidR="001D71F8">
        <w:rPr>
          <w:rFonts w:asciiTheme="minorHAnsi" w:hAnsiTheme="minorHAnsi"/>
          <w:sz w:val="22"/>
          <w:szCs w:val="22"/>
        </w:rPr>
        <w:t xml:space="preserve"> </w:t>
      </w:r>
      <w:r w:rsidR="00911D92">
        <w:rPr>
          <w:rFonts w:asciiTheme="minorHAnsi" w:hAnsiTheme="minorHAnsi"/>
          <w:sz w:val="22"/>
          <w:szCs w:val="22"/>
        </w:rPr>
        <w:t>very challenging</w:t>
      </w:r>
      <w:r>
        <w:rPr>
          <w:rFonts w:asciiTheme="minorHAnsi" w:hAnsiTheme="minorHAnsi"/>
          <w:sz w:val="22"/>
          <w:szCs w:val="22"/>
        </w:rPr>
        <w:t>.</w:t>
      </w:r>
      <w:r w:rsidR="007B7E71">
        <w:rPr>
          <w:rFonts w:asciiTheme="minorHAnsi" w:hAnsiTheme="minorHAnsi"/>
          <w:bCs/>
          <w:sz w:val="22"/>
          <w:szCs w:val="22"/>
        </w:rPr>
        <w:fldChar w:fldCharType="begin"/>
      </w:r>
      <w:r w:rsidR="00E1476B">
        <w:rPr>
          <w:rFonts w:asciiTheme="minorHAnsi" w:hAnsiTheme="minorHAnsi"/>
          <w:bCs/>
          <w:sz w:val="22"/>
          <w:szCs w:val="22"/>
        </w:rPr>
        <w:instrText xml:space="preserve"> ADDIN EN.CITE &lt;EndNote&gt;&lt;Cite&gt;&lt;Author&gt;U.S. Embassy- Bangkok&lt;/Author&gt;&lt;RecNum&gt;440&lt;/RecNum&gt;&lt;DisplayText&gt;(2, 12)&lt;/DisplayText&gt;&lt;record&gt;&lt;rec-number&gt;440&lt;/rec-number&gt;&lt;foreign-keys&gt;&lt;key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2014&lt;/title&gt;&lt;/titles&gt;&lt;keywords&gt;&lt;keyword&gt;Thailand&lt;/keyword&gt;&lt;/keywords&gt;&lt;dates&gt;&lt;/dates&gt;&lt;urls&gt;&lt;/urls&gt;&lt;/record&gt;&lt;/Cite&gt;&lt;Cite&gt;&lt;Author&gt;U.S. Department of State&lt;/Author&gt;&lt;Year&gt;February 27, 2014&lt;/Year&gt;&lt;RecNum&gt;445&lt;/RecNum&gt;&lt;record&gt;&lt;rec-number&gt;445&lt;/rec-number&gt;&lt;foreign-keys&gt;&lt;key app="EN" db-id="5vrz02vd1rz2ppeeax9x95v6wdxa2w2wsdte"&gt;445&lt;/key&gt;&lt;/foreign-keys&gt;&lt;ref-type name="Book Section"&gt;5&lt;/ref-type&gt;&lt;contributors&gt;&lt;authors&gt;&lt;author&gt;U.S. Department of State,&lt;/author&gt;&lt;/authors&gt;&lt;/contributors&gt;&lt;titles&gt;&lt;title&gt;Thailand&lt;/title&gt;&lt;secondary-title&gt;Country Reports on Human Rights Practices- 2013&lt;/secondary-title&gt;&lt;/titles&gt;&lt;keywords&gt;&lt;keyword&gt;Thailand&lt;/keyword&gt;&lt;/keywords&gt;&lt;dates&gt;&lt;year&gt;February 27, 2014&lt;/year&gt;&lt;/dates&gt;&lt;pub-location&gt;Washington, DC&lt;/pub-location&gt;&lt;urls&gt;&lt;related-urls&gt;&lt;url&gt;http://www.state.gov/j/drl/rls/hrrpt/humanrightsreport/index.htm#wrapper&lt;/url&gt;&lt;/related-urls&gt;&lt;/urls&gt;&lt;/record&gt;&lt;/Cite&gt;&lt;/EndNote&gt;</w:instrText>
      </w:r>
      <w:r w:rsidR="007B7E71">
        <w:rPr>
          <w:rFonts w:asciiTheme="minorHAnsi" w:hAnsiTheme="minorHAnsi"/>
          <w:bCs/>
          <w:sz w:val="22"/>
          <w:szCs w:val="22"/>
        </w:rPr>
        <w:fldChar w:fldCharType="separate"/>
      </w:r>
      <w:r w:rsidR="00EC6476">
        <w:rPr>
          <w:rFonts w:asciiTheme="minorHAnsi" w:hAnsiTheme="minorHAnsi"/>
          <w:bCs/>
          <w:noProof/>
          <w:sz w:val="22"/>
          <w:szCs w:val="22"/>
        </w:rPr>
        <w:t>(</w:t>
      </w:r>
      <w:hyperlink w:anchor="_ENREF_2" w:tooltip="U.S. Embassy- Bangkok,  #440" w:history="1">
        <w:r w:rsidR="00A64E0F">
          <w:rPr>
            <w:rFonts w:asciiTheme="minorHAnsi" w:hAnsiTheme="minorHAnsi"/>
            <w:bCs/>
            <w:noProof/>
            <w:sz w:val="22"/>
            <w:szCs w:val="22"/>
          </w:rPr>
          <w:t>2</w:t>
        </w:r>
      </w:hyperlink>
      <w:r w:rsidR="00EC6476">
        <w:rPr>
          <w:rFonts w:asciiTheme="minorHAnsi" w:hAnsiTheme="minorHAnsi"/>
          <w:bCs/>
          <w:noProof/>
          <w:sz w:val="22"/>
          <w:szCs w:val="22"/>
        </w:rPr>
        <w:t xml:space="preserve">, </w:t>
      </w:r>
      <w:hyperlink w:anchor="_ENREF_12" w:tooltip="U.S. Department of State, February 27, 2014 #445" w:history="1">
        <w:r w:rsidR="00A64E0F">
          <w:rPr>
            <w:rFonts w:asciiTheme="minorHAnsi" w:hAnsiTheme="minorHAnsi"/>
            <w:bCs/>
            <w:noProof/>
            <w:sz w:val="22"/>
            <w:szCs w:val="22"/>
          </w:rPr>
          <w:t>12</w:t>
        </w:r>
      </w:hyperlink>
      <w:r w:rsidR="00EC6476">
        <w:rPr>
          <w:rFonts w:asciiTheme="minorHAnsi" w:hAnsiTheme="minorHAnsi"/>
          <w:bCs/>
          <w:noProof/>
          <w:sz w:val="22"/>
          <w:szCs w:val="22"/>
        </w:rPr>
        <w:t>)</w:t>
      </w:r>
      <w:r w:rsidR="007B7E71">
        <w:rPr>
          <w:rFonts w:asciiTheme="minorHAnsi" w:hAnsiTheme="minorHAnsi"/>
          <w:bCs/>
          <w:sz w:val="22"/>
          <w:szCs w:val="22"/>
        </w:rPr>
        <w:fldChar w:fldCharType="end"/>
      </w:r>
    </w:p>
    <w:p w14:paraId="1545CF84" w14:textId="77777777" w:rsidR="00CB3A5C" w:rsidRPr="007D4BB3" w:rsidRDefault="00CB3A5C" w:rsidP="007D4BB3">
      <w:pPr>
        <w:rPr>
          <w:rFonts w:asciiTheme="minorHAnsi" w:hAnsiTheme="minorHAnsi"/>
          <w:bCs/>
          <w:sz w:val="22"/>
          <w:szCs w:val="22"/>
        </w:rPr>
      </w:pPr>
    </w:p>
    <w:p w14:paraId="3236BEFD" w14:textId="62C42578" w:rsidR="007D4BB3" w:rsidRPr="00110F2F" w:rsidRDefault="007D4BB3" w:rsidP="007D4BB3">
      <w:pPr>
        <w:rPr>
          <w:rFonts w:asciiTheme="minorHAnsi" w:hAnsiTheme="minorHAnsi"/>
          <w:bCs/>
          <w:sz w:val="22"/>
          <w:szCs w:val="22"/>
        </w:rPr>
      </w:pPr>
      <w:r w:rsidRPr="007D4BB3">
        <w:rPr>
          <w:rFonts w:asciiTheme="minorHAnsi" w:hAnsiTheme="minorHAnsi"/>
          <w:bCs/>
          <w:sz w:val="22"/>
          <w:szCs w:val="22"/>
        </w:rPr>
        <w:t xml:space="preserve">The MOL used the Labor Protection </w:t>
      </w:r>
      <w:r w:rsidR="00D51784">
        <w:rPr>
          <w:rFonts w:asciiTheme="minorHAnsi" w:hAnsiTheme="minorHAnsi"/>
          <w:bCs/>
          <w:sz w:val="22"/>
          <w:szCs w:val="22"/>
        </w:rPr>
        <w:t xml:space="preserve">Network </w:t>
      </w:r>
      <w:r w:rsidRPr="007D4BB3">
        <w:rPr>
          <w:rFonts w:asciiTheme="minorHAnsi" w:hAnsiTheme="minorHAnsi"/>
          <w:bCs/>
          <w:sz w:val="22"/>
          <w:szCs w:val="22"/>
        </w:rPr>
        <w:t>as another</w:t>
      </w:r>
      <w:r w:rsidR="00D22C8F">
        <w:rPr>
          <w:rFonts w:asciiTheme="minorHAnsi" w:hAnsiTheme="minorHAnsi"/>
          <w:bCs/>
          <w:sz w:val="22"/>
          <w:szCs w:val="22"/>
        </w:rPr>
        <w:t xml:space="preserve"> means to learn about reported </w:t>
      </w:r>
      <w:r w:rsidR="00AA2281">
        <w:rPr>
          <w:rFonts w:asciiTheme="minorHAnsi" w:hAnsiTheme="minorHAnsi"/>
          <w:bCs/>
          <w:sz w:val="22"/>
          <w:szCs w:val="22"/>
        </w:rPr>
        <w:t xml:space="preserve">cases of </w:t>
      </w:r>
      <w:r w:rsidR="00D22C8F">
        <w:rPr>
          <w:rFonts w:asciiTheme="minorHAnsi" w:hAnsiTheme="minorHAnsi"/>
          <w:bCs/>
          <w:sz w:val="22"/>
          <w:szCs w:val="22"/>
        </w:rPr>
        <w:t xml:space="preserve">child labor </w:t>
      </w:r>
      <w:r w:rsidRPr="007D4BB3">
        <w:rPr>
          <w:rFonts w:asciiTheme="minorHAnsi" w:hAnsiTheme="minorHAnsi"/>
          <w:bCs/>
          <w:sz w:val="22"/>
          <w:szCs w:val="22"/>
        </w:rPr>
        <w:t>violations. The 45,</w:t>
      </w:r>
      <w:r w:rsidR="00450401">
        <w:rPr>
          <w:rFonts w:asciiTheme="minorHAnsi" w:hAnsiTheme="minorHAnsi"/>
          <w:bCs/>
          <w:sz w:val="22"/>
          <w:szCs w:val="22"/>
        </w:rPr>
        <w:t>9</w:t>
      </w:r>
      <w:r w:rsidRPr="007D4BB3">
        <w:rPr>
          <w:rFonts w:asciiTheme="minorHAnsi" w:hAnsiTheme="minorHAnsi"/>
          <w:bCs/>
          <w:sz w:val="22"/>
          <w:szCs w:val="22"/>
        </w:rPr>
        <w:t>7</w:t>
      </w:r>
      <w:r w:rsidR="00450401">
        <w:rPr>
          <w:rFonts w:asciiTheme="minorHAnsi" w:hAnsiTheme="minorHAnsi"/>
          <w:bCs/>
          <w:sz w:val="22"/>
          <w:szCs w:val="22"/>
        </w:rPr>
        <w:t>9</w:t>
      </w:r>
      <w:r w:rsidRPr="007D4BB3">
        <w:rPr>
          <w:rFonts w:asciiTheme="minorHAnsi" w:hAnsiTheme="minorHAnsi"/>
          <w:bCs/>
          <w:sz w:val="22"/>
          <w:szCs w:val="22"/>
        </w:rPr>
        <w:t>-person network is composed of government agencies, NGOs, employers, academics, and community groups.</w:t>
      </w:r>
      <w:r w:rsidR="007B7E71" w:rsidRPr="007D4BB3">
        <w:rPr>
          <w:rFonts w:asciiTheme="minorHAnsi" w:hAnsiTheme="minorHAnsi"/>
          <w:bCs/>
          <w:sz w:val="22"/>
          <w:szCs w:val="22"/>
        </w:rPr>
        <w:fldChar w:fldCharType="begin"/>
      </w:r>
      <w:r w:rsidR="003129BB">
        <w:rPr>
          <w:rFonts w:asciiTheme="minorHAnsi" w:hAnsiTheme="minorHAnsi"/>
          <w:bCs/>
          <w:sz w:val="22"/>
          <w:szCs w:val="22"/>
        </w:rPr>
        <w:instrText xml:space="preserve"> ADDIN EN.CITE &lt;EndNote&gt;&lt;Cite&gt;&lt;Author&gt;Government of Thailand&lt;/Author&gt;&lt;Year&gt;2011&lt;/Year&gt;&lt;RecNum&gt;287&lt;/RecNum&gt;&lt;DisplayText&gt;(2, 49)&lt;/DisplayText&gt;&lt;record&gt;&lt;rec-number&gt;287&lt;/rec-number&gt;&lt;foreign-keys&gt;&lt;key app="EN" db-id="5vrz02vd1rz2ppeeax9x95v6wdxa2w2wsdte"&gt;287&lt;/key&gt;&lt;/foreign-keys&gt;&lt;ref-type name="Report"&gt;27&lt;/ref-type&gt;&lt;contributors&gt;&lt;authors&gt;&lt;author&gt;Government of Thailand,&lt;/author&gt;&lt;/authors&gt;&lt;/contributors&gt;&lt;titles&gt;&lt;title&gt;Thailand&amp;apos;s Efforts in the Prevention and the Elimination of the Worst Forms of Child Labor&lt;/title&gt;&lt;short-title&gt;Thailand&amp;apos;s Efforts in the Prevention and the Elimination of the Worst Forms of Child Labor in 2011&lt;/short-title&gt;&lt;/titles&gt;&lt;keywords&gt;&lt;keyword&gt;Thailand&lt;/keyword&gt;&lt;/keywords&gt;&lt;dates&gt;&lt;year&gt;2011&lt;/year&gt;&lt;/dates&gt;&lt;pub-location&gt;Bangkok&lt;/pub-location&gt;&lt;urls&gt;&lt;/urls&gt;&lt;/record&gt;&lt;/Cite&gt;&lt;Cite&gt;&lt;Author&gt;U.S. Embassy- Bangkok&lt;/Author&gt;&lt;RecNum&gt;440&lt;/RecNum&gt;&lt;record&gt;&lt;rec-number&gt;440&lt;/rec-number&gt;&lt;foreign-keys&gt;&lt;key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sidRPr="007D4BB3">
        <w:rPr>
          <w:rFonts w:asciiTheme="minorHAnsi" w:hAnsiTheme="minorHAnsi"/>
          <w:bCs/>
          <w:sz w:val="22"/>
          <w:szCs w:val="22"/>
        </w:rPr>
        <w:fldChar w:fldCharType="separate"/>
      </w:r>
      <w:r w:rsidR="003129BB">
        <w:rPr>
          <w:rFonts w:asciiTheme="minorHAnsi" w:hAnsiTheme="minorHAnsi"/>
          <w:bCs/>
          <w:noProof/>
          <w:sz w:val="22"/>
          <w:szCs w:val="22"/>
        </w:rPr>
        <w:t>(</w:t>
      </w:r>
      <w:hyperlink w:anchor="_ENREF_2" w:tooltip="U.S. Embassy- Bangkok,  #440" w:history="1">
        <w:r w:rsidR="00A64E0F">
          <w:rPr>
            <w:rFonts w:asciiTheme="minorHAnsi" w:hAnsiTheme="minorHAnsi"/>
            <w:bCs/>
            <w:noProof/>
            <w:sz w:val="22"/>
            <w:szCs w:val="22"/>
          </w:rPr>
          <w:t>2</w:t>
        </w:r>
      </w:hyperlink>
      <w:r w:rsidR="003129BB">
        <w:rPr>
          <w:rFonts w:asciiTheme="minorHAnsi" w:hAnsiTheme="minorHAnsi"/>
          <w:bCs/>
          <w:noProof/>
          <w:sz w:val="22"/>
          <w:szCs w:val="22"/>
        </w:rPr>
        <w:t xml:space="preserve">, </w:t>
      </w:r>
      <w:hyperlink w:anchor="_ENREF_49" w:tooltip="Government of Thailand, 2011 #287" w:history="1">
        <w:r w:rsidR="00A64E0F">
          <w:rPr>
            <w:rFonts w:asciiTheme="minorHAnsi" w:hAnsiTheme="minorHAnsi"/>
            <w:bCs/>
            <w:noProof/>
            <w:sz w:val="22"/>
            <w:szCs w:val="22"/>
          </w:rPr>
          <w:t>49</w:t>
        </w:r>
      </w:hyperlink>
      <w:r w:rsidR="003129BB">
        <w:rPr>
          <w:rFonts w:asciiTheme="minorHAnsi" w:hAnsiTheme="minorHAnsi"/>
          <w:bCs/>
          <w:noProof/>
          <w:sz w:val="22"/>
          <w:szCs w:val="22"/>
        </w:rPr>
        <w:t>)</w:t>
      </w:r>
      <w:r w:rsidR="007B7E71" w:rsidRPr="007D4BB3">
        <w:rPr>
          <w:rFonts w:asciiTheme="minorHAnsi" w:hAnsiTheme="minorHAnsi"/>
          <w:bCs/>
          <w:sz w:val="22"/>
          <w:szCs w:val="22"/>
        </w:rPr>
        <w:fldChar w:fldCharType="end"/>
      </w:r>
      <w:r w:rsidRPr="007D4BB3">
        <w:rPr>
          <w:rFonts w:asciiTheme="minorHAnsi" w:hAnsiTheme="minorHAnsi"/>
          <w:bCs/>
          <w:sz w:val="22"/>
          <w:szCs w:val="22"/>
        </w:rPr>
        <w:t xml:space="preserve"> Its purpose is to raise awareness, disseminate information, and provide a mechanism for reporting labor violations.</w:t>
      </w:r>
      <w:r w:rsidR="007B7E71" w:rsidRPr="007D4BB3">
        <w:rPr>
          <w:rFonts w:asciiTheme="minorHAnsi" w:hAnsiTheme="minorHAnsi"/>
          <w:bCs/>
          <w:sz w:val="22"/>
          <w:szCs w:val="22"/>
        </w:rPr>
        <w:fldChar w:fldCharType="begin"/>
      </w:r>
      <w:r w:rsidR="00E1476B">
        <w:rPr>
          <w:rFonts w:asciiTheme="minorHAnsi" w:hAnsiTheme="minorHAnsi"/>
          <w:bCs/>
          <w:sz w:val="22"/>
          <w:szCs w:val="22"/>
        </w:rPr>
        <w:instrText xml:space="preserve"> ADDIN EN.CITE &lt;EndNote&gt;&lt;Cite ExcludeYear="1"&gt;&lt;Author&gt;U.S. Embassy- Bangkok&lt;/Author&gt;&lt;RecNum&gt;386&lt;/RecNum&gt;&lt;DisplayText&gt;(10)&lt;/DisplayText&gt;&lt;record&gt;&lt;rec-number&gt;386&lt;/rec-number&gt;&lt;foreign-keys&gt;&lt;key app="EN" db-id="5vrz02vd1rz2ppeeax9x95v6wdxa2w2wsdte"&gt;386&lt;/key&gt;&lt;/foreign-keys&gt;&lt;ref-type name="Report"&gt;27&lt;/ref-type&gt;&lt;contributors&gt;&lt;authors&gt;&lt;author&gt;U.S. Embassy- Bangkok, &lt;/author&gt;&lt;/authors&gt;&lt;/contributors&gt;&lt;titles&gt;&lt;title&gt;reporting, February 6, 2013&lt;/title&gt;&lt;/titles&gt;&lt;keywords&gt;&lt;keyword&gt;Thailand&lt;/keyword&gt;&lt;/keywords&gt;&lt;dates&gt;&lt;/dates&gt;&lt;urls&gt;&lt;/urls&gt;&lt;/record&gt;&lt;/Cite&gt;&lt;/EndNote&gt;</w:instrText>
      </w:r>
      <w:r w:rsidR="007B7E71" w:rsidRPr="007D4BB3">
        <w:rPr>
          <w:rFonts w:asciiTheme="minorHAnsi" w:hAnsiTheme="minorHAnsi"/>
          <w:bCs/>
          <w:sz w:val="22"/>
          <w:szCs w:val="22"/>
        </w:rPr>
        <w:fldChar w:fldCharType="separate"/>
      </w:r>
      <w:r w:rsidR="00EB4883">
        <w:rPr>
          <w:rFonts w:asciiTheme="minorHAnsi" w:hAnsiTheme="minorHAnsi"/>
          <w:bCs/>
          <w:noProof/>
          <w:sz w:val="22"/>
          <w:szCs w:val="22"/>
        </w:rPr>
        <w:t>(</w:t>
      </w:r>
      <w:hyperlink w:anchor="_ENREF_10" w:tooltip="U.S. Embassy- Bangkok,  #386" w:history="1">
        <w:r w:rsidR="00A64E0F">
          <w:rPr>
            <w:rFonts w:asciiTheme="minorHAnsi" w:hAnsiTheme="minorHAnsi"/>
            <w:bCs/>
            <w:noProof/>
            <w:sz w:val="22"/>
            <w:szCs w:val="22"/>
          </w:rPr>
          <w:t>10</w:t>
        </w:r>
      </w:hyperlink>
      <w:r w:rsidR="00EB4883">
        <w:rPr>
          <w:rFonts w:asciiTheme="minorHAnsi" w:hAnsiTheme="minorHAnsi"/>
          <w:bCs/>
          <w:noProof/>
          <w:sz w:val="22"/>
          <w:szCs w:val="22"/>
        </w:rPr>
        <w:t>)</w:t>
      </w:r>
      <w:r w:rsidR="007B7E71" w:rsidRPr="007D4BB3">
        <w:rPr>
          <w:rFonts w:asciiTheme="minorHAnsi" w:hAnsiTheme="minorHAnsi"/>
          <w:bCs/>
          <w:sz w:val="22"/>
          <w:szCs w:val="22"/>
        </w:rPr>
        <w:fldChar w:fldCharType="end"/>
      </w:r>
    </w:p>
    <w:p w14:paraId="7949C70C" w14:textId="77777777" w:rsidR="007D4BB3" w:rsidRDefault="007D4BB3" w:rsidP="007D4BB3">
      <w:pPr>
        <w:rPr>
          <w:rFonts w:asciiTheme="minorHAnsi" w:hAnsiTheme="minorHAnsi"/>
          <w:bCs/>
          <w:sz w:val="22"/>
          <w:szCs w:val="22"/>
        </w:rPr>
      </w:pPr>
    </w:p>
    <w:p w14:paraId="1E662114" w14:textId="54D0FEFC" w:rsidR="00302DFE" w:rsidRPr="00EF5A72" w:rsidRDefault="00AA33E5" w:rsidP="008A185D">
      <w:pPr>
        <w:rPr>
          <w:rFonts w:asciiTheme="minorHAnsi" w:hAnsiTheme="minorHAnsi"/>
          <w:noProof/>
          <w:sz w:val="22"/>
          <w:szCs w:val="22"/>
        </w:rPr>
      </w:pPr>
      <w:r>
        <w:rPr>
          <w:rFonts w:asciiTheme="minorHAnsi" w:hAnsiTheme="minorHAnsi"/>
          <w:sz w:val="22"/>
          <w:szCs w:val="22"/>
        </w:rPr>
        <w:t>In</w:t>
      </w:r>
      <w:r w:rsidR="009B2536">
        <w:rPr>
          <w:rFonts w:asciiTheme="minorHAnsi" w:hAnsiTheme="minorHAnsi"/>
          <w:sz w:val="22"/>
          <w:szCs w:val="22"/>
        </w:rPr>
        <w:t xml:space="preserve"> October</w:t>
      </w:r>
      <w:r w:rsidR="000A4083">
        <w:rPr>
          <w:rFonts w:asciiTheme="minorHAnsi" w:hAnsiTheme="minorHAnsi"/>
          <w:sz w:val="22"/>
          <w:szCs w:val="22"/>
        </w:rPr>
        <w:t xml:space="preserve"> 2013</w:t>
      </w:r>
      <w:r w:rsidR="009B2536">
        <w:rPr>
          <w:rFonts w:asciiTheme="minorHAnsi" w:hAnsiTheme="minorHAnsi"/>
          <w:sz w:val="22"/>
          <w:szCs w:val="22"/>
        </w:rPr>
        <w:t>, the Department of Employment created fishing coordination centers in seven provinces</w:t>
      </w:r>
      <w:r w:rsidR="00ED2EF4">
        <w:rPr>
          <w:rFonts w:asciiTheme="minorHAnsi" w:hAnsiTheme="minorHAnsi"/>
          <w:sz w:val="22"/>
          <w:szCs w:val="22"/>
        </w:rPr>
        <w:t xml:space="preserve"> which </w:t>
      </w:r>
      <w:r w:rsidR="00FA5D0F">
        <w:rPr>
          <w:rFonts w:asciiTheme="minorHAnsi" w:hAnsiTheme="minorHAnsi"/>
          <w:sz w:val="22"/>
          <w:szCs w:val="22"/>
        </w:rPr>
        <w:t>are responsible</w:t>
      </w:r>
      <w:r w:rsidR="009B2536">
        <w:rPr>
          <w:rFonts w:asciiTheme="minorHAnsi" w:hAnsiTheme="minorHAnsi"/>
          <w:sz w:val="22"/>
          <w:szCs w:val="22"/>
        </w:rPr>
        <w:t xml:space="preserve"> for </w:t>
      </w:r>
      <w:r w:rsidR="002E20B7" w:rsidRPr="00931CF7">
        <w:rPr>
          <w:rFonts w:asciiTheme="minorHAnsi" w:hAnsiTheme="minorHAnsi"/>
          <w:sz w:val="22"/>
          <w:szCs w:val="22"/>
        </w:rPr>
        <w:t>registering migrant workers</w:t>
      </w:r>
      <w:r w:rsidR="00CC0A04">
        <w:rPr>
          <w:rFonts w:asciiTheme="minorHAnsi" w:hAnsiTheme="minorHAnsi"/>
          <w:sz w:val="22"/>
          <w:szCs w:val="22"/>
        </w:rPr>
        <w:t xml:space="preserve"> and</w:t>
      </w:r>
      <w:r w:rsidR="002E20B7">
        <w:rPr>
          <w:rFonts w:asciiTheme="minorHAnsi" w:hAnsiTheme="minorHAnsi"/>
          <w:sz w:val="22"/>
          <w:szCs w:val="22"/>
        </w:rPr>
        <w:t xml:space="preserve"> </w:t>
      </w:r>
      <w:r w:rsidR="009B2536">
        <w:rPr>
          <w:rFonts w:asciiTheme="minorHAnsi" w:hAnsiTheme="minorHAnsi"/>
          <w:sz w:val="22"/>
          <w:szCs w:val="22"/>
        </w:rPr>
        <w:t xml:space="preserve">conducting inspections of boats and </w:t>
      </w:r>
      <w:r w:rsidR="009B2536">
        <w:rPr>
          <w:rFonts w:asciiTheme="minorHAnsi" w:hAnsiTheme="minorHAnsi"/>
          <w:sz w:val="22"/>
          <w:szCs w:val="22"/>
        </w:rPr>
        <w:lastRenderedPageBreak/>
        <w:t>working conditions.</w:t>
      </w:r>
      <w:r>
        <w:rPr>
          <w:rFonts w:asciiTheme="minorHAnsi" w:hAnsiTheme="minorHAnsi"/>
          <w:sz w:val="22"/>
          <w:szCs w:val="22"/>
        </w:rPr>
        <w:t xml:space="preserve"> Through increased pressure on boat owners and employers, the </w:t>
      </w:r>
      <w:r w:rsidR="00FA5D0F">
        <w:rPr>
          <w:rFonts w:asciiTheme="minorHAnsi" w:hAnsiTheme="minorHAnsi"/>
          <w:sz w:val="22"/>
          <w:szCs w:val="22"/>
        </w:rPr>
        <w:t xml:space="preserve">creation of the </w:t>
      </w:r>
      <w:r>
        <w:rPr>
          <w:rFonts w:asciiTheme="minorHAnsi" w:hAnsiTheme="minorHAnsi"/>
          <w:sz w:val="22"/>
          <w:szCs w:val="22"/>
        </w:rPr>
        <w:t xml:space="preserve">centers </w:t>
      </w:r>
      <w:r w:rsidR="00FA5D0F">
        <w:rPr>
          <w:rFonts w:asciiTheme="minorHAnsi" w:hAnsiTheme="minorHAnsi"/>
          <w:sz w:val="22"/>
          <w:szCs w:val="22"/>
        </w:rPr>
        <w:t xml:space="preserve">has </w:t>
      </w:r>
      <w:r>
        <w:rPr>
          <w:rFonts w:asciiTheme="minorHAnsi" w:hAnsiTheme="minorHAnsi"/>
          <w:sz w:val="22"/>
          <w:szCs w:val="22"/>
        </w:rPr>
        <w:t>led to an increase in registered workers which assists in identifying and protecting child laborers.</w:t>
      </w:r>
      <w:r w:rsidR="007B7E71">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&lt;EndNote&gt;&lt;Cite&gt;&lt;Author&gt;U.S. Embassy- Bangkok&lt;/Author&gt;&lt;RecNum&gt;440&lt;/RecNum&gt;&lt;DisplayText&gt;(2)&lt;/DisplayText&gt;&lt;record&gt;&lt;rec-number&gt;440&lt;/rec-number&gt;&lt;foreign-keys&gt;&lt;key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Pr>
          <w:rFonts w:asciiTheme="minorHAnsi" w:hAnsiTheme="minorHAnsi"/>
          <w:sz w:val="22"/>
          <w:szCs w:val="22"/>
        </w:rPr>
        <w:fldChar w:fldCharType="separate"/>
      </w:r>
      <w:r w:rsidR="009B2536">
        <w:rPr>
          <w:rFonts w:asciiTheme="minorHAnsi" w:hAnsiTheme="minorHAnsi"/>
          <w:noProof/>
          <w:sz w:val="22"/>
          <w:szCs w:val="22"/>
        </w:rPr>
        <w:t>(</w:t>
      </w:r>
      <w:hyperlink w:anchor="_ENREF_2" w:tooltip="U.S. Embassy- Bangkok,  #440" w:history="1">
        <w:r w:rsidR="00A64E0F">
          <w:rPr>
            <w:rFonts w:asciiTheme="minorHAnsi" w:hAnsiTheme="minorHAnsi"/>
            <w:noProof/>
            <w:sz w:val="22"/>
            <w:szCs w:val="22"/>
          </w:rPr>
          <w:t>2</w:t>
        </w:r>
      </w:hyperlink>
      <w:r w:rsidR="009B2536">
        <w:rPr>
          <w:rFonts w:asciiTheme="minorHAnsi" w:hAnsiTheme="minorHAnsi"/>
          <w:noProof/>
          <w:sz w:val="22"/>
          <w:szCs w:val="22"/>
        </w:rPr>
        <w:t>)</w:t>
      </w:r>
      <w:r w:rsidR="007B7E71">
        <w:rPr>
          <w:rFonts w:asciiTheme="minorHAnsi" w:hAnsiTheme="minorHAnsi"/>
          <w:sz w:val="22"/>
          <w:szCs w:val="22"/>
        </w:rPr>
        <w:fldChar w:fldCharType="end"/>
      </w:r>
      <w:r w:rsidR="008A185D">
        <w:rPr>
          <w:rFonts w:asciiTheme="minorHAnsi" w:hAnsiTheme="minorHAnsi"/>
          <w:sz w:val="22"/>
          <w:szCs w:val="22"/>
        </w:rPr>
        <w:t xml:space="preserve"> </w:t>
      </w:r>
    </w:p>
    <w:p w14:paraId="4F0FD0B6" w14:textId="77777777" w:rsidR="009B2536" w:rsidRDefault="009B2536" w:rsidP="007D4BB3">
      <w:pPr>
        <w:rPr>
          <w:rFonts w:asciiTheme="minorHAnsi" w:hAnsiTheme="minorHAnsi"/>
          <w:bCs/>
          <w:sz w:val="22"/>
          <w:szCs w:val="22"/>
        </w:rPr>
      </w:pPr>
    </w:p>
    <w:p w14:paraId="2CC6A4CB" w14:textId="6446ECAA" w:rsidR="000B47B3" w:rsidRPr="00040EA9" w:rsidRDefault="00492C63" w:rsidP="007D4BB3">
      <w:pPr>
        <w:rPr>
          <w:rFonts w:asciiTheme="minorHAnsi" w:hAnsiTheme="minorHAnsi" w:cstheme="minorHAnsi"/>
          <w:sz w:val="22"/>
          <w:szCs w:val="22"/>
        </w:rPr>
      </w:pPr>
      <w:r w:rsidRPr="00A64E0F">
        <w:rPr>
          <w:rFonts w:asciiTheme="minorHAnsi" w:hAnsiTheme="minorHAnsi"/>
          <w:bCs/>
          <w:sz w:val="22"/>
          <w:szCs w:val="22"/>
        </w:rPr>
        <w:t xml:space="preserve">NGOs report that </w:t>
      </w:r>
      <w:r w:rsidR="0046565A" w:rsidRPr="00A64E0F">
        <w:rPr>
          <w:rFonts w:asciiTheme="minorHAnsi" w:hAnsiTheme="minorHAnsi"/>
          <w:bCs/>
          <w:sz w:val="22"/>
          <w:szCs w:val="22"/>
        </w:rPr>
        <w:t>grievance mechanism</w:t>
      </w:r>
      <w:r w:rsidRPr="00A64E0F">
        <w:rPr>
          <w:rFonts w:asciiTheme="minorHAnsi" w:hAnsiTheme="minorHAnsi"/>
          <w:bCs/>
          <w:sz w:val="22"/>
          <w:szCs w:val="22"/>
        </w:rPr>
        <w:t>s</w:t>
      </w:r>
      <w:r w:rsidR="00E86A5D" w:rsidRPr="00A64E0F">
        <w:rPr>
          <w:rFonts w:asciiTheme="minorHAnsi" w:hAnsiTheme="minorHAnsi"/>
          <w:bCs/>
          <w:sz w:val="22"/>
          <w:szCs w:val="22"/>
        </w:rPr>
        <w:t xml:space="preserve"> are weak</w:t>
      </w:r>
      <w:r w:rsidR="0046565A" w:rsidRPr="00A64E0F">
        <w:rPr>
          <w:rFonts w:asciiTheme="minorHAnsi" w:hAnsiTheme="minorHAnsi"/>
          <w:bCs/>
          <w:sz w:val="22"/>
          <w:szCs w:val="22"/>
        </w:rPr>
        <w:t xml:space="preserve"> </w:t>
      </w:r>
      <w:r w:rsidRPr="00A64E0F">
        <w:rPr>
          <w:rFonts w:asciiTheme="minorHAnsi" w:hAnsiTheme="minorHAnsi"/>
          <w:bCs/>
          <w:sz w:val="22"/>
          <w:szCs w:val="22"/>
        </w:rPr>
        <w:t xml:space="preserve">for </w:t>
      </w:r>
      <w:r w:rsidR="0046565A" w:rsidRPr="00A64E0F">
        <w:rPr>
          <w:rFonts w:asciiTheme="minorHAnsi" w:hAnsiTheme="minorHAnsi"/>
          <w:bCs/>
          <w:sz w:val="22"/>
          <w:szCs w:val="22"/>
        </w:rPr>
        <w:t>workers</w:t>
      </w:r>
      <w:r w:rsidR="00D45588" w:rsidRPr="00A64E0F">
        <w:rPr>
          <w:rFonts w:asciiTheme="minorHAnsi" w:hAnsiTheme="minorHAnsi"/>
          <w:bCs/>
          <w:sz w:val="22"/>
          <w:szCs w:val="22"/>
        </w:rPr>
        <w:t>, including child laborers,</w:t>
      </w:r>
      <w:r w:rsidR="0046565A" w:rsidRPr="00A64E0F">
        <w:rPr>
          <w:rFonts w:asciiTheme="minorHAnsi" w:hAnsiTheme="minorHAnsi"/>
          <w:bCs/>
          <w:sz w:val="22"/>
          <w:szCs w:val="22"/>
        </w:rPr>
        <w:t xml:space="preserve"> in the informal sector, in remote areas, </w:t>
      </w:r>
      <w:r w:rsidR="00ED2EF4">
        <w:rPr>
          <w:rFonts w:asciiTheme="minorHAnsi" w:hAnsiTheme="minorHAnsi"/>
          <w:bCs/>
          <w:sz w:val="22"/>
          <w:szCs w:val="22"/>
        </w:rPr>
        <w:t>and</w:t>
      </w:r>
      <w:r w:rsidR="0046565A" w:rsidRPr="00A64E0F">
        <w:rPr>
          <w:rFonts w:asciiTheme="minorHAnsi" w:hAnsiTheme="minorHAnsi"/>
          <w:bCs/>
          <w:sz w:val="22"/>
          <w:szCs w:val="22"/>
        </w:rPr>
        <w:t xml:space="preserve"> on fishing vessels</w:t>
      </w:r>
      <w:r w:rsidR="0046565A">
        <w:rPr>
          <w:rFonts w:asciiTheme="minorHAnsi" w:hAnsiTheme="minorHAnsi"/>
          <w:bCs/>
          <w:sz w:val="22"/>
          <w:szCs w:val="22"/>
        </w:rPr>
        <w:t>.</w:t>
      </w:r>
      <w:r w:rsidR="007B7E71" w:rsidRPr="00040EA9">
        <w:rPr>
          <w:rFonts w:asciiTheme="minorHAnsi" w:hAnsiTheme="minorHAnsi"/>
          <w:bCs/>
          <w:sz w:val="22"/>
          <w:szCs w:val="22"/>
        </w:rPr>
        <w:fldChar w:fldCharType="begin"/>
      </w:r>
      <w:r w:rsidR="00E1476B">
        <w:rPr>
          <w:rFonts w:asciiTheme="minorHAnsi" w:hAnsiTheme="minorHAnsi"/>
          <w:bCs/>
          <w:sz w:val="22"/>
          <w:szCs w:val="22"/>
        </w:rPr>
        <w:instrText xml:space="preserve"> ADDIN EN.CITE &lt;EndNote&gt;&lt;Cite&gt;&lt;Author&gt;U.S. Embassy- Bangkok&lt;/Author&gt;&lt;RecNum&gt;440&lt;/RecNum&gt;&lt;DisplayText&gt;(2)&lt;/DisplayText&gt;&lt;record&gt;&lt;rec-number&gt;440&lt;/rec-number&gt;&lt;foreign-keys&gt;&lt;key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sidRPr="00040EA9">
        <w:rPr>
          <w:rFonts w:asciiTheme="minorHAnsi" w:hAnsiTheme="minorHAnsi"/>
          <w:bCs/>
          <w:sz w:val="22"/>
          <w:szCs w:val="22"/>
        </w:rPr>
        <w:fldChar w:fldCharType="separate"/>
      </w:r>
      <w:r w:rsidR="0046565A" w:rsidRPr="00040EA9">
        <w:rPr>
          <w:rFonts w:asciiTheme="minorHAnsi" w:hAnsiTheme="minorHAnsi"/>
          <w:bCs/>
          <w:noProof/>
          <w:sz w:val="22"/>
          <w:szCs w:val="22"/>
        </w:rPr>
        <w:t>(</w:t>
      </w:r>
      <w:hyperlink w:anchor="_ENREF_2" w:tooltip="U.S. Embassy- Bangkok,  #440" w:history="1">
        <w:r w:rsidR="00A64E0F" w:rsidRPr="00040EA9">
          <w:rPr>
            <w:rFonts w:asciiTheme="minorHAnsi" w:hAnsiTheme="minorHAnsi"/>
            <w:bCs/>
            <w:noProof/>
            <w:sz w:val="22"/>
            <w:szCs w:val="22"/>
          </w:rPr>
          <w:t>2</w:t>
        </w:r>
      </w:hyperlink>
      <w:r w:rsidR="0046565A" w:rsidRPr="00040EA9">
        <w:rPr>
          <w:rFonts w:asciiTheme="minorHAnsi" w:hAnsiTheme="minorHAnsi"/>
          <w:bCs/>
          <w:noProof/>
          <w:sz w:val="22"/>
          <w:szCs w:val="22"/>
        </w:rPr>
        <w:t>)</w:t>
      </w:r>
      <w:r w:rsidR="007B7E71" w:rsidRPr="00040EA9">
        <w:rPr>
          <w:rFonts w:asciiTheme="minorHAnsi" w:hAnsiTheme="minorHAnsi"/>
          <w:bCs/>
          <w:sz w:val="22"/>
          <w:szCs w:val="22"/>
        </w:rPr>
        <w:fldChar w:fldCharType="end"/>
      </w:r>
    </w:p>
    <w:p w14:paraId="5BACCEF2" w14:textId="77777777" w:rsidR="00D51784" w:rsidRPr="00D51784" w:rsidRDefault="00D51784" w:rsidP="007D4BB3">
      <w:pPr>
        <w:rPr>
          <w:rFonts w:asciiTheme="minorHAnsi" w:hAnsiTheme="minorHAnsi" w:cstheme="minorHAnsi"/>
          <w:sz w:val="22"/>
          <w:szCs w:val="22"/>
        </w:rPr>
      </w:pPr>
    </w:p>
    <w:p w14:paraId="0F8BF388" w14:textId="77777777" w:rsidR="009B6476" w:rsidRPr="007D4BB3" w:rsidRDefault="009B6476" w:rsidP="007D4BB3">
      <w:pPr>
        <w:rPr>
          <w:rFonts w:asciiTheme="minorHAnsi" w:hAnsiTheme="minorHAnsi" w:cstheme="minorHAnsi"/>
          <w:b/>
          <w:i/>
          <w:sz w:val="22"/>
          <w:szCs w:val="22"/>
        </w:rPr>
      </w:pPr>
      <w:r w:rsidRPr="007D4BB3">
        <w:rPr>
          <w:rFonts w:asciiTheme="minorHAnsi" w:hAnsiTheme="minorHAnsi" w:cstheme="minorHAnsi"/>
          <w:b/>
          <w:i/>
          <w:sz w:val="22"/>
          <w:szCs w:val="22"/>
        </w:rPr>
        <w:t>Criminal Law Enforcement</w:t>
      </w:r>
    </w:p>
    <w:p w14:paraId="070A652D" w14:textId="77777777" w:rsidR="009B6476" w:rsidRPr="00A64E0F" w:rsidRDefault="009B6476" w:rsidP="00A64E0F">
      <w:pPr>
        <w:rPr>
          <w:rFonts w:asciiTheme="minorHAnsi" w:hAnsiTheme="minorHAnsi"/>
          <w:sz w:val="22"/>
          <w:szCs w:val="22"/>
        </w:rPr>
      </w:pPr>
    </w:p>
    <w:p w14:paraId="34D82EBD" w14:textId="07B0CCC8" w:rsidR="007D4BB3" w:rsidRPr="007D4BB3" w:rsidRDefault="000769CE" w:rsidP="001A42C7">
      <w:pPr>
        <w:pStyle w:val="Subtitle"/>
        <w:jc w:val="left"/>
        <w:rPr>
          <w:rFonts w:asciiTheme="minorHAnsi" w:hAnsiTheme="minorHAnsi"/>
          <w:bCs/>
          <w:sz w:val="22"/>
          <w:szCs w:val="22"/>
        </w:rPr>
      </w:pPr>
      <w:r w:rsidRPr="007D4BB3">
        <w:rPr>
          <w:rFonts w:asciiTheme="minorHAnsi" w:hAnsiTheme="minorHAnsi" w:cstheme="minorHAnsi"/>
          <w:sz w:val="22"/>
          <w:szCs w:val="22"/>
        </w:rPr>
        <w:t xml:space="preserve">In 2013, </w:t>
      </w:r>
      <w:r w:rsidR="005036F1">
        <w:rPr>
          <w:rFonts w:asciiTheme="minorHAnsi" w:hAnsiTheme="minorHAnsi" w:cstheme="minorHAnsi"/>
          <w:sz w:val="22"/>
          <w:szCs w:val="22"/>
        </w:rPr>
        <w:t xml:space="preserve">the </w:t>
      </w:r>
      <w:r w:rsidR="005036F1" w:rsidRPr="005036F1">
        <w:rPr>
          <w:rFonts w:asciiTheme="minorHAnsi" w:hAnsiTheme="minorHAnsi" w:cstheme="minorHAnsi"/>
          <w:sz w:val="22"/>
          <w:szCs w:val="22"/>
        </w:rPr>
        <w:t>Anti-H</w:t>
      </w:r>
      <w:r w:rsidR="005036F1">
        <w:rPr>
          <w:rFonts w:asciiTheme="minorHAnsi" w:hAnsiTheme="minorHAnsi" w:cstheme="minorHAnsi"/>
          <w:sz w:val="22"/>
          <w:szCs w:val="22"/>
        </w:rPr>
        <w:t>uman Trafficking Division</w:t>
      </w:r>
      <w:r w:rsidR="005036F1" w:rsidRPr="005036F1">
        <w:rPr>
          <w:rFonts w:asciiTheme="minorHAnsi" w:hAnsiTheme="minorHAnsi" w:cstheme="minorHAnsi"/>
          <w:sz w:val="22"/>
          <w:szCs w:val="22"/>
        </w:rPr>
        <w:t xml:space="preserve"> </w:t>
      </w:r>
      <w:r w:rsidR="00BC21CF">
        <w:rPr>
          <w:rFonts w:asciiTheme="minorHAnsi" w:hAnsiTheme="minorHAnsi" w:cstheme="minorHAnsi"/>
          <w:sz w:val="22"/>
          <w:szCs w:val="22"/>
        </w:rPr>
        <w:t xml:space="preserve">(AHTD) </w:t>
      </w:r>
      <w:r w:rsidR="005036F1" w:rsidRPr="005036F1">
        <w:rPr>
          <w:rFonts w:asciiTheme="minorHAnsi" w:hAnsiTheme="minorHAnsi" w:cstheme="minorHAnsi"/>
          <w:sz w:val="22"/>
          <w:szCs w:val="22"/>
        </w:rPr>
        <w:t>of the Royal Thai Police</w:t>
      </w:r>
      <w:r w:rsidR="006847BB">
        <w:rPr>
          <w:rFonts w:asciiTheme="minorHAnsi" w:hAnsiTheme="minorHAnsi" w:cstheme="minorHAnsi"/>
          <w:sz w:val="22"/>
          <w:szCs w:val="22"/>
        </w:rPr>
        <w:t xml:space="preserve"> (RTP)</w:t>
      </w:r>
      <w:r w:rsidR="009A452D">
        <w:rPr>
          <w:rFonts w:asciiTheme="minorHAnsi" w:hAnsiTheme="minorHAnsi" w:cstheme="minorHAnsi"/>
          <w:sz w:val="22"/>
          <w:szCs w:val="22"/>
        </w:rPr>
        <w:t xml:space="preserve"> </w:t>
      </w:r>
      <w:r w:rsidR="007D4BB3" w:rsidRPr="007D4BB3">
        <w:rPr>
          <w:rFonts w:asciiTheme="minorHAnsi" w:hAnsiTheme="minorHAnsi"/>
          <w:bCs/>
          <w:sz w:val="22"/>
          <w:szCs w:val="22"/>
        </w:rPr>
        <w:t xml:space="preserve">and </w:t>
      </w:r>
      <w:r w:rsidR="005036F1">
        <w:rPr>
          <w:rFonts w:asciiTheme="minorHAnsi" w:hAnsiTheme="minorHAnsi"/>
          <w:bCs/>
          <w:sz w:val="22"/>
          <w:szCs w:val="22"/>
        </w:rPr>
        <w:t xml:space="preserve">the </w:t>
      </w:r>
      <w:r w:rsidR="005036F1" w:rsidRPr="005036F1">
        <w:rPr>
          <w:rFonts w:asciiTheme="minorHAnsi" w:hAnsiTheme="minorHAnsi"/>
          <w:bCs/>
          <w:sz w:val="22"/>
          <w:szCs w:val="22"/>
        </w:rPr>
        <w:t>Department</w:t>
      </w:r>
      <w:r w:rsidR="005036F1">
        <w:rPr>
          <w:rFonts w:asciiTheme="minorHAnsi" w:hAnsiTheme="minorHAnsi"/>
          <w:bCs/>
          <w:sz w:val="22"/>
          <w:szCs w:val="22"/>
        </w:rPr>
        <w:t xml:space="preserve"> of Special Investigations</w:t>
      </w:r>
      <w:r w:rsidR="005036F1" w:rsidRPr="005036F1">
        <w:rPr>
          <w:rFonts w:asciiTheme="minorHAnsi" w:hAnsiTheme="minorHAnsi"/>
          <w:bCs/>
          <w:sz w:val="22"/>
          <w:szCs w:val="22"/>
        </w:rPr>
        <w:t xml:space="preserve"> in the Ministry of Justice</w:t>
      </w:r>
      <w:r w:rsidR="005036F1" w:rsidRPr="005036F1" w:rsidDel="005036F1">
        <w:rPr>
          <w:rFonts w:asciiTheme="minorHAnsi" w:hAnsiTheme="minorHAnsi"/>
          <w:bCs/>
          <w:sz w:val="22"/>
          <w:szCs w:val="22"/>
        </w:rPr>
        <w:t xml:space="preserve"> </w:t>
      </w:r>
      <w:r w:rsidR="007D4BB3" w:rsidRPr="007D4BB3">
        <w:rPr>
          <w:rFonts w:asciiTheme="minorHAnsi" w:hAnsiTheme="minorHAnsi"/>
          <w:bCs/>
          <w:sz w:val="22"/>
          <w:szCs w:val="22"/>
        </w:rPr>
        <w:t>ha</w:t>
      </w:r>
      <w:r w:rsidR="00A06F13">
        <w:rPr>
          <w:rFonts w:asciiTheme="minorHAnsi" w:hAnsiTheme="minorHAnsi"/>
          <w:bCs/>
          <w:sz w:val="22"/>
          <w:szCs w:val="22"/>
        </w:rPr>
        <w:t>d</w:t>
      </w:r>
      <w:r w:rsidR="007D4BB3" w:rsidRPr="007D4BB3">
        <w:rPr>
          <w:rFonts w:asciiTheme="minorHAnsi" w:hAnsiTheme="minorHAnsi"/>
          <w:bCs/>
          <w:sz w:val="22"/>
          <w:szCs w:val="22"/>
        </w:rPr>
        <w:t xml:space="preserve"> 300 officials and 2</w:t>
      </w:r>
      <w:r w:rsidR="006671BF">
        <w:rPr>
          <w:rFonts w:asciiTheme="minorHAnsi" w:hAnsiTheme="minorHAnsi"/>
          <w:bCs/>
          <w:sz w:val="22"/>
          <w:szCs w:val="22"/>
        </w:rPr>
        <w:t>2</w:t>
      </w:r>
      <w:r w:rsidR="007D4BB3" w:rsidRPr="007D4BB3">
        <w:rPr>
          <w:rFonts w:asciiTheme="minorHAnsi" w:hAnsiTheme="minorHAnsi"/>
          <w:bCs/>
          <w:sz w:val="22"/>
          <w:szCs w:val="22"/>
        </w:rPr>
        <w:t xml:space="preserve"> officials, respectively, who </w:t>
      </w:r>
      <w:r w:rsidR="005036F1">
        <w:rPr>
          <w:rFonts w:asciiTheme="minorHAnsi" w:hAnsiTheme="minorHAnsi"/>
          <w:bCs/>
          <w:sz w:val="22"/>
          <w:szCs w:val="22"/>
        </w:rPr>
        <w:t>were</w:t>
      </w:r>
      <w:r w:rsidR="006847BB">
        <w:rPr>
          <w:rFonts w:asciiTheme="minorHAnsi" w:hAnsiTheme="minorHAnsi"/>
          <w:bCs/>
          <w:sz w:val="22"/>
          <w:szCs w:val="22"/>
        </w:rPr>
        <w:t xml:space="preserve"> </w:t>
      </w:r>
      <w:r w:rsidR="007D4BB3" w:rsidRPr="007D4BB3">
        <w:rPr>
          <w:rFonts w:asciiTheme="minorHAnsi" w:hAnsiTheme="minorHAnsi"/>
          <w:bCs/>
          <w:sz w:val="22"/>
          <w:szCs w:val="22"/>
        </w:rPr>
        <w:t>responsible for enforcing laws specifically related to</w:t>
      </w:r>
      <w:r w:rsidR="00E2295A">
        <w:rPr>
          <w:rFonts w:asciiTheme="minorHAnsi" w:hAnsiTheme="minorHAnsi"/>
          <w:bCs/>
          <w:sz w:val="22"/>
          <w:szCs w:val="22"/>
        </w:rPr>
        <w:t xml:space="preserve"> </w:t>
      </w:r>
      <w:r w:rsidR="007D4BB3" w:rsidRPr="007D4BB3">
        <w:rPr>
          <w:rFonts w:asciiTheme="minorHAnsi" w:hAnsiTheme="minorHAnsi"/>
          <w:bCs/>
          <w:sz w:val="22"/>
          <w:szCs w:val="22"/>
        </w:rPr>
        <w:t xml:space="preserve">forced </w:t>
      </w:r>
      <w:r w:rsidR="00074C13">
        <w:rPr>
          <w:rFonts w:asciiTheme="minorHAnsi" w:hAnsiTheme="minorHAnsi"/>
          <w:bCs/>
          <w:sz w:val="22"/>
          <w:szCs w:val="22"/>
        </w:rPr>
        <w:t xml:space="preserve">child </w:t>
      </w:r>
      <w:r w:rsidR="007D4BB3" w:rsidRPr="007D4BB3">
        <w:rPr>
          <w:rFonts w:asciiTheme="minorHAnsi" w:hAnsiTheme="minorHAnsi"/>
          <w:bCs/>
          <w:sz w:val="22"/>
          <w:szCs w:val="22"/>
        </w:rPr>
        <w:t>labor, trafficking, and commercial sexual exploitation</w:t>
      </w:r>
      <w:r w:rsidR="00074C13">
        <w:rPr>
          <w:rFonts w:asciiTheme="minorHAnsi" w:hAnsiTheme="minorHAnsi"/>
          <w:bCs/>
          <w:sz w:val="22"/>
          <w:szCs w:val="22"/>
        </w:rPr>
        <w:t xml:space="preserve"> of children</w:t>
      </w:r>
      <w:r w:rsidR="007D4BB3" w:rsidRPr="007D4BB3">
        <w:rPr>
          <w:rFonts w:asciiTheme="minorHAnsi" w:hAnsiTheme="minorHAnsi"/>
          <w:bCs/>
          <w:sz w:val="22"/>
          <w:szCs w:val="22"/>
        </w:rPr>
        <w:t>.</w:t>
      </w:r>
      <w:r w:rsidR="007B7E71">
        <w:rPr>
          <w:rFonts w:asciiTheme="minorHAnsi" w:hAnsiTheme="minorHAnsi"/>
          <w:bCs/>
          <w:sz w:val="22"/>
          <w:szCs w:val="22"/>
        </w:rPr>
        <w:fldChar w:fldCharType="begin"/>
      </w:r>
      <w:r w:rsidR="00E1476B">
        <w:rPr>
          <w:rFonts w:asciiTheme="minorHAnsi" w:hAnsiTheme="minorHAnsi"/>
          <w:bCs/>
          <w:sz w:val="22"/>
          <w:szCs w:val="22"/>
        </w:rPr>
        <w:instrText xml:space="preserve"> ADDIN EN.CITE &lt;EndNote&gt;&lt;Cite&gt;&lt;Author&gt;U.S. Embassy- Bangkok&lt;/Author&gt;&lt;RecNum&gt;440&lt;/RecNum&gt;&lt;DisplayText&gt;(2)&lt;/DisplayText&gt;&lt;record&gt;&lt;rec-number&gt;440&lt;/rec-number&gt;&lt;foreign-keys&gt;&lt;key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Pr>
          <w:rFonts w:asciiTheme="minorHAnsi" w:hAnsiTheme="minorHAnsi"/>
          <w:bCs/>
          <w:sz w:val="22"/>
          <w:szCs w:val="22"/>
        </w:rPr>
        <w:fldChar w:fldCharType="separate"/>
      </w:r>
      <w:r w:rsidR="006671BF">
        <w:rPr>
          <w:rFonts w:asciiTheme="minorHAnsi" w:hAnsiTheme="minorHAnsi"/>
          <w:bCs/>
          <w:noProof/>
          <w:sz w:val="22"/>
          <w:szCs w:val="22"/>
        </w:rPr>
        <w:t>(</w:t>
      </w:r>
      <w:hyperlink w:anchor="_ENREF_2" w:tooltip="U.S. Embassy- Bangkok,  #440" w:history="1">
        <w:r w:rsidR="00A64E0F">
          <w:rPr>
            <w:rFonts w:asciiTheme="minorHAnsi" w:hAnsiTheme="minorHAnsi"/>
            <w:bCs/>
            <w:noProof/>
            <w:sz w:val="22"/>
            <w:szCs w:val="22"/>
          </w:rPr>
          <w:t>2</w:t>
        </w:r>
      </w:hyperlink>
      <w:r w:rsidR="006671BF">
        <w:rPr>
          <w:rFonts w:asciiTheme="minorHAnsi" w:hAnsiTheme="minorHAnsi"/>
          <w:bCs/>
          <w:noProof/>
          <w:sz w:val="22"/>
          <w:szCs w:val="22"/>
        </w:rPr>
        <w:t>)</w:t>
      </w:r>
      <w:r w:rsidR="007B7E71">
        <w:rPr>
          <w:rFonts w:asciiTheme="minorHAnsi" w:hAnsiTheme="minorHAnsi"/>
          <w:bCs/>
          <w:sz w:val="22"/>
          <w:szCs w:val="22"/>
        </w:rPr>
        <w:fldChar w:fldCharType="end"/>
      </w:r>
      <w:r w:rsidR="007D4BB3" w:rsidRPr="007D4BB3">
        <w:rPr>
          <w:rFonts w:asciiTheme="minorHAnsi" w:hAnsiTheme="minorHAnsi"/>
          <w:bCs/>
          <w:sz w:val="22"/>
          <w:szCs w:val="22"/>
        </w:rPr>
        <w:t xml:space="preserve"> </w:t>
      </w:r>
      <w:r w:rsidR="007C2747">
        <w:rPr>
          <w:rFonts w:asciiTheme="minorHAnsi" w:hAnsiTheme="minorHAnsi"/>
          <w:bCs/>
          <w:sz w:val="22"/>
          <w:szCs w:val="22"/>
        </w:rPr>
        <w:t xml:space="preserve">From January to </w:t>
      </w:r>
      <w:r w:rsidR="00095612">
        <w:rPr>
          <w:rFonts w:asciiTheme="minorHAnsi" w:hAnsiTheme="minorHAnsi"/>
          <w:bCs/>
          <w:sz w:val="22"/>
          <w:szCs w:val="22"/>
        </w:rPr>
        <w:t>December</w:t>
      </w:r>
      <w:r w:rsidR="007C2747">
        <w:rPr>
          <w:rFonts w:asciiTheme="minorHAnsi" w:hAnsiTheme="minorHAnsi"/>
          <w:bCs/>
          <w:sz w:val="22"/>
          <w:szCs w:val="22"/>
        </w:rPr>
        <w:t>,</w:t>
      </w:r>
      <w:r w:rsidR="007D4BB3" w:rsidRPr="007D4BB3">
        <w:rPr>
          <w:rFonts w:asciiTheme="minorHAnsi" w:hAnsiTheme="minorHAnsi"/>
          <w:bCs/>
          <w:sz w:val="22"/>
          <w:szCs w:val="22"/>
        </w:rPr>
        <w:t xml:space="preserve"> the </w:t>
      </w:r>
      <w:r w:rsidR="006847BB">
        <w:rPr>
          <w:rFonts w:asciiTheme="minorHAnsi" w:hAnsiTheme="minorHAnsi"/>
          <w:bCs/>
          <w:sz w:val="22"/>
          <w:szCs w:val="22"/>
        </w:rPr>
        <w:t>RTP</w:t>
      </w:r>
      <w:r w:rsidR="007D4BB3" w:rsidRPr="007D4BB3">
        <w:rPr>
          <w:rFonts w:asciiTheme="minorHAnsi" w:hAnsiTheme="minorHAnsi"/>
          <w:bCs/>
          <w:sz w:val="22"/>
          <w:szCs w:val="22"/>
        </w:rPr>
        <w:t xml:space="preserve"> </w:t>
      </w:r>
      <w:r w:rsidR="007C2747">
        <w:rPr>
          <w:rFonts w:asciiTheme="minorHAnsi" w:hAnsiTheme="minorHAnsi"/>
          <w:bCs/>
          <w:sz w:val="22"/>
          <w:szCs w:val="22"/>
        </w:rPr>
        <w:t xml:space="preserve">initiated investigations into </w:t>
      </w:r>
      <w:r w:rsidR="00095612">
        <w:rPr>
          <w:rFonts w:asciiTheme="minorHAnsi" w:hAnsiTheme="minorHAnsi"/>
          <w:bCs/>
          <w:sz w:val="22"/>
          <w:szCs w:val="22"/>
        </w:rPr>
        <w:t xml:space="preserve">674 </w:t>
      </w:r>
      <w:r w:rsidR="007C2747">
        <w:rPr>
          <w:rFonts w:asciiTheme="minorHAnsi" w:hAnsiTheme="minorHAnsi"/>
          <w:bCs/>
          <w:sz w:val="22"/>
          <w:szCs w:val="22"/>
        </w:rPr>
        <w:t xml:space="preserve">trafficking cases, doubling the figure from last year. These cases involved </w:t>
      </w:r>
      <w:r w:rsidR="00095612">
        <w:rPr>
          <w:rFonts w:asciiTheme="minorHAnsi" w:hAnsiTheme="minorHAnsi"/>
          <w:bCs/>
          <w:sz w:val="22"/>
          <w:szCs w:val="22"/>
        </w:rPr>
        <w:t xml:space="preserve">1,020 </w:t>
      </w:r>
      <w:r w:rsidR="007C2747">
        <w:rPr>
          <w:rFonts w:asciiTheme="minorHAnsi" w:hAnsiTheme="minorHAnsi"/>
          <w:bCs/>
          <w:sz w:val="22"/>
          <w:szCs w:val="22"/>
        </w:rPr>
        <w:t>trafficking victims</w:t>
      </w:r>
      <w:r w:rsidR="002C34CB">
        <w:rPr>
          <w:rFonts w:asciiTheme="minorHAnsi" w:hAnsiTheme="minorHAnsi"/>
          <w:bCs/>
          <w:sz w:val="22"/>
          <w:szCs w:val="22"/>
        </w:rPr>
        <w:t xml:space="preserve">, including </w:t>
      </w:r>
      <w:r w:rsidR="00095612">
        <w:rPr>
          <w:rFonts w:asciiTheme="minorHAnsi" w:hAnsiTheme="minorHAnsi"/>
          <w:bCs/>
          <w:sz w:val="22"/>
          <w:szCs w:val="22"/>
        </w:rPr>
        <w:t xml:space="preserve">757 </w:t>
      </w:r>
      <w:r w:rsidR="002C34CB">
        <w:rPr>
          <w:rFonts w:asciiTheme="minorHAnsi" w:hAnsiTheme="minorHAnsi"/>
          <w:bCs/>
          <w:sz w:val="22"/>
          <w:szCs w:val="22"/>
        </w:rPr>
        <w:t>victims under the age of 18</w:t>
      </w:r>
      <w:r w:rsidR="00163995">
        <w:rPr>
          <w:rFonts w:asciiTheme="minorHAnsi" w:hAnsiTheme="minorHAnsi"/>
          <w:bCs/>
          <w:sz w:val="22"/>
          <w:szCs w:val="22"/>
        </w:rPr>
        <w:t>.</w:t>
      </w:r>
      <w:r w:rsidR="00DF6A8F">
        <w:rPr>
          <w:rFonts w:asciiTheme="minorHAnsi" w:hAnsiTheme="minorHAnsi"/>
          <w:bCs/>
          <w:sz w:val="22"/>
          <w:szCs w:val="22"/>
        </w:rPr>
        <w:fldChar w:fldCharType="begin"/>
      </w:r>
      <w:r w:rsidR="003129BB">
        <w:rPr>
          <w:rFonts w:asciiTheme="minorHAnsi" w:hAnsiTheme="minorHAnsi"/>
          <w:bCs/>
          <w:sz w:val="22"/>
          <w:szCs w:val="22"/>
        </w:rPr>
        <w:instrText xml:space="preserve"> ADDIN EN.CITE &lt;EndNote&gt;&lt;Cite&gt;&lt;Author&gt;U.S. Embassy- Bangkok&lt;/Author&gt;&lt;RecNum&gt;461&lt;/RecNum&gt;&lt;DisplayText&gt;(50)&lt;/DisplayText&gt;&lt;record&gt;&lt;rec-number&gt;461&lt;/rec-number&gt;&lt;foreign-keys&gt;&lt;key app="EN" db-id="5vrz02vd1rz2ppeeax9x95v6wdxa2w2wsdte"&gt;461&lt;/key&gt;&lt;/foreign-keys&gt;&lt;ref-type name="Report"&gt;27&lt;/ref-type&gt;&lt;contributors&gt;&lt;authors&gt;&lt;author&gt;U.S. Embassy- Bangkok,&lt;/author&gt;&lt;/authors&gt;&lt;/contributors&gt;&lt;titles&gt;&lt;title&gt;reporting, March 14, 2014&lt;/title&gt;&lt;/titles&gt;&lt;keywords&gt;&lt;keyword&gt;Thailand&lt;/keyword&gt;&lt;/keywords&gt;&lt;dates&gt;&lt;/dates&gt;&lt;urls&gt;&lt;/urls&gt;&lt;/record&gt;&lt;/Cite&gt;&lt;/EndNote&gt;</w:instrText>
      </w:r>
      <w:r w:rsidR="00DF6A8F">
        <w:rPr>
          <w:rFonts w:asciiTheme="minorHAnsi" w:hAnsiTheme="minorHAnsi"/>
          <w:bCs/>
          <w:sz w:val="22"/>
          <w:szCs w:val="22"/>
        </w:rPr>
        <w:fldChar w:fldCharType="separate"/>
      </w:r>
      <w:r w:rsidR="003129BB">
        <w:rPr>
          <w:rFonts w:asciiTheme="minorHAnsi" w:hAnsiTheme="minorHAnsi"/>
          <w:bCs/>
          <w:noProof/>
          <w:sz w:val="22"/>
          <w:szCs w:val="22"/>
        </w:rPr>
        <w:t>(</w:t>
      </w:r>
      <w:hyperlink w:anchor="_ENREF_50" w:tooltip="U.S. Embassy- Bangkok,  #461" w:history="1">
        <w:r w:rsidR="00A64E0F">
          <w:rPr>
            <w:rFonts w:asciiTheme="minorHAnsi" w:hAnsiTheme="minorHAnsi"/>
            <w:bCs/>
            <w:noProof/>
            <w:sz w:val="22"/>
            <w:szCs w:val="22"/>
          </w:rPr>
          <w:t>50</w:t>
        </w:r>
      </w:hyperlink>
      <w:r w:rsidR="003129BB">
        <w:rPr>
          <w:rFonts w:asciiTheme="minorHAnsi" w:hAnsiTheme="minorHAnsi"/>
          <w:bCs/>
          <w:noProof/>
          <w:sz w:val="22"/>
          <w:szCs w:val="22"/>
        </w:rPr>
        <w:t>)</w:t>
      </w:r>
      <w:r w:rsidR="00DF6A8F">
        <w:rPr>
          <w:rFonts w:asciiTheme="minorHAnsi" w:hAnsiTheme="minorHAnsi"/>
          <w:bCs/>
          <w:sz w:val="22"/>
          <w:szCs w:val="22"/>
        </w:rPr>
        <w:fldChar w:fldCharType="end"/>
      </w:r>
      <w:r w:rsidR="007D4BB3" w:rsidRPr="007D4BB3">
        <w:rPr>
          <w:rFonts w:asciiTheme="minorHAnsi" w:hAnsiTheme="minorHAnsi"/>
          <w:bCs/>
          <w:sz w:val="22"/>
          <w:szCs w:val="22"/>
        </w:rPr>
        <w:t xml:space="preserve"> </w:t>
      </w:r>
      <w:r w:rsidR="007C2747">
        <w:rPr>
          <w:rFonts w:asciiTheme="minorHAnsi" w:hAnsiTheme="minorHAnsi"/>
          <w:bCs/>
          <w:sz w:val="22"/>
          <w:szCs w:val="22"/>
        </w:rPr>
        <w:t>Through formalized compla</w:t>
      </w:r>
      <w:r w:rsidR="006639F0">
        <w:rPr>
          <w:rFonts w:asciiTheme="minorHAnsi" w:hAnsiTheme="minorHAnsi"/>
          <w:bCs/>
          <w:sz w:val="22"/>
          <w:szCs w:val="22"/>
        </w:rPr>
        <w:t>i</w:t>
      </w:r>
      <w:r w:rsidR="007C2747">
        <w:rPr>
          <w:rFonts w:asciiTheme="minorHAnsi" w:hAnsiTheme="minorHAnsi"/>
          <w:bCs/>
          <w:sz w:val="22"/>
          <w:szCs w:val="22"/>
        </w:rPr>
        <w:t>nt mechanisms for workers</w:t>
      </w:r>
      <w:r w:rsidR="00D6123D">
        <w:rPr>
          <w:rFonts w:asciiTheme="minorHAnsi" w:hAnsiTheme="minorHAnsi"/>
          <w:bCs/>
          <w:sz w:val="22"/>
          <w:szCs w:val="22"/>
        </w:rPr>
        <w:t>,</w:t>
      </w:r>
      <w:r w:rsidR="007C2747">
        <w:rPr>
          <w:rFonts w:asciiTheme="minorHAnsi" w:hAnsiTheme="minorHAnsi"/>
          <w:bCs/>
          <w:sz w:val="22"/>
          <w:szCs w:val="22"/>
        </w:rPr>
        <w:t xml:space="preserve"> and with assistance from inter-agency partners, the DLPW reported that it </w:t>
      </w:r>
      <w:r w:rsidR="009645D9">
        <w:rPr>
          <w:rFonts w:asciiTheme="minorHAnsi" w:hAnsiTheme="minorHAnsi"/>
          <w:bCs/>
          <w:sz w:val="22"/>
          <w:szCs w:val="22"/>
        </w:rPr>
        <w:t>assisted</w:t>
      </w:r>
      <w:r w:rsidR="007C2747">
        <w:rPr>
          <w:rFonts w:asciiTheme="minorHAnsi" w:hAnsiTheme="minorHAnsi"/>
          <w:bCs/>
          <w:sz w:val="22"/>
          <w:szCs w:val="22"/>
        </w:rPr>
        <w:t xml:space="preserve"> 38 labor trafficking victims, including four victims under the age of 15</w:t>
      </w:r>
      <w:r w:rsidR="009645D9">
        <w:rPr>
          <w:rFonts w:asciiTheme="minorHAnsi" w:hAnsiTheme="minorHAnsi"/>
          <w:bCs/>
          <w:sz w:val="22"/>
          <w:szCs w:val="22"/>
        </w:rPr>
        <w:t xml:space="preserve">, to claim wages and overtime </w:t>
      </w:r>
      <w:r w:rsidR="00D6123D">
        <w:rPr>
          <w:rFonts w:asciiTheme="minorHAnsi" w:hAnsiTheme="minorHAnsi"/>
          <w:bCs/>
          <w:sz w:val="22"/>
          <w:szCs w:val="22"/>
        </w:rPr>
        <w:t xml:space="preserve">pay </w:t>
      </w:r>
      <w:r w:rsidR="009645D9">
        <w:rPr>
          <w:rFonts w:asciiTheme="minorHAnsi" w:hAnsiTheme="minorHAnsi"/>
          <w:bCs/>
          <w:sz w:val="22"/>
          <w:szCs w:val="22"/>
        </w:rPr>
        <w:t>whe</w:t>
      </w:r>
      <w:r w:rsidR="00F078E6">
        <w:rPr>
          <w:rFonts w:asciiTheme="minorHAnsi" w:hAnsiTheme="minorHAnsi"/>
          <w:bCs/>
          <w:sz w:val="22"/>
          <w:szCs w:val="22"/>
        </w:rPr>
        <w:t>n</w:t>
      </w:r>
      <w:r w:rsidR="009645D9">
        <w:rPr>
          <w:rFonts w:asciiTheme="minorHAnsi" w:hAnsiTheme="minorHAnsi"/>
          <w:bCs/>
          <w:sz w:val="22"/>
          <w:szCs w:val="22"/>
        </w:rPr>
        <w:t xml:space="preserve"> the employer failed to comply with labor laws</w:t>
      </w:r>
      <w:r w:rsidR="007C2747">
        <w:rPr>
          <w:rFonts w:asciiTheme="minorHAnsi" w:hAnsiTheme="minorHAnsi"/>
          <w:bCs/>
          <w:sz w:val="22"/>
          <w:szCs w:val="22"/>
        </w:rPr>
        <w:t>.</w:t>
      </w:r>
      <w:r w:rsidR="007B7E71">
        <w:rPr>
          <w:rFonts w:asciiTheme="minorHAnsi" w:hAnsiTheme="minorHAnsi"/>
          <w:bCs/>
          <w:sz w:val="22"/>
          <w:szCs w:val="22"/>
        </w:rPr>
        <w:fldChar w:fldCharType="begin"/>
      </w:r>
      <w:r w:rsidR="003129BB">
        <w:rPr>
          <w:rFonts w:asciiTheme="minorHAnsi" w:hAnsiTheme="minorHAnsi"/>
          <w:bCs/>
          <w:sz w:val="22"/>
          <w:szCs w:val="22"/>
        </w:rPr>
        <w:instrText xml:space="preserve"> ADDIN EN.CITE &lt;EndNote&gt;&lt;Cite&gt;&lt;Author&gt;U.S. Embassy- Bangkok&lt;/Author&gt;&lt;RecNum&gt;440&lt;/RecNum&gt;&lt;DisplayText&gt;(2, 47)&lt;/DisplayText&gt;&lt;record&gt;&lt;rec-number&gt;440&lt;/rec-number&gt;&lt;foreign-keys&gt;&lt;key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2014&lt;/title&gt;&lt;/titles&gt;&lt;keywords&gt;&lt;keyword&gt;Thailand&lt;/keyword&gt;&lt;/keywords&gt;&lt;dates&gt;&lt;/dates&gt;&lt;urls&gt;&lt;/urls&gt;&lt;/record&gt;&lt;/Cite&gt;&lt;Cite&gt;&lt;Author&gt;U.S. Embassy- Bangkok official&lt;/Author&gt;&lt;Year&gt;2014&lt;/Year&gt;&lt;RecNum&gt;460&lt;/RecNum&gt;&lt;record&gt;&lt;rec-number&gt;460&lt;/rec-number&gt;&lt;foreign-keys&gt;&lt;key app="EN" db-id="5vrz02vd1rz2ppeeax9x95v6wdxa2w2wsdte"&gt;460&lt;/key&gt;&lt;/foreign-keys&gt;&lt;ref-type name="Personal Communication"&gt;26&lt;/ref-type&gt;&lt;contributors&gt;&lt;authors&gt;&lt;author&gt;U.S. Embassy- Bangkok official,&lt;/author&gt;&lt;/authors&gt;&lt;secondary-authors&gt;&lt;author&gt;USDOL official,&lt;/author&gt;&lt;/secondary-authors&gt;&lt;/contributors&gt;&lt;titles&gt;&lt;/titles&gt;&lt;keywords&gt;&lt;keyword&gt;Thailand&lt;/keyword&gt;&lt;/keywords&gt;&lt;dates&gt;&lt;year&gt;2014&lt;/year&gt;&lt;pub-dates&gt;&lt;date&gt;June 6,&lt;/date&gt;&lt;/pub-dates&gt;&lt;/dates&gt;&lt;work-type&gt;E-mail communication to&lt;/work-type&gt;&lt;urls&gt;&lt;/urls&gt;&lt;/record&gt;&lt;/Cite&gt;&lt;/EndNote&gt;</w:instrText>
      </w:r>
      <w:r w:rsidR="007B7E71">
        <w:rPr>
          <w:rFonts w:asciiTheme="minorHAnsi" w:hAnsiTheme="minorHAnsi"/>
          <w:bCs/>
          <w:sz w:val="22"/>
          <w:szCs w:val="22"/>
        </w:rPr>
        <w:fldChar w:fldCharType="separate"/>
      </w:r>
      <w:r w:rsidR="003129BB">
        <w:rPr>
          <w:rFonts w:asciiTheme="minorHAnsi" w:hAnsiTheme="minorHAnsi"/>
          <w:bCs/>
          <w:noProof/>
          <w:sz w:val="22"/>
          <w:szCs w:val="22"/>
        </w:rPr>
        <w:t>(</w:t>
      </w:r>
      <w:hyperlink w:anchor="_ENREF_2" w:tooltip="U.S. Embassy- Bangkok,  #440" w:history="1">
        <w:r w:rsidR="00A64E0F">
          <w:rPr>
            <w:rFonts w:asciiTheme="minorHAnsi" w:hAnsiTheme="minorHAnsi"/>
            <w:bCs/>
            <w:noProof/>
            <w:sz w:val="22"/>
            <w:szCs w:val="22"/>
          </w:rPr>
          <w:t>2</w:t>
        </w:r>
      </w:hyperlink>
      <w:r w:rsidR="003129BB">
        <w:rPr>
          <w:rFonts w:asciiTheme="minorHAnsi" w:hAnsiTheme="minorHAnsi"/>
          <w:bCs/>
          <w:noProof/>
          <w:sz w:val="22"/>
          <w:szCs w:val="22"/>
        </w:rPr>
        <w:t xml:space="preserve">, </w:t>
      </w:r>
      <w:hyperlink w:anchor="_ENREF_47" w:tooltip="U.S. Embassy- Bangkok official, 2014 #460" w:history="1">
        <w:r w:rsidR="00A64E0F">
          <w:rPr>
            <w:rFonts w:asciiTheme="minorHAnsi" w:hAnsiTheme="minorHAnsi"/>
            <w:bCs/>
            <w:noProof/>
            <w:sz w:val="22"/>
            <w:szCs w:val="22"/>
          </w:rPr>
          <w:t>47</w:t>
        </w:r>
      </w:hyperlink>
      <w:r w:rsidR="003129BB">
        <w:rPr>
          <w:rFonts w:asciiTheme="minorHAnsi" w:hAnsiTheme="minorHAnsi"/>
          <w:bCs/>
          <w:noProof/>
          <w:sz w:val="22"/>
          <w:szCs w:val="22"/>
        </w:rPr>
        <w:t>)</w:t>
      </w:r>
      <w:r w:rsidR="007B7E71">
        <w:rPr>
          <w:rFonts w:asciiTheme="minorHAnsi" w:hAnsiTheme="minorHAnsi"/>
          <w:bCs/>
          <w:sz w:val="22"/>
          <w:szCs w:val="22"/>
        </w:rPr>
        <w:fldChar w:fldCharType="end"/>
      </w:r>
    </w:p>
    <w:p w14:paraId="6485D5C2" w14:textId="77777777" w:rsidR="007D4BB3" w:rsidRPr="007D4BB3" w:rsidRDefault="007D4BB3" w:rsidP="007D4BB3">
      <w:pPr>
        <w:rPr>
          <w:rFonts w:asciiTheme="minorHAnsi" w:hAnsiTheme="minorHAnsi"/>
          <w:sz w:val="22"/>
          <w:szCs w:val="22"/>
        </w:rPr>
      </w:pPr>
    </w:p>
    <w:p w14:paraId="7D667027" w14:textId="1E388BA0" w:rsidR="007D4BB3" w:rsidRDefault="007D4BB3" w:rsidP="007D4BB3">
      <w:pPr>
        <w:rPr>
          <w:rFonts w:asciiTheme="minorHAnsi" w:hAnsiTheme="minorHAnsi"/>
          <w:sz w:val="22"/>
          <w:szCs w:val="22"/>
        </w:rPr>
      </w:pPr>
      <w:r w:rsidRPr="007D4BB3">
        <w:rPr>
          <w:rFonts w:asciiTheme="minorHAnsi" w:hAnsiTheme="minorHAnsi"/>
          <w:sz w:val="22"/>
          <w:szCs w:val="22"/>
        </w:rPr>
        <w:t xml:space="preserve">During the reporting period, </w:t>
      </w:r>
      <w:r w:rsidR="00D6123D">
        <w:rPr>
          <w:rFonts w:asciiTheme="minorHAnsi" w:hAnsiTheme="minorHAnsi"/>
          <w:sz w:val="22"/>
          <w:szCs w:val="22"/>
        </w:rPr>
        <w:t xml:space="preserve">the </w:t>
      </w:r>
      <w:r w:rsidR="00BC21CF">
        <w:rPr>
          <w:rFonts w:asciiTheme="minorHAnsi" w:hAnsiTheme="minorHAnsi"/>
          <w:sz w:val="22"/>
          <w:szCs w:val="22"/>
        </w:rPr>
        <w:t>Ministry of Social Development and Human Security (</w:t>
      </w:r>
      <w:r w:rsidR="00CD1F32">
        <w:rPr>
          <w:rFonts w:asciiTheme="minorHAnsi" w:hAnsiTheme="minorHAnsi"/>
          <w:sz w:val="22"/>
          <w:szCs w:val="22"/>
        </w:rPr>
        <w:t>MSDHS</w:t>
      </w:r>
      <w:r w:rsidR="00BC21CF">
        <w:rPr>
          <w:rFonts w:asciiTheme="minorHAnsi" w:hAnsiTheme="minorHAnsi"/>
          <w:sz w:val="22"/>
          <w:szCs w:val="22"/>
        </w:rPr>
        <w:t>)</w:t>
      </w:r>
      <w:r w:rsidR="00CD1F32">
        <w:rPr>
          <w:rFonts w:asciiTheme="minorHAnsi" w:hAnsiTheme="minorHAnsi"/>
          <w:sz w:val="22"/>
          <w:szCs w:val="22"/>
        </w:rPr>
        <w:t xml:space="preserve"> trained 300 frontline police officers and social workers on</w:t>
      </w:r>
      <w:r w:rsidR="00E2295A">
        <w:rPr>
          <w:rFonts w:asciiTheme="minorHAnsi" w:hAnsiTheme="minorHAnsi"/>
          <w:sz w:val="22"/>
          <w:szCs w:val="22"/>
        </w:rPr>
        <w:t xml:space="preserve"> </w:t>
      </w:r>
      <w:r w:rsidR="00074C13">
        <w:rPr>
          <w:rFonts w:asciiTheme="minorHAnsi" w:hAnsiTheme="minorHAnsi"/>
          <w:sz w:val="22"/>
          <w:szCs w:val="22"/>
        </w:rPr>
        <w:t>trafficking</w:t>
      </w:r>
      <w:r w:rsidR="00CD1F32">
        <w:rPr>
          <w:rFonts w:asciiTheme="minorHAnsi" w:hAnsiTheme="minorHAnsi"/>
          <w:sz w:val="22"/>
          <w:szCs w:val="22"/>
        </w:rPr>
        <w:t xml:space="preserve"> victim identification. The </w:t>
      </w:r>
      <w:r w:rsidR="00F078E6">
        <w:rPr>
          <w:rFonts w:asciiTheme="minorHAnsi" w:hAnsiTheme="minorHAnsi"/>
          <w:sz w:val="22"/>
          <w:szCs w:val="22"/>
        </w:rPr>
        <w:t>RTP</w:t>
      </w:r>
      <w:r w:rsidR="00CD1F32">
        <w:rPr>
          <w:rFonts w:asciiTheme="minorHAnsi" w:hAnsiTheme="minorHAnsi"/>
          <w:sz w:val="22"/>
          <w:szCs w:val="22"/>
        </w:rPr>
        <w:t xml:space="preserve"> trained 874 police officers</w:t>
      </w:r>
      <w:r w:rsidR="007A639E">
        <w:rPr>
          <w:rFonts w:asciiTheme="minorHAnsi" w:hAnsiTheme="minorHAnsi"/>
          <w:sz w:val="22"/>
          <w:szCs w:val="22"/>
        </w:rPr>
        <w:t>,</w:t>
      </w:r>
      <w:r w:rsidR="00CD1F32">
        <w:rPr>
          <w:rFonts w:asciiTheme="minorHAnsi" w:hAnsiTheme="minorHAnsi"/>
          <w:sz w:val="22"/>
          <w:szCs w:val="22"/>
        </w:rPr>
        <w:t xml:space="preserve"> including 169 female police investigators</w:t>
      </w:r>
      <w:r w:rsidR="007A639E">
        <w:rPr>
          <w:rFonts w:asciiTheme="minorHAnsi" w:hAnsiTheme="minorHAnsi"/>
          <w:sz w:val="22"/>
          <w:szCs w:val="22"/>
        </w:rPr>
        <w:t>,</w:t>
      </w:r>
      <w:r w:rsidR="002C34CB">
        <w:rPr>
          <w:rFonts w:asciiTheme="minorHAnsi" w:hAnsiTheme="minorHAnsi"/>
          <w:sz w:val="22"/>
          <w:szCs w:val="22"/>
        </w:rPr>
        <w:t xml:space="preserve"> on human trafficking</w:t>
      </w:r>
      <w:r w:rsidR="003921D5">
        <w:rPr>
          <w:rFonts w:asciiTheme="minorHAnsi" w:hAnsiTheme="minorHAnsi"/>
          <w:sz w:val="22"/>
          <w:szCs w:val="22"/>
        </w:rPr>
        <w:t xml:space="preserve"> </w:t>
      </w:r>
      <w:r w:rsidR="003921D5" w:rsidRPr="00931CF7">
        <w:rPr>
          <w:rFonts w:asciiTheme="minorHAnsi" w:hAnsiTheme="minorHAnsi"/>
          <w:sz w:val="22"/>
          <w:szCs w:val="22"/>
        </w:rPr>
        <w:t>investigation techniques</w:t>
      </w:r>
      <w:r w:rsidR="002C34CB">
        <w:rPr>
          <w:rFonts w:asciiTheme="minorHAnsi" w:hAnsiTheme="minorHAnsi"/>
          <w:sz w:val="22"/>
          <w:szCs w:val="22"/>
        </w:rPr>
        <w:t>.</w:t>
      </w:r>
      <w:r w:rsidR="007B7E71">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&lt;EndNote&gt;&lt;Cite&gt;&lt;Author&gt;U.S. Embassy- Bangkok&lt;/Author&gt;&lt;RecNum&gt;440&lt;/RecNum&gt;&lt;DisplayText&gt;(2)&lt;/DisplayText&gt;&lt;record&gt;&lt;rec-number&gt;440&lt;/rec-number&gt;&lt;foreign-keys&gt;&lt;key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Pr>
          <w:rFonts w:asciiTheme="minorHAnsi" w:hAnsiTheme="minorHAnsi"/>
          <w:sz w:val="22"/>
          <w:szCs w:val="22"/>
        </w:rPr>
        <w:fldChar w:fldCharType="separate"/>
      </w:r>
      <w:r w:rsidR="00CD1F32">
        <w:rPr>
          <w:rFonts w:asciiTheme="minorHAnsi" w:hAnsiTheme="minorHAnsi"/>
          <w:noProof/>
          <w:sz w:val="22"/>
          <w:szCs w:val="22"/>
        </w:rPr>
        <w:t>(</w:t>
      </w:r>
      <w:hyperlink w:anchor="_ENREF_2" w:tooltip="U.S. Embassy- Bangkok,  #440" w:history="1">
        <w:r w:rsidR="00A64E0F">
          <w:rPr>
            <w:rFonts w:asciiTheme="minorHAnsi" w:hAnsiTheme="minorHAnsi"/>
            <w:noProof/>
            <w:sz w:val="22"/>
            <w:szCs w:val="22"/>
          </w:rPr>
          <w:t>2</w:t>
        </w:r>
      </w:hyperlink>
      <w:r w:rsidR="00CD1F32">
        <w:rPr>
          <w:rFonts w:asciiTheme="minorHAnsi" w:hAnsiTheme="minorHAnsi"/>
          <w:noProof/>
          <w:sz w:val="22"/>
          <w:szCs w:val="22"/>
        </w:rPr>
        <w:t>)</w:t>
      </w:r>
      <w:r w:rsidR="007B7E71">
        <w:rPr>
          <w:rFonts w:asciiTheme="minorHAnsi" w:hAnsiTheme="minorHAnsi"/>
          <w:sz w:val="22"/>
          <w:szCs w:val="22"/>
        </w:rPr>
        <w:fldChar w:fldCharType="end"/>
      </w:r>
    </w:p>
    <w:p w14:paraId="5DE991F6" w14:textId="77777777" w:rsidR="009B6476" w:rsidRPr="0028044A" w:rsidRDefault="009B6476" w:rsidP="00756A71">
      <w:pPr>
        <w:rPr>
          <w:rFonts w:asciiTheme="minorHAnsi" w:hAnsiTheme="minorHAnsi" w:cstheme="minorHAnsi"/>
          <w:sz w:val="22"/>
          <w:szCs w:val="22"/>
        </w:rPr>
      </w:pPr>
    </w:p>
    <w:p w14:paraId="649165B4" w14:textId="77777777" w:rsidR="009B6476" w:rsidRPr="0028044A" w:rsidRDefault="009B6476" w:rsidP="00756A71">
      <w:pPr>
        <w:pStyle w:val="Heading1"/>
        <w:numPr>
          <w:ilvl w:val="0"/>
          <w:numId w:val="13"/>
        </w:numPr>
        <w:spacing w:before="0" w:after="0"/>
        <w:ind w:left="450" w:hanging="450"/>
        <w:rPr>
          <w:rFonts w:asciiTheme="minorHAnsi" w:hAnsiTheme="minorHAnsi" w:cstheme="minorHAnsi"/>
          <w:sz w:val="22"/>
          <w:szCs w:val="22"/>
        </w:rPr>
      </w:pPr>
      <w:r w:rsidRPr="0028044A">
        <w:rPr>
          <w:rFonts w:asciiTheme="minorHAnsi" w:hAnsiTheme="minorHAnsi" w:cstheme="minorHAnsi"/>
          <w:sz w:val="22"/>
          <w:szCs w:val="22"/>
          <w:lang w:val="en-US"/>
        </w:rPr>
        <w:t>Coordination of Government Efforts on</w:t>
      </w:r>
      <w:r>
        <w:rPr>
          <w:rFonts w:asciiTheme="minorHAnsi" w:hAnsiTheme="minorHAnsi" w:cstheme="minorHAnsi"/>
          <w:sz w:val="22"/>
          <w:szCs w:val="22"/>
          <w:lang w:val="en-US"/>
        </w:rPr>
        <w:t xml:space="preserve"> the </w:t>
      </w:r>
      <w:r w:rsidRPr="00B2500B">
        <w:rPr>
          <w:rFonts w:asciiTheme="minorHAnsi" w:hAnsiTheme="minorHAnsi" w:cstheme="minorHAnsi"/>
          <w:sz w:val="22"/>
          <w:szCs w:val="22"/>
          <w:lang w:val="en-US"/>
        </w:rPr>
        <w:t>Worst Forms of Child Labor</w:t>
      </w:r>
      <w:r w:rsidRPr="0028044A">
        <w:rPr>
          <w:rFonts w:asciiTheme="minorHAnsi" w:hAnsiTheme="minorHAnsi" w:cstheme="minorHAnsi"/>
          <w:sz w:val="22"/>
          <w:szCs w:val="22"/>
          <w:lang w:val="en-US"/>
        </w:rPr>
        <w:t xml:space="preserve"> </w:t>
      </w:r>
    </w:p>
    <w:p w14:paraId="38F79457" w14:textId="77777777" w:rsidR="009B6476" w:rsidRDefault="009B6476" w:rsidP="00756A71">
      <w:pPr>
        <w:rPr>
          <w:rFonts w:asciiTheme="minorHAnsi" w:hAnsiTheme="minorHAnsi" w:cstheme="minorHAnsi"/>
          <w:bCs/>
          <w:sz w:val="22"/>
          <w:szCs w:val="22"/>
        </w:rPr>
      </w:pPr>
    </w:p>
    <w:p w14:paraId="0D02A14E" w14:textId="442A28FA" w:rsidR="00DD5765" w:rsidRPr="001A1C06" w:rsidRDefault="000F1799" w:rsidP="00DD5765">
      <w:pPr>
        <w:pStyle w:val="Subtitle"/>
        <w:spacing w:after="0"/>
        <w:jc w:val="left"/>
        <w:outlineLvl w:val="0"/>
        <w:rPr>
          <w:rFonts w:asciiTheme="minorHAnsi" w:hAnsiTheme="minorHAnsi" w:cstheme="minorHAnsi"/>
          <w:bCs/>
          <w:sz w:val="22"/>
          <w:szCs w:val="22"/>
        </w:rPr>
      </w:pPr>
      <w:r w:rsidRPr="000F1799">
        <w:rPr>
          <w:rFonts w:asciiTheme="minorHAnsi" w:hAnsiTheme="minorHAnsi" w:cstheme="minorHAnsi"/>
          <w:bCs/>
          <w:sz w:val="22"/>
          <w:szCs w:val="22"/>
        </w:rPr>
        <w:t>The Government has established mechanisms to coordinate its efforts to address child labor, including its worst forms (Table 6).</w:t>
      </w:r>
    </w:p>
    <w:p w14:paraId="38F2DCB1" w14:textId="77777777" w:rsidR="009B6476" w:rsidRPr="0024261B" w:rsidRDefault="009B6476" w:rsidP="00756A71">
      <w:pPr>
        <w:rPr>
          <w:rFonts w:asciiTheme="minorHAnsi" w:hAnsiTheme="minorHAnsi" w:cstheme="minorHAnsi"/>
          <w:bCs/>
          <w:sz w:val="22"/>
          <w:szCs w:val="22"/>
        </w:rPr>
      </w:pPr>
    </w:p>
    <w:p w14:paraId="58094459" w14:textId="77777777" w:rsidR="009B6476" w:rsidRPr="00A64E0F" w:rsidRDefault="009B6476" w:rsidP="00756A71">
      <w:pPr>
        <w:rPr>
          <w:rFonts w:asciiTheme="minorHAnsi" w:hAnsiTheme="minorHAnsi" w:cstheme="minorHAnsi"/>
          <w:b/>
          <w:bCs/>
          <w:sz w:val="22"/>
          <w:szCs w:val="22"/>
        </w:rPr>
      </w:pPr>
      <w:proofErr w:type="gramStart"/>
      <w:r w:rsidRPr="00A64E0F">
        <w:rPr>
          <w:rFonts w:asciiTheme="minorHAnsi" w:hAnsiTheme="minorHAnsi" w:cstheme="minorHAnsi"/>
          <w:b/>
          <w:bCs/>
          <w:sz w:val="22"/>
          <w:szCs w:val="22"/>
        </w:rPr>
        <w:t>Table 6.</w:t>
      </w:r>
      <w:proofErr w:type="gramEnd"/>
      <w:r w:rsidRPr="00A64E0F">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6C7BB2" w14:paraId="6C83434A" w14:textId="77777777" w:rsidTr="00F21F7F">
        <w:tc>
          <w:tcPr>
            <w:tcW w:w="2628" w:type="dxa"/>
            <w:shd w:val="clear" w:color="auto" w:fill="DAEEF3" w:themeFill="accent5" w:themeFillTint="33"/>
          </w:tcPr>
          <w:p w14:paraId="768FE032" w14:textId="77777777" w:rsidR="0009581F" w:rsidRPr="00002FBB" w:rsidRDefault="0009581F" w:rsidP="00F21F7F">
            <w:pPr>
              <w:rPr>
                <w:rFonts w:asciiTheme="minorHAnsi" w:hAnsiTheme="minorHAnsi" w:cstheme="minorHAnsi"/>
                <w:b/>
                <w:sz w:val="20"/>
                <w:szCs w:val="20"/>
              </w:rPr>
            </w:pPr>
            <w:r w:rsidRPr="00002FBB">
              <w:rPr>
                <w:rFonts w:asciiTheme="minorHAnsi" w:hAnsiTheme="minorHAnsi" w:cstheme="minorHAnsi"/>
                <w:b/>
                <w:sz w:val="20"/>
                <w:szCs w:val="20"/>
              </w:rPr>
              <w:t>Coordinating Body</w:t>
            </w:r>
          </w:p>
        </w:tc>
        <w:tc>
          <w:tcPr>
            <w:tcW w:w="6840" w:type="dxa"/>
            <w:shd w:val="clear" w:color="auto" w:fill="DAEEF3" w:themeFill="accent5" w:themeFillTint="33"/>
          </w:tcPr>
          <w:p w14:paraId="0898E484" w14:textId="77777777" w:rsidR="0009581F" w:rsidRPr="00002FBB" w:rsidRDefault="00AF5D79" w:rsidP="00AF5D79">
            <w:pPr>
              <w:rPr>
                <w:rFonts w:asciiTheme="minorHAnsi" w:hAnsiTheme="minorHAnsi" w:cstheme="minorHAnsi"/>
                <w:b/>
                <w:sz w:val="20"/>
                <w:szCs w:val="20"/>
              </w:rPr>
            </w:pPr>
            <w:r>
              <w:rPr>
                <w:rFonts w:asciiTheme="minorHAnsi" w:hAnsiTheme="minorHAnsi" w:cstheme="minorHAnsi"/>
                <w:b/>
                <w:sz w:val="20"/>
                <w:szCs w:val="20"/>
              </w:rPr>
              <w:t xml:space="preserve">Role &amp; </w:t>
            </w:r>
            <w:r w:rsidR="0009581F" w:rsidRPr="00002FBB">
              <w:rPr>
                <w:rFonts w:asciiTheme="minorHAnsi" w:hAnsiTheme="minorHAnsi" w:cstheme="minorHAnsi"/>
                <w:b/>
                <w:sz w:val="20"/>
                <w:szCs w:val="20"/>
              </w:rPr>
              <w:t>Description</w:t>
            </w:r>
          </w:p>
        </w:tc>
      </w:tr>
      <w:tr w:rsidR="0009581F" w:rsidRPr="006C7BB2" w14:paraId="142AF7E8" w14:textId="77777777" w:rsidTr="00F21F7F">
        <w:tc>
          <w:tcPr>
            <w:tcW w:w="2628" w:type="dxa"/>
          </w:tcPr>
          <w:p w14:paraId="02B95596" w14:textId="77777777" w:rsidR="0009581F" w:rsidRPr="00002FBB" w:rsidRDefault="00002FBB" w:rsidP="000F1799">
            <w:pPr>
              <w:rPr>
                <w:rFonts w:asciiTheme="minorHAnsi" w:hAnsiTheme="minorHAnsi" w:cstheme="minorHAnsi"/>
                <w:sz w:val="20"/>
                <w:szCs w:val="20"/>
              </w:rPr>
            </w:pPr>
            <w:r w:rsidRPr="00002FBB">
              <w:rPr>
                <w:rFonts w:asciiTheme="minorHAnsi" w:hAnsiTheme="minorHAnsi" w:cstheme="minorHAnsi"/>
                <w:sz w:val="20"/>
                <w:szCs w:val="20"/>
              </w:rPr>
              <w:t>The National C</w:t>
            </w:r>
            <w:r w:rsidR="000F1799" w:rsidRPr="00002FBB">
              <w:rPr>
                <w:rFonts w:asciiTheme="minorHAnsi" w:hAnsiTheme="minorHAnsi" w:cstheme="minorHAnsi"/>
                <w:sz w:val="20"/>
                <w:szCs w:val="20"/>
              </w:rPr>
              <w:t>ommittee to Eliminate the Worst Forms of Child Labor</w:t>
            </w:r>
          </w:p>
        </w:tc>
        <w:tc>
          <w:tcPr>
            <w:tcW w:w="6840" w:type="dxa"/>
          </w:tcPr>
          <w:p w14:paraId="1B151DF5" w14:textId="143E3D99" w:rsidR="0009581F" w:rsidRPr="00AF5D79" w:rsidRDefault="00002FBB" w:rsidP="00CC47C3">
            <w:pPr>
              <w:pStyle w:val="Subtitle"/>
              <w:jc w:val="left"/>
              <w:rPr>
                <w:rFonts w:asciiTheme="minorHAnsi" w:hAnsiTheme="minorHAnsi"/>
                <w:bCs/>
                <w:sz w:val="22"/>
                <w:szCs w:val="22"/>
              </w:rPr>
            </w:pPr>
            <w:r w:rsidRPr="00002FBB">
              <w:rPr>
                <w:rFonts w:asciiTheme="minorHAnsi" w:hAnsiTheme="minorHAnsi"/>
                <w:bCs/>
                <w:sz w:val="20"/>
                <w:szCs w:val="20"/>
              </w:rPr>
              <w:t>Coordinate</w:t>
            </w:r>
            <w:r w:rsidR="000F1799" w:rsidRPr="00002FBB">
              <w:rPr>
                <w:rFonts w:asciiTheme="minorHAnsi" w:hAnsiTheme="minorHAnsi"/>
                <w:bCs/>
                <w:sz w:val="20"/>
                <w:szCs w:val="20"/>
              </w:rPr>
              <w:t xml:space="preserve"> the implementation of child labor policies and plans, facilitate cooperation among various coordinating ministries</w:t>
            </w:r>
            <w:r w:rsidR="00D6123D">
              <w:rPr>
                <w:rFonts w:asciiTheme="minorHAnsi" w:hAnsiTheme="minorHAnsi"/>
                <w:bCs/>
                <w:sz w:val="20"/>
                <w:szCs w:val="20"/>
              </w:rPr>
              <w:t>,</w:t>
            </w:r>
            <w:r w:rsidR="000F1799" w:rsidRPr="00002FBB">
              <w:rPr>
                <w:rFonts w:asciiTheme="minorHAnsi" w:hAnsiTheme="minorHAnsi"/>
                <w:bCs/>
                <w:sz w:val="20"/>
                <w:szCs w:val="20"/>
              </w:rPr>
              <w:t xml:space="preserve"> and report semiannually to the Thai Cabinet on child labor issues.</w:t>
            </w:r>
            <w:r w:rsidR="007B7E71" w:rsidRPr="00002FBB">
              <w:rPr>
                <w:rFonts w:asciiTheme="minorHAnsi" w:hAnsiTheme="minorHAnsi"/>
                <w:bCs/>
                <w:sz w:val="20"/>
                <w:szCs w:val="20"/>
              </w:rPr>
              <w:fldChar w:fldCharType="begin"/>
            </w:r>
            <w:r w:rsidR="00E1476B">
              <w:rPr>
                <w:rFonts w:asciiTheme="minorHAnsi" w:hAnsiTheme="minorHAnsi"/>
                <w:bCs/>
                <w:sz w:val="20"/>
                <w:szCs w:val="20"/>
              </w:rPr>
              <w:instrText xml:space="preserve"> ADDIN EN.CITE &lt;EndNote&gt;&lt;Cite ExcludeYear="1"&gt;&lt;Author&gt;U.S. Embassy- Bangkok&lt;/Author&gt;&lt;RecNum&gt;207&lt;/RecNum&gt;&lt;DisplayText&gt;(44)&lt;/DisplayText&gt;&lt;record&gt;&lt;rec-number&gt;207&lt;/rec-number&gt;&lt;foreign-keys&gt;&lt;key app="EN" db-id="5vrz02vd1rz2ppeeax9x95v6wdxa2w2wsdte"&gt;207&lt;/key&gt;&lt;/foreign-keys&gt;&lt;ref-type name="Report"&gt;27&lt;/ref-type&gt;&lt;contributors&gt;&lt;authors&gt;&lt;author&gt;U.S. Embassy- Bangkok,&lt;/author&gt;&lt;/authors&gt;&lt;/contributors&gt;&lt;titles&gt;&lt;title&gt;reporting, January 4, 2011&lt;/title&gt;&lt;short-title&gt;reporting, January 4, 2011&lt;/short-title&gt;&lt;/titles&gt;&lt;keywords&gt;&lt;keyword&gt;Thailand&lt;/keyword&gt;&lt;/keywords&gt;&lt;dates&gt;&lt;/dates&gt;&lt;urls&gt;&lt;/urls&gt;&lt;/record&gt;&lt;/Cite&gt;&lt;/EndNote&gt;</w:instrText>
            </w:r>
            <w:r w:rsidR="007B7E71" w:rsidRPr="00002FBB">
              <w:rPr>
                <w:rFonts w:asciiTheme="minorHAnsi" w:hAnsiTheme="minorHAnsi"/>
                <w:bCs/>
                <w:sz w:val="20"/>
                <w:szCs w:val="20"/>
              </w:rPr>
              <w:fldChar w:fldCharType="separate"/>
            </w:r>
            <w:r w:rsidR="003D21A7">
              <w:rPr>
                <w:rFonts w:asciiTheme="minorHAnsi" w:hAnsiTheme="minorHAnsi"/>
                <w:bCs/>
                <w:noProof/>
                <w:sz w:val="20"/>
                <w:szCs w:val="20"/>
              </w:rPr>
              <w:t>(</w:t>
            </w:r>
            <w:hyperlink w:anchor="_ENREF_44" w:tooltip="U.S. Embassy- Bangkok,  #207" w:history="1">
              <w:r w:rsidR="00A64E0F">
                <w:rPr>
                  <w:rFonts w:asciiTheme="minorHAnsi" w:hAnsiTheme="minorHAnsi"/>
                  <w:bCs/>
                  <w:noProof/>
                  <w:sz w:val="20"/>
                  <w:szCs w:val="20"/>
                </w:rPr>
                <w:t>44</w:t>
              </w:r>
            </w:hyperlink>
            <w:r w:rsidR="003D21A7">
              <w:rPr>
                <w:rFonts w:asciiTheme="minorHAnsi" w:hAnsiTheme="minorHAnsi"/>
                <w:bCs/>
                <w:noProof/>
                <w:sz w:val="20"/>
                <w:szCs w:val="20"/>
              </w:rPr>
              <w:t>)</w:t>
            </w:r>
            <w:r w:rsidR="007B7E71" w:rsidRPr="00002FBB">
              <w:rPr>
                <w:rFonts w:asciiTheme="minorHAnsi" w:hAnsiTheme="minorHAnsi"/>
                <w:bCs/>
                <w:sz w:val="20"/>
                <w:szCs w:val="20"/>
              </w:rPr>
              <w:fldChar w:fldCharType="end"/>
            </w:r>
            <w:r w:rsidR="000F1799" w:rsidRPr="00002FBB">
              <w:rPr>
                <w:rFonts w:asciiTheme="minorHAnsi" w:hAnsiTheme="minorHAnsi"/>
                <w:b/>
                <w:bCs/>
                <w:sz w:val="20"/>
                <w:szCs w:val="20"/>
              </w:rPr>
              <w:t xml:space="preserve"> </w:t>
            </w:r>
            <w:r w:rsidR="00AF5D79" w:rsidRPr="00AE7B46">
              <w:rPr>
                <w:rFonts w:asciiTheme="minorHAnsi" w:hAnsiTheme="minorHAnsi"/>
                <w:bCs/>
                <w:sz w:val="20"/>
                <w:szCs w:val="20"/>
              </w:rPr>
              <w:t>C</w:t>
            </w:r>
            <w:r w:rsidR="000F1799" w:rsidRPr="00002FBB">
              <w:rPr>
                <w:rFonts w:asciiTheme="minorHAnsi" w:hAnsiTheme="minorHAnsi"/>
                <w:bCs/>
                <w:sz w:val="20"/>
                <w:szCs w:val="20"/>
              </w:rPr>
              <w:t>haired by the MOL, with representation from other government agencies, employer and worker associations, and civil society groups.</w:t>
            </w:r>
            <w:r w:rsidR="007B7E71" w:rsidRPr="00002FBB">
              <w:rPr>
                <w:rFonts w:asciiTheme="minorHAnsi" w:hAnsiTheme="minorHAnsi"/>
                <w:bCs/>
                <w:sz w:val="20"/>
                <w:szCs w:val="20"/>
              </w:rPr>
              <w:fldChar w:fldCharType="begin"/>
            </w:r>
            <w:r w:rsidR="003129BB">
              <w:rPr>
                <w:rFonts w:asciiTheme="minorHAnsi" w:hAnsiTheme="minorHAnsi"/>
                <w:bCs/>
                <w:sz w:val="20"/>
                <w:szCs w:val="20"/>
              </w:rPr>
              <w:instrText xml:space="preserve"> ADDIN EN.CITE &lt;EndNote&gt;&lt;Cite&gt;&lt;Author&gt;Government of Thailand&lt;/Author&gt;&lt;Year&gt;2009&lt;/Year&gt;&lt;RecNum&gt;245&lt;/RecNum&gt;&lt;DisplayText&gt;(51)&lt;/DisplayText&gt;&lt;record&gt;&lt;rec-number&gt;245&lt;/rec-number&gt;&lt;foreign-keys&gt;&lt;key app="EN" db-id="5vrz02vd1rz2ppeeax9x95v6wdxa2w2wsdte"&gt;245&lt;/key&gt;&lt;/foreign-keys&gt;&lt;ref-type name="Report"&gt;27&lt;/ref-type&gt;&lt;contributors&gt;&lt;authors&gt;&lt;author&gt;Government of Thailand,&lt;/author&gt;&lt;/authors&gt;&lt;/contributors&gt;&lt;titles&gt;&lt;title&gt;National Policy and Plan to Eliminate the Worst Forms of Child Labour (2009-2014)&lt;/title&gt;&lt;short-title&gt;National Policy and Plan to Eliminate the Worst Forms of Child Labour (2009-2014)&lt;/short-title&gt;&lt;/titles&gt;&lt;keywords&gt;&lt;keyword&gt;Thailand&lt;/keyword&gt;&lt;/keywords&gt;&lt;dates&gt;&lt;year&gt;2009&lt;/year&gt;&lt;/dates&gt;&lt;pub-location&gt;Bangkok&lt;/pub-location&gt;&lt;urls&gt;&lt;/urls&gt;&lt;/record&gt;&lt;/Cite&gt;&lt;/EndNote&gt;</w:instrText>
            </w:r>
            <w:r w:rsidR="007B7E71" w:rsidRPr="00002FBB">
              <w:rPr>
                <w:rFonts w:asciiTheme="minorHAnsi" w:hAnsiTheme="minorHAnsi"/>
                <w:bCs/>
                <w:sz w:val="20"/>
                <w:szCs w:val="20"/>
              </w:rPr>
              <w:fldChar w:fldCharType="separate"/>
            </w:r>
            <w:r w:rsidR="003129BB">
              <w:rPr>
                <w:rFonts w:asciiTheme="minorHAnsi" w:hAnsiTheme="minorHAnsi"/>
                <w:bCs/>
                <w:noProof/>
                <w:sz w:val="20"/>
                <w:szCs w:val="20"/>
              </w:rPr>
              <w:t>(</w:t>
            </w:r>
            <w:hyperlink w:anchor="_ENREF_51" w:tooltip="Government of Thailand, 2009 #245" w:history="1">
              <w:r w:rsidR="00A64E0F">
                <w:rPr>
                  <w:rFonts w:asciiTheme="minorHAnsi" w:hAnsiTheme="minorHAnsi"/>
                  <w:bCs/>
                  <w:noProof/>
                  <w:sz w:val="20"/>
                  <w:szCs w:val="20"/>
                </w:rPr>
                <w:t>51</w:t>
              </w:r>
            </w:hyperlink>
            <w:r w:rsidR="003129BB">
              <w:rPr>
                <w:rFonts w:asciiTheme="minorHAnsi" w:hAnsiTheme="minorHAnsi"/>
                <w:bCs/>
                <w:noProof/>
                <w:sz w:val="20"/>
                <w:szCs w:val="20"/>
              </w:rPr>
              <w:t>)</w:t>
            </w:r>
            <w:r w:rsidR="007B7E71" w:rsidRPr="00002FBB">
              <w:rPr>
                <w:rFonts w:asciiTheme="minorHAnsi" w:hAnsiTheme="minorHAnsi"/>
                <w:bCs/>
                <w:sz w:val="20"/>
                <w:szCs w:val="20"/>
              </w:rPr>
              <w:fldChar w:fldCharType="end"/>
            </w:r>
            <w:r w:rsidR="000F1799" w:rsidRPr="00002FBB">
              <w:rPr>
                <w:rFonts w:asciiTheme="minorHAnsi" w:hAnsiTheme="minorHAnsi"/>
                <w:bCs/>
                <w:sz w:val="20"/>
                <w:szCs w:val="20"/>
              </w:rPr>
              <w:t xml:space="preserve"> </w:t>
            </w:r>
            <w:r w:rsidR="00AF5D79">
              <w:rPr>
                <w:rFonts w:asciiTheme="minorHAnsi" w:hAnsiTheme="minorHAnsi"/>
                <w:bCs/>
                <w:sz w:val="20"/>
                <w:szCs w:val="20"/>
              </w:rPr>
              <w:t>O</w:t>
            </w:r>
            <w:r w:rsidR="000F1799" w:rsidRPr="00002FBB">
              <w:rPr>
                <w:rFonts w:asciiTheme="minorHAnsi" w:hAnsiTheme="minorHAnsi"/>
                <w:bCs/>
                <w:sz w:val="20"/>
                <w:szCs w:val="20"/>
              </w:rPr>
              <w:t>versee three subcommittees</w:t>
            </w:r>
            <w:r w:rsidR="00AF5D79">
              <w:rPr>
                <w:rFonts w:asciiTheme="minorHAnsi" w:hAnsiTheme="minorHAnsi"/>
                <w:bCs/>
                <w:sz w:val="20"/>
                <w:szCs w:val="20"/>
              </w:rPr>
              <w:t xml:space="preserve"> that </w:t>
            </w:r>
            <w:r w:rsidR="000F1799" w:rsidRPr="00002FBB">
              <w:rPr>
                <w:rFonts w:asciiTheme="minorHAnsi" w:hAnsiTheme="minorHAnsi"/>
                <w:bCs/>
                <w:sz w:val="20"/>
                <w:szCs w:val="20"/>
              </w:rPr>
              <w:t xml:space="preserve">monitor the National Policy and Plan to Eliminate the Worst Forms of Child Labor (2009-2014); update the list of hazardous activities </w:t>
            </w:r>
            <w:r w:rsidR="007A639E">
              <w:rPr>
                <w:rFonts w:asciiTheme="minorHAnsi" w:hAnsiTheme="minorHAnsi"/>
                <w:bCs/>
                <w:sz w:val="20"/>
                <w:szCs w:val="20"/>
              </w:rPr>
              <w:t>prohibited to children under age 18;</w:t>
            </w:r>
            <w:r w:rsidR="000F1799" w:rsidRPr="00002FBB">
              <w:rPr>
                <w:rFonts w:asciiTheme="minorHAnsi" w:hAnsiTheme="minorHAnsi"/>
                <w:bCs/>
                <w:sz w:val="20"/>
                <w:szCs w:val="20"/>
              </w:rPr>
              <w:t xml:space="preserve"> and </w:t>
            </w:r>
            <w:r w:rsidR="00AF5D79">
              <w:rPr>
                <w:rFonts w:asciiTheme="minorHAnsi" w:hAnsiTheme="minorHAnsi"/>
                <w:bCs/>
                <w:sz w:val="20"/>
                <w:szCs w:val="20"/>
              </w:rPr>
              <w:t>work</w:t>
            </w:r>
            <w:r w:rsidR="000F1799" w:rsidRPr="00002FBB">
              <w:rPr>
                <w:rFonts w:asciiTheme="minorHAnsi" w:hAnsiTheme="minorHAnsi"/>
                <w:bCs/>
                <w:sz w:val="20"/>
                <w:szCs w:val="20"/>
              </w:rPr>
              <w:t xml:space="preserve"> on key performance indicators to measure and eliminate the worst forms of child labor</w:t>
            </w:r>
            <w:r w:rsidR="007A639E">
              <w:rPr>
                <w:rFonts w:asciiTheme="minorHAnsi" w:hAnsiTheme="minorHAnsi"/>
                <w:bCs/>
                <w:sz w:val="20"/>
                <w:szCs w:val="20"/>
              </w:rPr>
              <w:t xml:space="preserve"> in </w:t>
            </w:r>
            <w:r w:rsidR="007A639E" w:rsidRPr="00AF5D79">
              <w:rPr>
                <w:rFonts w:asciiTheme="minorHAnsi" w:hAnsiTheme="minorHAnsi"/>
                <w:bCs/>
                <w:sz w:val="20"/>
                <w:szCs w:val="20"/>
              </w:rPr>
              <w:t>Thailand</w:t>
            </w:r>
            <w:r w:rsidR="000F1799" w:rsidRPr="00AF5D79">
              <w:rPr>
                <w:rFonts w:asciiTheme="minorHAnsi" w:hAnsiTheme="minorHAnsi"/>
                <w:bCs/>
                <w:sz w:val="20"/>
                <w:szCs w:val="20"/>
              </w:rPr>
              <w:t>.</w:t>
            </w:r>
            <w:r w:rsidR="007B7E71" w:rsidRPr="00AF5D79">
              <w:rPr>
                <w:rFonts w:asciiTheme="minorHAnsi" w:hAnsiTheme="minorHAnsi"/>
                <w:bCs/>
                <w:sz w:val="20"/>
                <w:szCs w:val="20"/>
              </w:rPr>
              <w:fldChar w:fldCharType="begin"/>
            </w:r>
            <w:r w:rsidR="003129BB">
              <w:rPr>
                <w:rFonts w:asciiTheme="minorHAnsi" w:hAnsiTheme="minorHAnsi"/>
                <w:bCs/>
                <w:sz w:val="20"/>
                <w:szCs w:val="20"/>
              </w:rPr>
              <w:instrText xml:space="preserve"> ADDIN EN.CITE &lt;EndNote&gt;&lt;Cite ExcludeYear="1"&gt;&lt;Author&gt;U.S. Embassy- Bangkok&lt;/Author&gt;&lt;RecNum&gt;207&lt;/RecNum&gt;&lt;DisplayText&gt;(44, 52)&lt;/DisplayText&gt;&lt;record&gt;&lt;rec-number&gt;207&lt;/rec-number&gt;&lt;foreign-keys&gt;&lt;key app="EN" db-id="5vrz02vd1rz2ppeeax9x95v6wdxa2w2wsdte"&gt;207&lt;/key&gt;&lt;/foreign-keys&gt;&lt;ref-type name="Report"&gt;27&lt;/ref-type&gt;&lt;contributors&gt;&lt;authors&gt;&lt;author&gt;U.S. Embassy- Bangkok,&lt;/author&gt;&lt;/authors&gt;&lt;/contributors&gt;&lt;titles&gt;&lt;title&gt;reporting, January 4, 2011&lt;/title&gt;&lt;short-title&gt;reporting, January 4, 2011&lt;/short-title&gt;&lt;/titles&gt;&lt;keywords&gt;&lt;keyword&gt;Thailand&lt;/keyword&gt;&lt;/keywords&gt;&lt;dates&gt;&lt;/dates&gt;&lt;urls&gt;&lt;/urls&gt;&lt;/record&gt;&lt;/Cite&gt;&lt;Cite ExcludeYear="1"&gt;&lt;Author&gt;U.S. Embassy- Bangkok&lt;/Author&gt;&lt;RecNum&gt;387&lt;/RecNum&gt;&lt;record&gt;&lt;rec-number&gt;387&lt;/rec-number&gt;&lt;foreign-keys&gt;&lt;key app="EN" db-id="5vrz02vd1rz2ppeeax9x95v6wdxa2w2wsdte"&gt;387&lt;/key&gt;&lt;/foreign-keys&gt;&lt;ref-type name="Report"&gt;27&lt;/ref-type&gt;&lt;contributors&gt;&lt;authors&gt;&lt;author&gt;U.S. Embassy- Bangkok, &lt;/author&gt;&lt;/authors&gt;&lt;/contributors&gt;&lt;titles&gt;&lt;title&gt;reporting, February 25, 2013&lt;/title&gt;&lt;/titles&gt;&lt;keywords&gt;&lt;keyword&gt;Thailand&lt;/keyword&gt;&lt;/keywords&gt;&lt;dates&gt;&lt;/dates&gt;&lt;urls&gt;&lt;/urls&gt;&lt;/record&gt;&lt;/Cite&gt;&lt;/EndNote&gt;</w:instrText>
            </w:r>
            <w:r w:rsidR="007B7E71" w:rsidRPr="00AF5D79">
              <w:rPr>
                <w:rFonts w:asciiTheme="minorHAnsi" w:hAnsiTheme="minorHAnsi"/>
                <w:bCs/>
                <w:sz w:val="20"/>
                <w:szCs w:val="20"/>
              </w:rPr>
              <w:fldChar w:fldCharType="separate"/>
            </w:r>
            <w:r w:rsidR="003129BB">
              <w:rPr>
                <w:rFonts w:asciiTheme="minorHAnsi" w:hAnsiTheme="minorHAnsi"/>
                <w:bCs/>
                <w:noProof/>
                <w:sz w:val="20"/>
                <w:szCs w:val="20"/>
              </w:rPr>
              <w:t>(</w:t>
            </w:r>
            <w:hyperlink w:anchor="_ENREF_44" w:tooltip="U.S. Embassy- Bangkok,  #207" w:history="1">
              <w:r w:rsidR="00A64E0F">
                <w:rPr>
                  <w:rFonts w:asciiTheme="minorHAnsi" w:hAnsiTheme="minorHAnsi"/>
                  <w:bCs/>
                  <w:noProof/>
                  <w:sz w:val="20"/>
                  <w:szCs w:val="20"/>
                </w:rPr>
                <w:t>44</w:t>
              </w:r>
            </w:hyperlink>
            <w:r w:rsidR="003129BB">
              <w:rPr>
                <w:rFonts w:asciiTheme="minorHAnsi" w:hAnsiTheme="minorHAnsi"/>
                <w:bCs/>
                <w:noProof/>
                <w:sz w:val="20"/>
                <w:szCs w:val="20"/>
              </w:rPr>
              <w:t xml:space="preserve">, </w:t>
            </w:r>
            <w:hyperlink w:anchor="_ENREF_52" w:tooltip="U.S. Embassy- Bangkok,  #387" w:history="1">
              <w:r w:rsidR="00A64E0F">
                <w:rPr>
                  <w:rFonts w:asciiTheme="minorHAnsi" w:hAnsiTheme="minorHAnsi"/>
                  <w:bCs/>
                  <w:noProof/>
                  <w:sz w:val="20"/>
                  <w:szCs w:val="20"/>
                </w:rPr>
                <w:t>52</w:t>
              </w:r>
            </w:hyperlink>
            <w:r w:rsidR="003129BB">
              <w:rPr>
                <w:rFonts w:asciiTheme="minorHAnsi" w:hAnsiTheme="minorHAnsi"/>
                <w:bCs/>
                <w:noProof/>
                <w:sz w:val="20"/>
                <w:szCs w:val="20"/>
              </w:rPr>
              <w:t>)</w:t>
            </w:r>
            <w:r w:rsidR="007B7E71" w:rsidRPr="00AF5D79">
              <w:rPr>
                <w:rFonts w:asciiTheme="minorHAnsi" w:hAnsiTheme="minorHAnsi"/>
                <w:bCs/>
                <w:sz w:val="20"/>
                <w:szCs w:val="20"/>
              </w:rPr>
              <w:fldChar w:fldCharType="end"/>
            </w:r>
            <w:r w:rsidR="00AF5D79" w:rsidRPr="00AF5D79">
              <w:rPr>
                <w:rFonts w:asciiTheme="minorHAnsi" w:hAnsiTheme="minorHAnsi"/>
                <w:bCs/>
                <w:sz w:val="20"/>
                <w:szCs w:val="20"/>
              </w:rPr>
              <w:t xml:space="preserve"> </w:t>
            </w:r>
            <w:r w:rsidR="00AF5D79" w:rsidRPr="00AF5D79">
              <w:rPr>
                <w:rFonts w:asciiTheme="minorHAnsi" w:eastAsiaTheme="minorHAnsi" w:hAnsiTheme="minorHAnsi" w:cstheme="minorHAnsi"/>
                <w:bCs/>
                <w:sz w:val="20"/>
                <w:szCs w:val="20"/>
              </w:rPr>
              <w:t>In 2013</w:t>
            </w:r>
            <w:r w:rsidR="00AF5D79" w:rsidRPr="00AF5D79">
              <w:rPr>
                <w:rFonts w:asciiTheme="minorHAnsi" w:hAnsiTheme="minorHAnsi"/>
                <w:bCs/>
                <w:sz w:val="20"/>
                <w:szCs w:val="20"/>
              </w:rPr>
              <w:t xml:space="preserve">, </w:t>
            </w:r>
            <w:r w:rsidR="00D6123D">
              <w:rPr>
                <w:rFonts w:asciiTheme="minorHAnsi" w:hAnsiTheme="minorHAnsi"/>
                <w:bCs/>
                <w:sz w:val="20"/>
                <w:szCs w:val="20"/>
              </w:rPr>
              <w:t xml:space="preserve">the </w:t>
            </w:r>
            <w:r w:rsidR="00AF5D79" w:rsidRPr="00AF5D79">
              <w:rPr>
                <w:rFonts w:asciiTheme="minorHAnsi" w:hAnsiTheme="minorHAnsi"/>
                <w:bCs/>
                <w:sz w:val="20"/>
                <w:szCs w:val="20"/>
              </w:rPr>
              <w:t xml:space="preserve">MOL </w:t>
            </w:r>
            <w:r w:rsidR="00F86DD7">
              <w:rPr>
                <w:rFonts w:asciiTheme="minorHAnsi" w:hAnsiTheme="minorHAnsi"/>
                <w:bCs/>
                <w:sz w:val="20"/>
                <w:szCs w:val="20"/>
              </w:rPr>
              <w:t xml:space="preserve">expanded </w:t>
            </w:r>
            <w:r w:rsidR="00AF5D79" w:rsidRPr="00AF5D79">
              <w:rPr>
                <w:rFonts w:asciiTheme="minorHAnsi" w:hAnsiTheme="minorHAnsi"/>
                <w:bCs/>
                <w:sz w:val="20"/>
                <w:szCs w:val="20"/>
              </w:rPr>
              <w:t>participation to include the Ministry of Information and Communication Technology, the National Statistical Office, the Budget Bureau, and the Public Relations Office to facilitate cooperation on data collection to combat the worst forms of child labor.</w:t>
            </w:r>
            <w:r w:rsidR="00AF5D79" w:rsidRPr="00AF5D79">
              <w:rPr>
                <w:rFonts w:asciiTheme="minorHAnsi" w:hAnsiTheme="minorHAnsi"/>
                <w:bCs/>
                <w:sz w:val="20"/>
                <w:szCs w:val="20"/>
              </w:rPr>
              <w:fldChar w:fldCharType="begin">
                <w:fldData xml:space="preserve">PEVuZE5vdGU+PENpdGU+PEF1dGhvcj5VLlMuIEVtYmFzc3ktIEJhbmdrb2s8L0F1dGhvcj48UmVj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</w:fldData>
              </w:fldChar>
            </w:r>
            <w:r w:rsidR="00E1476B">
              <w:rPr>
                <w:rFonts w:asciiTheme="minorHAnsi" w:hAnsiTheme="minorHAnsi"/>
                <w:bCs/>
                <w:sz w:val="20"/>
                <w:szCs w:val="20"/>
              </w:rPr>
              <w:instrText xml:space="preserve"> ADDIN EN.CITE </w:instrText>
            </w:r>
            <w:r w:rsidR="00E1476B">
              <w:rPr>
                <w:rFonts w:asciiTheme="minorHAnsi" w:hAnsiTheme="minorHAnsi"/>
                <w:bCs/>
                <w:sz w:val="20"/>
                <w:szCs w:val="20"/>
              </w:rPr>
              <w:fldChar w:fldCharType="begin">
                <w:fldData xml:space="preserve">PEVuZE5vdGU+PENpdGU+PEF1dGhvcj5VLlMuIEVtYmFzc3ktIEJhbmdrb2s8L0F1dGhvcj48UmVj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</w:fldData>
              </w:fldChar>
            </w:r>
            <w:r w:rsidR="00E1476B">
              <w:rPr>
                <w:rFonts w:asciiTheme="minorHAnsi" w:hAnsiTheme="minorHAnsi"/>
                <w:bCs/>
                <w:sz w:val="20"/>
                <w:szCs w:val="20"/>
              </w:rPr>
              <w:instrText xml:space="preserve"> ADDIN EN.CITE.DATA </w:instrText>
            </w:r>
            <w:r w:rsidR="00E1476B">
              <w:rPr>
                <w:rFonts w:asciiTheme="minorHAnsi" w:hAnsiTheme="minorHAnsi"/>
                <w:bCs/>
                <w:sz w:val="20"/>
                <w:szCs w:val="20"/>
              </w:rPr>
            </w:r>
            <w:r w:rsidR="00E1476B">
              <w:rPr>
                <w:rFonts w:asciiTheme="minorHAnsi" w:hAnsiTheme="minorHAnsi"/>
                <w:bCs/>
                <w:sz w:val="20"/>
                <w:szCs w:val="20"/>
              </w:rPr>
              <w:fldChar w:fldCharType="end"/>
            </w:r>
            <w:r w:rsidR="00AF5D79" w:rsidRPr="00AF5D79">
              <w:rPr>
                <w:rFonts w:asciiTheme="minorHAnsi" w:hAnsiTheme="minorHAnsi"/>
                <w:bCs/>
                <w:sz w:val="20"/>
                <w:szCs w:val="20"/>
              </w:rPr>
            </w:r>
            <w:r w:rsidR="00AF5D79" w:rsidRPr="00AF5D79">
              <w:rPr>
                <w:rFonts w:asciiTheme="minorHAnsi" w:hAnsiTheme="minorHAnsi"/>
                <w:bCs/>
                <w:sz w:val="20"/>
                <w:szCs w:val="20"/>
              </w:rPr>
              <w:fldChar w:fldCharType="separate"/>
            </w:r>
            <w:r w:rsidR="003D21A7">
              <w:rPr>
                <w:rFonts w:asciiTheme="minorHAnsi" w:hAnsiTheme="minorHAnsi"/>
                <w:bCs/>
                <w:noProof/>
                <w:sz w:val="20"/>
                <w:szCs w:val="20"/>
              </w:rPr>
              <w:t>(</w:t>
            </w:r>
            <w:hyperlink w:anchor="_ENREF_2" w:tooltip="U.S. Embassy- Bangkok,  #440" w:history="1">
              <w:r w:rsidR="00A64E0F">
                <w:rPr>
                  <w:rFonts w:asciiTheme="minorHAnsi" w:hAnsiTheme="minorHAnsi"/>
                  <w:bCs/>
                  <w:noProof/>
                  <w:sz w:val="20"/>
                  <w:szCs w:val="20"/>
                </w:rPr>
                <w:t>2</w:t>
              </w:r>
            </w:hyperlink>
            <w:r w:rsidR="003D21A7">
              <w:rPr>
                <w:rFonts w:asciiTheme="minorHAnsi" w:hAnsiTheme="minorHAnsi"/>
                <w:bCs/>
                <w:noProof/>
                <w:sz w:val="20"/>
                <w:szCs w:val="20"/>
              </w:rPr>
              <w:t xml:space="preserve">, </w:t>
            </w:r>
            <w:hyperlink w:anchor="_ENREF_41" w:tooltip="Government of Thailand, March 5, 2014 #467" w:history="1">
              <w:r w:rsidR="00A64E0F">
                <w:rPr>
                  <w:rFonts w:asciiTheme="minorHAnsi" w:hAnsiTheme="minorHAnsi"/>
                  <w:bCs/>
                  <w:noProof/>
                  <w:sz w:val="20"/>
                  <w:szCs w:val="20"/>
                </w:rPr>
                <w:t>41</w:t>
              </w:r>
            </w:hyperlink>
            <w:r w:rsidR="003D21A7">
              <w:rPr>
                <w:rFonts w:asciiTheme="minorHAnsi" w:hAnsiTheme="minorHAnsi"/>
                <w:bCs/>
                <w:noProof/>
                <w:sz w:val="20"/>
                <w:szCs w:val="20"/>
              </w:rPr>
              <w:t xml:space="preserve">, </w:t>
            </w:r>
            <w:hyperlink w:anchor="_ENREF_42" w:tooltip="Government of Thailand, March 5, 2014 #469" w:history="1">
              <w:r w:rsidR="00A64E0F">
                <w:rPr>
                  <w:rFonts w:asciiTheme="minorHAnsi" w:hAnsiTheme="minorHAnsi"/>
                  <w:bCs/>
                  <w:noProof/>
                  <w:sz w:val="20"/>
                  <w:szCs w:val="20"/>
                </w:rPr>
                <w:t>42</w:t>
              </w:r>
            </w:hyperlink>
            <w:r w:rsidR="003D21A7">
              <w:rPr>
                <w:rFonts w:asciiTheme="minorHAnsi" w:hAnsiTheme="minorHAnsi"/>
                <w:bCs/>
                <w:noProof/>
                <w:sz w:val="20"/>
                <w:szCs w:val="20"/>
              </w:rPr>
              <w:t>)</w:t>
            </w:r>
            <w:r w:rsidR="00AF5D79" w:rsidRPr="00AF5D79">
              <w:rPr>
                <w:rFonts w:asciiTheme="minorHAnsi" w:hAnsiTheme="minorHAnsi"/>
                <w:bCs/>
                <w:sz w:val="20"/>
                <w:szCs w:val="20"/>
              </w:rPr>
              <w:fldChar w:fldCharType="end"/>
            </w:r>
            <w:r w:rsidR="00AF5D79" w:rsidRPr="00AF5D79">
              <w:rPr>
                <w:rFonts w:asciiTheme="minorHAnsi" w:hAnsiTheme="minorHAnsi"/>
                <w:bCs/>
                <w:sz w:val="20"/>
                <w:szCs w:val="20"/>
              </w:rPr>
              <w:t xml:space="preserve"> In coordination with DLPW, </w:t>
            </w:r>
            <w:r w:rsidR="00132C89">
              <w:rPr>
                <w:rFonts w:asciiTheme="minorHAnsi" w:hAnsiTheme="minorHAnsi"/>
                <w:bCs/>
                <w:sz w:val="20"/>
                <w:szCs w:val="20"/>
              </w:rPr>
              <w:t xml:space="preserve">the </w:t>
            </w:r>
            <w:r w:rsidR="00AF5D79" w:rsidRPr="00AF5D79">
              <w:rPr>
                <w:rFonts w:asciiTheme="minorHAnsi" w:hAnsiTheme="minorHAnsi"/>
                <w:bCs/>
                <w:sz w:val="20"/>
                <w:szCs w:val="20"/>
              </w:rPr>
              <w:t xml:space="preserve">subcommittee on hazardous work for youth labor worked with the ILO on technical studies to provide scientific evidence to clarify </w:t>
            </w:r>
            <w:r w:rsidR="00D6123D">
              <w:rPr>
                <w:rFonts w:asciiTheme="minorHAnsi" w:hAnsiTheme="minorHAnsi"/>
                <w:bCs/>
                <w:sz w:val="20"/>
                <w:szCs w:val="20"/>
              </w:rPr>
              <w:t xml:space="preserve">permissible </w:t>
            </w:r>
            <w:r w:rsidR="00AF5D79" w:rsidRPr="00AF5D79">
              <w:rPr>
                <w:rFonts w:asciiTheme="minorHAnsi" w:hAnsiTheme="minorHAnsi"/>
                <w:bCs/>
                <w:sz w:val="20"/>
                <w:szCs w:val="20"/>
              </w:rPr>
              <w:t>temperatures, noise levels, and weight</w:t>
            </w:r>
            <w:r w:rsidR="00D6123D">
              <w:rPr>
                <w:rFonts w:asciiTheme="minorHAnsi" w:hAnsiTheme="minorHAnsi"/>
                <w:bCs/>
                <w:sz w:val="20"/>
                <w:szCs w:val="20"/>
              </w:rPr>
              <w:t xml:space="preserve">lifting </w:t>
            </w:r>
            <w:r w:rsidR="00CC2DC4">
              <w:rPr>
                <w:rFonts w:asciiTheme="minorHAnsi" w:hAnsiTheme="minorHAnsi"/>
                <w:bCs/>
                <w:sz w:val="20"/>
                <w:szCs w:val="20"/>
              </w:rPr>
              <w:t>amounts</w:t>
            </w:r>
            <w:r w:rsidR="00AF5D79" w:rsidRPr="00AF5D79">
              <w:rPr>
                <w:rFonts w:asciiTheme="minorHAnsi" w:hAnsiTheme="minorHAnsi"/>
                <w:bCs/>
                <w:sz w:val="20"/>
                <w:szCs w:val="20"/>
              </w:rPr>
              <w:t xml:space="preserve"> to amend </w:t>
            </w:r>
            <w:r w:rsidR="00AF5D79">
              <w:rPr>
                <w:rFonts w:asciiTheme="minorHAnsi" w:hAnsiTheme="minorHAnsi"/>
                <w:bCs/>
                <w:sz w:val="20"/>
                <w:szCs w:val="20"/>
              </w:rPr>
              <w:t>t</w:t>
            </w:r>
            <w:r w:rsidR="00AF5D79" w:rsidRPr="00AF5D79">
              <w:rPr>
                <w:rFonts w:asciiTheme="minorHAnsi" w:hAnsiTheme="minorHAnsi"/>
                <w:bCs/>
                <w:sz w:val="20"/>
                <w:szCs w:val="20"/>
              </w:rPr>
              <w:t>he Labor Protection Act (LPA) hazardous child labor laws.</w:t>
            </w:r>
            <w:r w:rsidR="00AF5D79" w:rsidRPr="00AF5D79">
              <w:rPr>
                <w:rFonts w:asciiTheme="minorHAnsi" w:hAnsiTheme="minorHAnsi"/>
                <w:bCs/>
                <w:sz w:val="20"/>
                <w:szCs w:val="20"/>
              </w:rPr>
              <w:fldChar w:fldCharType="begin"/>
            </w:r>
            <w:r w:rsidR="00E1476B">
              <w:rPr>
                <w:rFonts w:asciiTheme="minorHAnsi" w:hAnsiTheme="minorHAnsi"/>
                <w:bCs/>
                <w:sz w:val="20"/>
                <w:szCs w:val="20"/>
              </w:rPr>
              <w:instrText xml:space="preserve"> ADDIN EN.CITE &lt;EndNote&gt;&lt;Cite&gt;&lt;Author&gt;U.S. Embassy- Bangkok&lt;/Author&gt;&lt;RecNum&gt;440&lt;/RecNum&gt;&lt;DisplayText&gt;(2, 42)&lt;/DisplayText&gt;&lt;record&gt;&lt;rec-number&gt;440&lt;/rec-number&gt;&lt;foreign-keys&gt;&lt;key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2014&lt;/title&gt;&lt;/titles&gt;&lt;keywords&gt;&lt;keyword&gt;Thailand&lt;/keyword&gt;&lt;/keywords&gt;&lt;dates&gt;&lt;/dates&gt;&lt;urls&gt;&lt;/urls&gt;&lt;/record&gt;&lt;/Cite&gt;&lt;Cite&gt;&lt;Author&gt;Government of Thailand&lt;/Author&gt;&lt;Year&gt;March 5, 2014&lt;/Year&gt;&lt;RecNum&gt;469&lt;/RecNum&gt;&lt;record&gt;&lt;rec-number&gt;469&lt;/rec-number&gt;&lt;foreign-keys&gt;&lt;key app="EN" db-id="5vrz02vd1rz2ppeeax9x95v6wdxa2w2wsdte"&gt;469&lt;/key&gt;&lt;/foreign-keys&gt;&lt;ref-type name="Report"&gt;27&lt;/ref-type&gt;&lt;contributors&gt;&lt;authors&gt;&lt;author&gt;Government of Thailand,&lt;/author&gt;&lt;/authors&gt;&lt;/contributors&gt;&lt;titles&gt;&lt;title&gt;Translated answers to U.S. Department of Labor Questionnaire&lt;/title&gt;&lt;/titles&gt;&lt;keywords&gt;&lt;keyword&gt;Thailand&lt;/keyword&gt;&lt;/keywords&gt;&lt;dates&gt;&lt;year&gt;March 5, 2014&lt;/year&gt;&lt;/dates&gt;&lt;pub-location&gt;Bangkok&lt;/pub-location&gt;&lt;work-type&gt;Submitted in response to U.S. Department of Labor Federal Register Notice (December 11, 2013) &amp;quot;Request for Information on Efforts by Certain Countries to Eliminate the Worst Forms of Child Labor&amp;quot;&lt;/work-type&gt;&lt;urls&gt;&lt;/urls&gt;&lt;/record&gt;&lt;/Cite&gt;&lt;/EndNote&gt;</w:instrText>
            </w:r>
            <w:r w:rsidR="00AF5D79" w:rsidRPr="00AF5D79">
              <w:rPr>
                <w:rFonts w:asciiTheme="minorHAnsi" w:hAnsiTheme="minorHAnsi"/>
                <w:bCs/>
                <w:sz w:val="20"/>
                <w:szCs w:val="20"/>
              </w:rPr>
              <w:fldChar w:fldCharType="separate"/>
            </w:r>
            <w:r w:rsidR="003D21A7">
              <w:rPr>
                <w:rFonts w:asciiTheme="minorHAnsi" w:hAnsiTheme="minorHAnsi"/>
                <w:bCs/>
                <w:noProof/>
                <w:sz w:val="20"/>
                <w:szCs w:val="20"/>
              </w:rPr>
              <w:t>(</w:t>
            </w:r>
            <w:hyperlink w:anchor="_ENREF_2" w:tooltip="U.S. Embassy- Bangkok,  #440" w:history="1">
              <w:r w:rsidR="00A64E0F">
                <w:rPr>
                  <w:rFonts w:asciiTheme="minorHAnsi" w:hAnsiTheme="minorHAnsi"/>
                  <w:bCs/>
                  <w:noProof/>
                  <w:sz w:val="20"/>
                  <w:szCs w:val="20"/>
                </w:rPr>
                <w:t>2</w:t>
              </w:r>
            </w:hyperlink>
            <w:r w:rsidR="003D21A7">
              <w:rPr>
                <w:rFonts w:asciiTheme="minorHAnsi" w:hAnsiTheme="minorHAnsi"/>
                <w:bCs/>
                <w:noProof/>
                <w:sz w:val="20"/>
                <w:szCs w:val="20"/>
              </w:rPr>
              <w:t xml:space="preserve">, </w:t>
            </w:r>
            <w:hyperlink w:anchor="_ENREF_42" w:tooltip="Government of Thailand, March 5, 2014 #469" w:history="1">
              <w:r w:rsidR="00A64E0F">
                <w:rPr>
                  <w:rFonts w:asciiTheme="minorHAnsi" w:hAnsiTheme="minorHAnsi"/>
                  <w:bCs/>
                  <w:noProof/>
                  <w:sz w:val="20"/>
                  <w:szCs w:val="20"/>
                </w:rPr>
                <w:t>42</w:t>
              </w:r>
            </w:hyperlink>
            <w:r w:rsidR="003D21A7">
              <w:rPr>
                <w:rFonts w:asciiTheme="minorHAnsi" w:hAnsiTheme="minorHAnsi"/>
                <w:bCs/>
                <w:noProof/>
                <w:sz w:val="20"/>
                <w:szCs w:val="20"/>
              </w:rPr>
              <w:t>)</w:t>
            </w:r>
            <w:r w:rsidR="00AF5D79" w:rsidRPr="00AF5D79">
              <w:rPr>
                <w:rFonts w:asciiTheme="minorHAnsi" w:hAnsiTheme="minorHAnsi"/>
                <w:bCs/>
                <w:sz w:val="20"/>
                <w:szCs w:val="20"/>
              </w:rPr>
              <w:fldChar w:fldCharType="end"/>
            </w:r>
            <w:r w:rsidR="00AF5D79" w:rsidRPr="00AF5D79">
              <w:rPr>
                <w:rFonts w:asciiTheme="minorHAnsi" w:hAnsiTheme="minorHAnsi"/>
                <w:bCs/>
                <w:sz w:val="20"/>
                <w:szCs w:val="20"/>
              </w:rPr>
              <w:t xml:space="preserve"> </w:t>
            </w:r>
            <w:r w:rsidR="00AF5D79">
              <w:rPr>
                <w:rFonts w:asciiTheme="minorHAnsi" w:hAnsiTheme="minorHAnsi"/>
                <w:bCs/>
                <w:sz w:val="20"/>
                <w:szCs w:val="20"/>
              </w:rPr>
              <w:t>S</w:t>
            </w:r>
            <w:r w:rsidR="00AF5D79" w:rsidRPr="00AF5D79">
              <w:rPr>
                <w:rFonts w:asciiTheme="minorHAnsi" w:hAnsiTheme="minorHAnsi"/>
                <w:bCs/>
                <w:sz w:val="20"/>
                <w:szCs w:val="20"/>
              </w:rPr>
              <w:t xml:space="preserve">ubcommittee on monitoring and evaluation has extended its responsibilities to include development of the second National Policy and Plan to </w:t>
            </w:r>
            <w:r w:rsidR="00AF5D79" w:rsidRPr="00AF5D79">
              <w:rPr>
                <w:rFonts w:asciiTheme="minorHAnsi" w:hAnsiTheme="minorHAnsi"/>
                <w:bCs/>
                <w:sz w:val="20"/>
                <w:szCs w:val="20"/>
              </w:rPr>
              <w:lastRenderedPageBreak/>
              <w:t>Eliminate the Worst Forms of Child Labor (2015-2019).</w:t>
            </w:r>
            <w:r w:rsidR="00AF5D79" w:rsidRPr="00AF5D79">
              <w:rPr>
                <w:rFonts w:asciiTheme="minorHAnsi" w:hAnsiTheme="minorHAnsi"/>
                <w:bCs/>
                <w:sz w:val="20"/>
                <w:szCs w:val="20"/>
              </w:rPr>
              <w:fldChar w:fldCharType="begin"/>
            </w:r>
            <w:r w:rsidR="00E1476B">
              <w:rPr>
                <w:rFonts w:asciiTheme="minorHAnsi" w:hAnsiTheme="minorHAnsi"/>
                <w:bCs/>
                <w:sz w:val="20"/>
                <w:szCs w:val="20"/>
              </w:rPr>
              <w:instrText xml:space="preserve"> ADDIN EN.CITE &lt;EndNote&gt;&lt;Cite&gt;&lt;Author&gt;U.S. Embassy- Bangkok&lt;/Author&gt;&lt;RecNum&gt;440&lt;/RecNum&gt;&lt;DisplayText&gt;(2)&lt;/DisplayText&gt;&lt;record&gt;&lt;rec-number&gt;440&lt;/rec-number&gt;&lt;foreign-keys&gt;&lt;key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AF5D79" w:rsidRPr="00AF5D79">
              <w:rPr>
                <w:rFonts w:asciiTheme="minorHAnsi" w:hAnsiTheme="minorHAnsi"/>
                <w:bCs/>
                <w:sz w:val="20"/>
                <w:szCs w:val="20"/>
              </w:rPr>
              <w:fldChar w:fldCharType="separate"/>
            </w:r>
            <w:r w:rsidR="00AF5D79" w:rsidRPr="00AF5D79">
              <w:rPr>
                <w:rFonts w:asciiTheme="minorHAnsi" w:hAnsiTheme="minorHAnsi"/>
                <w:bCs/>
                <w:noProof/>
                <w:sz w:val="20"/>
                <w:szCs w:val="20"/>
              </w:rPr>
              <w:t>(</w:t>
            </w:r>
            <w:hyperlink w:anchor="_ENREF_2" w:tooltip="U.S. Embassy- Bangkok,  #440" w:history="1">
              <w:r w:rsidR="00A64E0F" w:rsidRPr="00AF5D79">
                <w:rPr>
                  <w:rFonts w:asciiTheme="minorHAnsi" w:hAnsiTheme="minorHAnsi"/>
                  <w:bCs/>
                  <w:noProof/>
                  <w:sz w:val="20"/>
                  <w:szCs w:val="20"/>
                </w:rPr>
                <w:t>2</w:t>
              </w:r>
            </w:hyperlink>
            <w:r w:rsidR="00AF5D79" w:rsidRPr="00AF5D79">
              <w:rPr>
                <w:rFonts w:asciiTheme="minorHAnsi" w:hAnsiTheme="minorHAnsi"/>
                <w:bCs/>
                <w:noProof/>
                <w:sz w:val="20"/>
                <w:szCs w:val="20"/>
              </w:rPr>
              <w:t>)</w:t>
            </w:r>
            <w:r w:rsidR="00AF5D79" w:rsidRPr="00AF5D79">
              <w:rPr>
                <w:rFonts w:asciiTheme="minorHAnsi" w:hAnsiTheme="minorHAnsi"/>
                <w:bCs/>
                <w:sz w:val="20"/>
                <w:szCs w:val="20"/>
              </w:rPr>
              <w:fldChar w:fldCharType="end"/>
            </w:r>
          </w:p>
        </w:tc>
      </w:tr>
      <w:tr w:rsidR="008271EE" w:rsidRPr="006C7BB2" w14:paraId="3CA48D66" w14:textId="77777777" w:rsidTr="00F21F7F">
        <w:tc>
          <w:tcPr>
            <w:tcW w:w="2628" w:type="dxa"/>
          </w:tcPr>
          <w:p w14:paraId="4F7536BA" w14:textId="77777777" w:rsidR="008271EE" w:rsidRPr="00002FBB" w:rsidRDefault="000F1799" w:rsidP="00A21295">
            <w:pPr>
              <w:rPr>
                <w:rFonts w:asciiTheme="minorHAnsi" w:hAnsiTheme="minorHAnsi" w:cstheme="minorHAnsi"/>
                <w:sz w:val="20"/>
                <w:szCs w:val="20"/>
              </w:rPr>
            </w:pPr>
            <w:r w:rsidRPr="00002FBB">
              <w:rPr>
                <w:rFonts w:asciiTheme="minorHAnsi" w:hAnsiTheme="minorHAnsi" w:cstheme="minorHAnsi"/>
                <w:sz w:val="20"/>
                <w:szCs w:val="20"/>
              </w:rPr>
              <w:lastRenderedPageBreak/>
              <w:t>The Anti-Trafficking in Persons Committee</w:t>
            </w:r>
            <w:r w:rsidR="00350278" w:rsidRPr="00002FBB">
              <w:rPr>
                <w:rFonts w:asciiTheme="minorHAnsi" w:hAnsiTheme="minorHAnsi" w:cstheme="minorHAnsi"/>
                <w:sz w:val="20"/>
                <w:szCs w:val="20"/>
              </w:rPr>
              <w:t xml:space="preserve"> (ATP)</w:t>
            </w:r>
          </w:p>
        </w:tc>
        <w:tc>
          <w:tcPr>
            <w:tcW w:w="6840" w:type="dxa"/>
          </w:tcPr>
          <w:p w14:paraId="5EC1674B" w14:textId="3563E37B" w:rsidR="008271EE" w:rsidRPr="00002FBB" w:rsidRDefault="0092450F" w:rsidP="00A64E0F">
            <w:pPr>
              <w:rPr>
                <w:rFonts w:asciiTheme="minorHAnsi" w:hAnsiTheme="minorHAnsi" w:cstheme="minorHAnsi"/>
                <w:sz w:val="20"/>
                <w:szCs w:val="20"/>
              </w:rPr>
            </w:pPr>
            <w:r>
              <w:rPr>
                <w:rFonts w:asciiTheme="minorHAnsi" w:hAnsiTheme="minorHAnsi"/>
                <w:bCs/>
                <w:sz w:val="20"/>
                <w:szCs w:val="20"/>
              </w:rPr>
              <w:t>M</w:t>
            </w:r>
            <w:r w:rsidR="003921D5" w:rsidRPr="00931CF7">
              <w:rPr>
                <w:rFonts w:asciiTheme="minorHAnsi" w:hAnsiTheme="minorHAnsi"/>
                <w:bCs/>
                <w:sz w:val="20"/>
                <w:szCs w:val="20"/>
              </w:rPr>
              <w:t>ake decisions and policy recommendations on combating human trafficking, and coordinat</w:t>
            </w:r>
            <w:r w:rsidR="00132C89">
              <w:rPr>
                <w:rFonts w:asciiTheme="minorHAnsi" w:hAnsiTheme="minorHAnsi"/>
                <w:bCs/>
                <w:sz w:val="20"/>
                <w:szCs w:val="20"/>
              </w:rPr>
              <w:t>e</w:t>
            </w:r>
            <w:r w:rsidR="003921D5" w:rsidRPr="00931CF7">
              <w:rPr>
                <w:rFonts w:asciiTheme="minorHAnsi" w:hAnsiTheme="minorHAnsi"/>
                <w:bCs/>
                <w:sz w:val="20"/>
                <w:szCs w:val="20"/>
              </w:rPr>
              <w:t xml:space="preserve"> strategy across agencies.</w:t>
            </w:r>
            <w:r w:rsidR="009A452D">
              <w:rPr>
                <w:rFonts w:asciiTheme="minorHAnsi" w:hAnsiTheme="minorHAnsi"/>
                <w:bCs/>
                <w:sz w:val="20"/>
                <w:szCs w:val="20"/>
              </w:rPr>
              <w:t xml:space="preserve"> </w:t>
            </w:r>
            <w:r w:rsidR="00AF5D79">
              <w:rPr>
                <w:rFonts w:asciiTheme="minorHAnsi" w:hAnsiTheme="minorHAnsi"/>
                <w:bCs/>
                <w:sz w:val="20"/>
                <w:szCs w:val="20"/>
              </w:rPr>
              <w:t>C</w:t>
            </w:r>
            <w:r>
              <w:rPr>
                <w:rFonts w:asciiTheme="minorHAnsi" w:hAnsiTheme="minorHAnsi"/>
                <w:bCs/>
                <w:sz w:val="20"/>
                <w:szCs w:val="20"/>
              </w:rPr>
              <w:t>haired by the Prime Minister</w:t>
            </w:r>
            <w:r w:rsidR="00132C89">
              <w:rPr>
                <w:rFonts w:asciiTheme="minorHAnsi" w:hAnsiTheme="minorHAnsi"/>
                <w:bCs/>
                <w:sz w:val="20"/>
                <w:szCs w:val="20"/>
              </w:rPr>
              <w:t>.</w:t>
            </w:r>
            <w:r w:rsidR="00A21295">
              <w:rPr>
                <w:rFonts w:asciiTheme="minorHAnsi" w:hAnsiTheme="minorHAnsi"/>
                <w:bCs/>
                <w:sz w:val="20"/>
                <w:szCs w:val="20"/>
              </w:rPr>
              <w:t xml:space="preserve"> </w:t>
            </w:r>
            <w:r w:rsidR="00132C89">
              <w:rPr>
                <w:rFonts w:asciiTheme="minorHAnsi" w:hAnsiTheme="minorHAnsi"/>
                <w:bCs/>
                <w:sz w:val="20"/>
                <w:szCs w:val="20"/>
              </w:rPr>
              <w:t>S</w:t>
            </w:r>
            <w:r w:rsidR="00A21295">
              <w:rPr>
                <w:rFonts w:asciiTheme="minorHAnsi" w:hAnsiTheme="minorHAnsi"/>
                <w:bCs/>
                <w:sz w:val="20"/>
                <w:szCs w:val="20"/>
              </w:rPr>
              <w:t xml:space="preserve">upervise </w:t>
            </w:r>
            <w:r w:rsidR="00C954C1">
              <w:rPr>
                <w:rFonts w:asciiTheme="minorHAnsi" w:hAnsiTheme="minorHAnsi"/>
                <w:bCs/>
                <w:sz w:val="20"/>
                <w:szCs w:val="20"/>
              </w:rPr>
              <w:t>t</w:t>
            </w:r>
            <w:r w:rsidR="003921D5" w:rsidRPr="00931CF7">
              <w:rPr>
                <w:rFonts w:asciiTheme="minorHAnsi" w:hAnsiTheme="minorHAnsi"/>
                <w:bCs/>
                <w:sz w:val="20"/>
                <w:szCs w:val="20"/>
              </w:rPr>
              <w:t>he Coordinating and Monitoring of Anti-Trafficking in Persons Committee (CMP).</w:t>
            </w:r>
            <w:r w:rsidR="007B7E71" w:rsidRPr="00002FBB">
              <w:rPr>
                <w:rFonts w:asciiTheme="minorHAnsi" w:hAnsiTheme="minorHAnsi"/>
                <w:bCs/>
                <w:sz w:val="20"/>
                <w:szCs w:val="20"/>
              </w:rPr>
              <w:fldChar w:fldCharType="begin"/>
            </w:r>
            <w:r w:rsidR="003129BB">
              <w:rPr>
                <w:rFonts w:asciiTheme="minorHAnsi" w:hAnsiTheme="minorHAnsi"/>
                <w:bCs/>
                <w:sz w:val="20"/>
                <w:szCs w:val="20"/>
              </w:rPr>
              <w:instrText xml:space="preserve"> ADDIN EN.CITE &lt;EndNote&gt;&lt;Cite&gt;&lt;Author&gt;U.S. Embassy- Bangkok official&lt;/Author&gt;&lt;Year&gt;May 16, 2012&lt;/Year&gt;&lt;RecNum&gt;304&lt;/RecNum&gt;&lt;DisplayText&gt;(33, 53, 54)&lt;/DisplayText&gt;&lt;record&gt;&lt;rec-number&gt;304&lt;/rec-number&gt;&lt;foreign-keys&gt;&lt;key app="EN" db-id="5vrz02vd1rz2ppeeax9x95v6wdxa2w2wsdte"&gt;304&lt;/key&gt;&lt;/foreign-keys&gt;&lt;ref-type name="Personal Communication"&gt;26&lt;/ref-type&gt;&lt;contributors&gt;&lt;authors&gt;&lt;author&gt;U.S. Embassy- Bangkok official,&lt;/author&gt;&lt;/authors&gt;&lt;secondary-authors&gt;&lt;author&gt;USDOL official,&lt;/author&gt;&lt;/secondary-authors&gt;&lt;/contributors&gt;&lt;titles&gt;&lt;short-title&gt;Email communication, May 16, 2012&lt;/short-title&gt;&lt;/titles&gt;&lt;keywords&gt;&lt;keyword&gt;Thailand&lt;/keyword&gt;&lt;/keywords&gt;&lt;dates&gt;&lt;year&gt;May 16, 2012&lt;/year&gt;&lt;/dates&gt;&lt;work-type&gt;E-mail communication to&lt;/work-type&gt;&lt;urls&gt;&lt;/urls&gt;&lt;/record&gt;&lt;/Cite&gt;&lt;Cite&gt;&lt;Author&gt;Government of Thailand&lt;/Author&gt;&lt;Year&gt;2009&lt;/Year&gt;&lt;RecNum&gt;248&lt;/RecNum&gt;&lt;record&gt;&lt;rec-number&gt;248&lt;/rec-number&gt;&lt;foreign-keys&gt;&lt;key app="EN" db-id="5vrz02vd1rz2ppeeax9x95v6wdxa2w2wsdte"&gt;248&lt;/key&gt;&lt;/foreign-keys&gt;&lt;ref-type name="Report"&gt;27&lt;/ref-type&gt;&lt;contributors&gt;&lt;authors&gt;&lt;author&gt;Government of Thailand,&lt;/author&gt;&lt;/authors&gt;&lt;/contributors&gt;&lt;titles&gt;&lt;title&gt;Thailand&amp;apos;s Efforts in the Prevention and Suppression of Human Trafficking&lt;/title&gt;&lt;short-title&gt;Thailand&amp;apos;s Efforts in the Prevention and Suppression of Human Trafficking in 2009&lt;/short-title&gt;&lt;/titles&gt;&lt;keywords&gt;&lt;keyword&gt;Thailand&lt;/keyword&gt;&lt;/keywords&gt;&lt;dates&gt;&lt;year&gt;2009&lt;/year&gt;&lt;/dates&gt;&lt;pub-location&gt;Bangkok&lt;/pub-location&gt;&lt;urls&gt;&lt;/urls&gt;&lt;/record&gt;&lt;/Cite&gt;&lt;Cite&gt;&lt;RecNum&gt;244&lt;/RecNum&gt;&lt;record&gt;&lt;rec-number&gt;244&lt;/rec-number&gt;&lt;foreign-keys&gt;&lt;key app="EN" db-id="5vrz02vd1rz2ppeeax9x95v6wdxa2w2wsdte"&gt;244&lt;/key&gt;&lt;/foreign-keys&gt;&lt;ref-type name="Statute"&gt;31&lt;/ref-type&gt;&lt;contributors&gt;&lt;/contributors&gt;&lt;titles&gt;&lt;title&gt;Anti-Trafficking in Persons Act&lt;/title&gt;&lt;short-title&gt;Anti-Trafficking in Persons Act&lt;/short-title&gt;&lt;/titles&gt;&lt;keywords&gt;&lt;keyword&gt;Thailand&lt;/keyword&gt;&lt;/keywords&gt;&lt;dates&gt;&lt;pub-dates&gt;&lt;date&gt;January 30, 2008&lt;/date&gt;&lt;/pub-dates&gt;&lt;/dates&gt;&lt;pub-location&gt;Government of Thailand&lt;/pub-location&gt;&lt;urls&gt;&lt;/urls&gt;&lt;/record&gt;&lt;/Cite&gt;&lt;/EndNote&gt;</w:instrText>
            </w:r>
            <w:r w:rsidR="007B7E71" w:rsidRPr="00002FBB">
              <w:rPr>
                <w:rFonts w:asciiTheme="minorHAnsi" w:hAnsiTheme="minorHAnsi"/>
                <w:bCs/>
                <w:sz w:val="20"/>
                <w:szCs w:val="20"/>
              </w:rPr>
              <w:fldChar w:fldCharType="separate"/>
            </w:r>
            <w:r w:rsidR="003129BB">
              <w:rPr>
                <w:rFonts w:asciiTheme="minorHAnsi" w:hAnsiTheme="minorHAnsi"/>
                <w:bCs/>
                <w:noProof/>
                <w:sz w:val="20"/>
                <w:szCs w:val="20"/>
              </w:rPr>
              <w:t>(</w:t>
            </w:r>
            <w:hyperlink w:anchor="_ENREF_33" w:tooltip=",  #244" w:history="1">
              <w:r w:rsidR="00A64E0F">
                <w:rPr>
                  <w:rFonts w:asciiTheme="minorHAnsi" w:hAnsiTheme="minorHAnsi"/>
                  <w:bCs/>
                  <w:noProof/>
                  <w:sz w:val="20"/>
                  <w:szCs w:val="20"/>
                </w:rPr>
                <w:t>33</w:t>
              </w:r>
            </w:hyperlink>
            <w:r w:rsidR="003129BB">
              <w:rPr>
                <w:rFonts w:asciiTheme="minorHAnsi" w:hAnsiTheme="minorHAnsi"/>
                <w:bCs/>
                <w:noProof/>
                <w:sz w:val="20"/>
                <w:szCs w:val="20"/>
              </w:rPr>
              <w:t xml:space="preserve">, </w:t>
            </w:r>
            <w:hyperlink w:anchor="_ENREF_53" w:tooltip="U.S. Embassy- Bangkok official, May 16, 2012 #304" w:history="1">
              <w:r w:rsidR="00A64E0F">
                <w:rPr>
                  <w:rFonts w:asciiTheme="minorHAnsi" w:hAnsiTheme="minorHAnsi"/>
                  <w:bCs/>
                  <w:noProof/>
                  <w:sz w:val="20"/>
                  <w:szCs w:val="20"/>
                </w:rPr>
                <w:t>53</w:t>
              </w:r>
            </w:hyperlink>
            <w:r w:rsidR="003129BB">
              <w:rPr>
                <w:rFonts w:asciiTheme="minorHAnsi" w:hAnsiTheme="minorHAnsi"/>
                <w:bCs/>
                <w:noProof/>
                <w:sz w:val="20"/>
                <w:szCs w:val="20"/>
              </w:rPr>
              <w:t xml:space="preserve">, </w:t>
            </w:r>
            <w:hyperlink w:anchor="_ENREF_54" w:tooltip="Government of Thailand, 2009 #248" w:history="1">
              <w:r w:rsidR="00A64E0F">
                <w:rPr>
                  <w:rFonts w:asciiTheme="minorHAnsi" w:hAnsiTheme="minorHAnsi"/>
                  <w:bCs/>
                  <w:noProof/>
                  <w:sz w:val="20"/>
                  <w:szCs w:val="20"/>
                </w:rPr>
                <w:t>54</w:t>
              </w:r>
            </w:hyperlink>
            <w:r w:rsidR="003129BB">
              <w:rPr>
                <w:rFonts w:asciiTheme="minorHAnsi" w:hAnsiTheme="minorHAnsi"/>
                <w:bCs/>
                <w:noProof/>
                <w:sz w:val="20"/>
                <w:szCs w:val="20"/>
              </w:rPr>
              <w:t>)</w:t>
            </w:r>
            <w:r w:rsidR="007B7E71" w:rsidRPr="00002FBB">
              <w:rPr>
                <w:rFonts w:asciiTheme="minorHAnsi" w:hAnsiTheme="minorHAnsi"/>
                <w:bCs/>
                <w:sz w:val="20"/>
                <w:szCs w:val="20"/>
              </w:rPr>
              <w:fldChar w:fldCharType="end"/>
            </w:r>
            <w:r w:rsidR="000F1799" w:rsidRPr="00002FBB">
              <w:rPr>
                <w:rFonts w:asciiTheme="minorHAnsi" w:hAnsiTheme="minorHAnsi"/>
                <w:bCs/>
                <w:sz w:val="20"/>
                <w:szCs w:val="20"/>
              </w:rPr>
              <w:t xml:space="preserve"> </w:t>
            </w:r>
            <w:r w:rsidR="00C954C1">
              <w:rPr>
                <w:rFonts w:asciiTheme="minorHAnsi" w:hAnsiTheme="minorHAnsi"/>
                <w:bCs/>
                <w:sz w:val="20"/>
                <w:szCs w:val="20"/>
              </w:rPr>
              <w:t>Oversee</w:t>
            </w:r>
            <w:r w:rsidR="000F1799" w:rsidRPr="00002FBB">
              <w:rPr>
                <w:rFonts w:asciiTheme="minorHAnsi" w:hAnsiTheme="minorHAnsi"/>
                <w:bCs/>
                <w:sz w:val="20"/>
                <w:szCs w:val="20"/>
              </w:rPr>
              <w:t xml:space="preserve"> multiple </w:t>
            </w:r>
            <w:r w:rsidR="009E2D1C">
              <w:rPr>
                <w:rFonts w:asciiTheme="minorHAnsi" w:hAnsiTheme="minorHAnsi"/>
                <w:bCs/>
                <w:sz w:val="20"/>
                <w:szCs w:val="20"/>
              </w:rPr>
              <w:t xml:space="preserve">other </w:t>
            </w:r>
            <w:r w:rsidR="000F1799" w:rsidRPr="00002FBB">
              <w:rPr>
                <w:rFonts w:asciiTheme="minorHAnsi" w:hAnsiTheme="minorHAnsi"/>
                <w:bCs/>
                <w:sz w:val="20"/>
                <w:szCs w:val="20"/>
              </w:rPr>
              <w:t>subcommittees that cover a range of topics, including data collection</w:t>
            </w:r>
            <w:r w:rsidR="003921D5">
              <w:rPr>
                <w:rFonts w:asciiTheme="minorHAnsi" w:hAnsiTheme="minorHAnsi"/>
                <w:bCs/>
                <w:sz w:val="20"/>
                <w:szCs w:val="20"/>
              </w:rPr>
              <w:t xml:space="preserve">, </w:t>
            </w:r>
            <w:r w:rsidR="003921D5" w:rsidRPr="00931CF7">
              <w:rPr>
                <w:rFonts w:asciiTheme="minorHAnsi" w:hAnsiTheme="minorHAnsi"/>
                <w:bCs/>
                <w:sz w:val="20"/>
                <w:szCs w:val="20"/>
              </w:rPr>
              <w:t xml:space="preserve">combating </w:t>
            </w:r>
            <w:r w:rsidR="001F3CF7">
              <w:rPr>
                <w:rFonts w:asciiTheme="minorHAnsi" w:hAnsiTheme="minorHAnsi"/>
                <w:bCs/>
                <w:sz w:val="20"/>
                <w:szCs w:val="20"/>
              </w:rPr>
              <w:t>trafficking</w:t>
            </w:r>
            <w:r w:rsidR="003921D5" w:rsidRPr="00931CF7">
              <w:rPr>
                <w:rFonts w:asciiTheme="minorHAnsi" w:hAnsiTheme="minorHAnsi"/>
                <w:bCs/>
                <w:sz w:val="20"/>
                <w:szCs w:val="20"/>
              </w:rPr>
              <w:t xml:space="preserve"> in fishing sector,</w:t>
            </w:r>
            <w:r w:rsidR="003921D5">
              <w:rPr>
                <w:rFonts w:asciiTheme="minorHAnsi" w:hAnsiTheme="minorHAnsi"/>
                <w:bCs/>
                <w:sz w:val="20"/>
                <w:szCs w:val="20"/>
              </w:rPr>
              <w:t xml:space="preserve"> </w:t>
            </w:r>
            <w:r w:rsidR="000F1799" w:rsidRPr="00002FBB">
              <w:rPr>
                <w:rFonts w:asciiTheme="minorHAnsi" w:hAnsiTheme="minorHAnsi"/>
                <w:bCs/>
                <w:sz w:val="20"/>
                <w:szCs w:val="20"/>
              </w:rPr>
              <w:t>and implementation of the national anti-trafficking policy.</w:t>
            </w:r>
            <w:r w:rsidR="007B7E71" w:rsidRPr="00002FBB">
              <w:rPr>
                <w:rFonts w:asciiTheme="minorHAnsi" w:hAnsiTheme="minorHAnsi"/>
                <w:bCs/>
                <w:sz w:val="20"/>
                <w:szCs w:val="20"/>
              </w:rPr>
              <w:fldChar w:fldCharType="begin"/>
            </w:r>
            <w:r w:rsidR="003129BB">
              <w:rPr>
                <w:rFonts w:asciiTheme="minorHAnsi" w:hAnsiTheme="minorHAnsi"/>
                <w:bCs/>
                <w:sz w:val="20"/>
                <w:szCs w:val="20"/>
              </w:rPr>
              <w:instrText xml:space="preserve"> ADDIN EN.CITE &lt;EndNote&gt;&lt;Cite&gt;&lt;Author&gt;Government of Thailand&lt;/Author&gt;&lt;Year&gt;2010&lt;/Year&gt;&lt;RecNum&gt;246&lt;/RecNum&gt;&lt;DisplayText&gt;(55)&lt;/DisplayText&gt;&lt;record&gt;&lt;rec-number&gt;246&lt;/rec-number&gt;&lt;foreign-keys&gt;&lt;key app="EN" db-id="5vrz02vd1rz2ppeeax9x95v6wdxa2w2wsdte"&gt;246&lt;/key&gt;&lt;/foreign-keys&gt;&lt;ref-type name="Report"&gt;27&lt;/ref-type&gt;&lt;contributors&gt;&lt;authors&gt;&lt;author&gt;Government of Thailand,&lt;/author&gt;&lt;/authors&gt;&lt;/contributors&gt;&lt;titles&gt;&lt;title&gt;Thailand&amp;apos;s Efforts in the Prevention and Suppression of Human Trafficking&lt;/title&gt;&lt;short-title&gt;Thailand&amp;apos;s Efforts in the Prevention and Suppression of Human Trafficking in 2010&lt;/short-title&gt;&lt;/titles&gt;&lt;keywords&gt;&lt;keyword&gt;Thailand&lt;/keyword&gt;&lt;/keywords&gt;&lt;dates&gt;&lt;year&gt;2010&lt;/year&gt;&lt;/dates&gt;&lt;pub-location&gt;Bangkok&lt;/pub-location&gt;&lt;urls&gt;&lt;/urls&gt;&lt;access-date&gt;March 3, 2011&lt;/access-date&gt;&lt;/record&gt;&lt;/Cite&gt;&lt;/EndNote&gt;</w:instrText>
            </w:r>
            <w:r w:rsidR="007B7E71" w:rsidRPr="00002FBB">
              <w:rPr>
                <w:rFonts w:asciiTheme="minorHAnsi" w:hAnsiTheme="minorHAnsi"/>
                <w:bCs/>
                <w:sz w:val="20"/>
                <w:szCs w:val="20"/>
              </w:rPr>
              <w:fldChar w:fldCharType="separate"/>
            </w:r>
            <w:r w:rsidR="003129BB">
              <w:rPr>
                <w:rFonts w:asciiTheme="minorHAnsi" w:hAnsiTheme="minorHAnsi"/>
                <w:bCs/>
                <w:noProof/>
                <w:sz w:val="20"/>
                <w:szCs w:val="20"/>
              </w:rPr>
              <w:t>(</w:t>
            </w:r>
            <w:hyperlink w:anchor="_ENREF_55" w:tooltip="Government of Thailand, 2010 #246" w:history="1">
              <w:r w:rsidR="00A64E0F">
                <w:rPr>
                  <w:rFonts w:asciiTheme="minorHAnsi" w:hAnsiTheme="minorHAnsi"/>
                  <w:bCs/>
                  <w:noProof/>
                  <w:sz w:val="20"/>
                  <w:szCs w:val="20"/>
                </w:rPr>
                <w:t>55</w:t>
              </w:r>
            </w:hyperlink>
            <w:r w:rsidR="003129BB">
              <w:rPr>
                <w:rFonts w:asciiTheme="minorHAnsi" w:hAnsiTheme="minorHAnsi"/>
                <w:bCs/>
                <w:noProof/>
                <w:sz w:val="20"/>
                <w:szCs w:val="20"/>
              </w:rPr>
              <w:t>)</w:t>
            </w:r>
            <w:r w:rsidR="007B7E71" w:rsidRPr="00002FBB">
              <w:rPr>
                <w:rFonts w:asciiTheme="minorHAnsi" w:hAnsiTheme="minorHAnsi"/>
                <w:bCs/>
                <w:sz w:val="20"/>
                <w:szCs w:val="20"/>
              </w:rPr>
              <w:fldChar w:fldCharType="end"/>
            </w:r>
          </w:p>
        </w:tc>
      </w:tr>
      <w:tr w:rsidR="0092450F" w:rsidRPr="006C7BB2" w14:paraId="3D2A44A6" w14:textId="77777777" w:rsidTr="00F21F7F">
        <w:tc>
          <w:tcPr>
            <w:tcW w:w="2628" w:type="dxa"/>
          </w:tcPr>
          <w:p w14:paraId="0FD16424" w14:textId="541AABAA" w:rsidR="0092450F" w:rsidRPr="00002FBB" w:rsidRDefault="0092450F" w:rsidP="00CC2DC4">
            <w:pPr>
              <w:rPr>
                <w:rFonts w:asciiTheme="minorHAnsi" w:hAnsiTheme="minorHAnsi" w:cstheme="minorHAnsi"/>
                <w:sz w:val="20"/>
                <w:szCs w:val="20"/>
              </w:rPr>
            </w:pPr>
            <w:r>
              <w:rPr>
                <w:rFonts w:asciiTheme="minorHAnsi" w:hAnsiTheme="minorHAnsi" w:cstheme="minorHAnsi"/>
                <w:sz w:val="20"/>
                <w:szCs w:val="20"/>
              </w:rPr>
              <w:t xml:space="preserve">The Coordinating and Monitoring of Anti-Trafficking in Persons </w:t>
            </w:r>
            <w:r w:rsidR="00CC2DC4">
              <w:rPr>
                <w:rFonts w:asciiTheme="minorHAnsi" w:hAnsiTheme="minorHAnsi" w:cstheme="minorHAnsi"/>
                <w:sz w:val="20"/>
                <w:szCs w:val="20"/>
              </w:rPr>
              <w:t xml:space="preserve">Committee </w:t>
            </w:r>
            <w:r w:rsidR="00A21295">
              <w:rPr>
                <w:rFonts w:asciiTheme="minorHAnsi" w:hAnsiTheme="minorHAnsi" w:cstheme="minorHAnsi"/>
                <w:sz w:val="20"/>
                <w:szCs w:val="20"/>
              </w:rPr>
              <w:t xml:space="preserve">(CMP) </w:t>
            </w:r>
          </w:p>
        </w:tc>
        <w:tc>
          <w:tcPr>
            <w:tcW w:w="6840" w:type="dxa"/>
          </w:tcPr>
          <w:p w14:paraId="6EFB63A3" w14:textId="0BD098A0" w:rsidR="0092450F" w:rsidDel="003921D5" w:rsidRDefault="0092450F" w:rsidP="00A64E0F">
            <w:pPr>
              <w:rPr>
                <w:rFonts w:asciiTheme="minorHAnsi" w:hAnsiTheme="minorHAnsi"/>
                <w:bCs/>
                <w:sz w:val="20"/>
                <w:szCs w:val="20"/>
              </w:rPr>
            </w:pPr>
            <w:r>
              <w:rPr>
                <w:rFonts w:asciiTheme="minorHAnsi" w:hAnsiTheme="minorHAnsi"/>
                <w:bCs/>
                <w:sz w:val="20"/>
                <w:szCs w:val="20"/>
              </w:rPr>
              <w:t>M</w:t>
            </w:r>
            <w:r w:rsidRPr="00931CF7">
              <w:rPr>
                <w:rFonts w:asciiTheme="minorHAnsi" w:hAnsiTheme="minorHAnsi"/>
                <w:bCs/>
                <w:sz w:val="20"/>
                <w:szCs w:val="20"/>
              </w:rPr>
              <w:t>onitor and evaluate the implementation of policy</w:t>
            </w:r>
            <w:r w:rsidR="00CC2DC4">
              <w:rPr>
                <w:rFonts w:asciiTheme="minorHAnsi" w:hAnsiTheme="minorHAnsi"/>
                <w:bCs/>
                <w:sz w:val="20"/>
                <w:szCs w:val="20"/>
              </w:rPr>
              <w:t>,</w:t>
            </w:r>
            <w:r w:rsidRPr="00931CF7">
              <w:rPr>
                <w:rFonts w:asciiTheme="minorHAnsi" w:hAnsiTheme="minorHAnsi"/>
                <w:bCs/>
                <w:sz w:val="20"/>
                <w:szCs w:val="20"/>
              </w:rPr>
              <w:t xml:space="preserve"> as well as prepare plans and recommendations for review by the ATP</w:t>
            </w:r>
            <w:r>
              <w:rPr>
                <w:rFonts w:asciiTheme="minorHAnsi" w:hAnsiTheme="minorHAnsi"/>
                <w:bCs/>
                <w:sz w:val="20"/>
                <w:szCs w:val="20"/>
              </w:rPr>
              <w:t>.</w:t>
            </w:r>
            <w:r w:rsidR="00C954C1">
              <w:rPr>
                <w:rFonts w:asciiTheme="minorHAnsi" w:hAnsiTheme="minorHAnsi"/>
                <w:bCs/>
                <w:sz w:val="20"/>
                <w:szCs w:val="20"/>
              </w:rPr>
              <w:t xml:space="preserve"> C</w:t>
            </w:r>
            <w:r w:rsidR="00A21295">
              <w:rPr>
                <w:rFonts w:asciiTheme="minorHAnsi" w:hAnsiTheme="minorHAnsi"/>
                <w:bCs/>
                <w:sz w:val="20"/>
                <w:szCs w:val="20"/>
              </w:rPr>
              <w:t>haired by the Deputy Prime Minister.</w:t>
            </w:r>
            <w:r>
              <w:rPr>
                <w:rFonts w:asciiTheme="minorHAnsi" w:hAnsiTheme="minorHAnsi"/>
                <w:bCs/>
                <w:sz w:val="20"/>
                <w:szCs w:val="20"/>
              </w:rPr>
              <w:fldChar w:fldCharType="begin"/>
            </w:r>
            <w:r w:rsidR="00E1476B">
              <w:rPr>
                <w:rFonts w:asciiTheme="minorHAnsi" w:hAnsiTheme="minorHAnsi"/>
                <w:bCs/>
                <w:sz w:val="20"/>
                <w:szCs w:val="20"/>
              </w:rPr>
              <w:instrText xml:space="preserve"> ADDIN EN.CITE &lt;EndNote&gt;&lt;Cite&gt;&lt;RecNum&gt;244&lt;/RecNum&gt;&lt;DisplayText&gt;(33)&lt;/DisplayText&gt;&lt;record&gt;&lt;rec-number&gt;244&lt;/rec-number&gt;&lt;foreign-keys&gt;&lt;key app="EN" db-id="5vrz02vd1rz2ppeeax9x95v6wdxa2w2wsdte"&gt;244&lt;/key&gt;&lt;/foreign-keys&gt;&lt;ref-type name="Statute"&gt;31&lt;/ref-type&gt;&lt;contributors&gt;&lt;/contributors&gt;&lt;titles&gt;&lt;title&gt;Anti-Trafficking in Persons Act&lt;/title&gt;&lt;short-title&gt;Anti-Trafficking in Persons Act&lt;/short-title&gt;&lt;/titles&gt;&lt;keywords&gt;&lt;keyword&gt;Thailand&lt;/keyword&gt;&lt;/keywords&gt;&lt;dates&gt;&lt;pub-dates&gt;&lt;date&gt;January 30, 2008&lt;/date&gt;&lt;/pub-dates&gt;&lt;/dates&gt;&lt;pub-location&gt;Government of Thailand&lt;/pub-location&gt;&lt;urls&gt;&lt;/urls&gt;&lt;/record&gt;&lt;/Cite&gt;&lt;/EndNote&gt;</w:instrText>
            </w:r>
            <w:r>
              <w:rPr>
                <w:rFonts w:asciiTheme="minorHAnsi" w:hAnsiTheme="minorHAnsi"/>
                <w:bCs/>
                <w:sz w:val="20"/>
                <w:szCs w:val="20"/>
              </w:rPr>
              <w:fldChar w:fldCharType="separate"/>
            </w:r>
            <w:r w:rsidR="003D21A7">
              <w:rPr>
                <w:rFonts w:asciiTheme="minorHAnsi" w:hAnsiTheme="minorHAnsi"/>
                <w:bCs/>
                <w:noProof/>
                <w:sz w:val="20"/>
                <w:szCs w:val="20"/>
              </w:rPr>
              <w:t>(</w:t>
            </w:r>
            <w:hyperlink w:anchor="_ENREF_33" w:tooltip=",  #244" w:history="1">
              <w:r w:rsidR="00A64E0F">
                <w:rPr>
                  <w:rFonts w:asciiTheme="minorHAnsi" w:hAnsiTheme="minorHAnsi"/>
                  <w:bCs/>
                  <w:noProof/>
                  <w:sz w:val="20"/>
                  <w:szCs w:val="20"/>
                </w:rPr>
                <w:t>33</w:t>
              </w:r>
            </w:hyperlink>
            <w:r w:rsidR="003D21A7">
              <w:rPr>
                <w:rFonts w:asciiTheme="minorHAnsi" w:hAnsiTheme="minorHAnsi"/>
                <w:bCs/>
                <w:noProof/>
                <w:sz w:val="20"/>
                <w:szCs w:val="20"/>
              </w:rPr>
              <w:t>)</w:t>
            </w:r>
            <w:r>
              <w:rPr>
                <w:rFonts w:asciiTheme="minorHAnsi" w:hAnsiTheme="minorHAnsi"/>
                <w:bCs/>
                <w:sz w:val="20"/>
                <w:szCs w:val="20"/>
              </w:rPr>
              <w:fldChar w:fldCharType="end"/>
            </w:r>
          </w:p>
        </w:tc>
      </w:tr>
      <w:tr w:rsidR="000B6751" w:rsidRPr="006C7BB2" w14:paraId="66875D9B" w14:textId="77777777" w:rsidTr="00F21F7F">
        <w:tc>
          <w:tcPr>
            <w:tcW w:w="2628" w:type="dxa"/>
          </w:tcPr>
          <w:p w14:paraId="19986574" w14:textId="77777777" w:rsidR="000B6751" w:rsidRPr="00002FBB" w:rsidRDefault="000B6751" w:rsidP="000F1799">
            <w:pPr>
              <w:rPr>
                <w:rFonts w:asciiTheme="minorHAnsi" w:hAnsiTheme="minorHAnsi" w:cstheme="minorHAnsi"/>
                <w:sz w:val="20"/>
                <w:szCs w:val="20"/>
              </w:rPr>
            </w:pPr>
            <w:r>
              <w:rPr>
                <w:rFonts w:asciiTheme="minorHAnsi" w:hAnsiTheme="minorHAnsi" w:cstheme="minorHAnsi"/>
                <w:sz w:val="20"/>
                <w:szCs w:val="20"/>
              </w:rPr>
              <w:t>National Operation Center for the Prevention and Suppression of Human Trafficking</w:t>
            </w:r>
          </w:p>
        </w:tc>
        <w:tc>
          <w:tcPr>
            <w:tcW w:w="6840" w:type="dxa"/>
          </w:tcPr>
          <w:p w14:paraId="0678E21E" w14:textId="7D5472DC" w:rsidR="000B6751" w:rsidRPr="000B6751" w:rsidRDefault="000B6751" w:rsidP="00A64E0F">
            <w:pPr>
              <w:rPr>
                <w:rFonts w:asciiTheme="minorHAnsi" w:hAnsiTheme="minorHAnsi"/>
                <w:bCs/>
                <w:sz w:val="20"/>
                <w:szCs w:val="20"/>
              </w:rPr>
            </w:pPr>
            <w:r>
              <w:rPr>
                <w:rFonts w:asciiTheme="minorHAnsi" w:hAnsiTheme="minorHAnsi"/>
                <w:bCs/>
                <w:sz w:val="20"/>
                <w:szCs w:val="20"/>
              </w:rPr>
              <w:t>Coordinate anti-human trafficking activities, including those involving child forced labor</w:t>
            </w:r>
            <w:r w:rsidR="004400C5">
              <w:rPr>
                <w:rFonts w:asciiTheme="minorHAnsi" w:hAnsiTheme="minorHAnsi"/>
                <w:bCs/>
                <w:sz w:val="20"/>
                <w:szCs w:val="20"/>
              </w:rPr>
              <w:t xml:space="preserve">, </w:t>
            </w:r>
            <w:r>
              <w:rPr>
                <w:rFonts w:asciiTheme="minorHAnsi" w:hAnsiTheme="minorHAnsi"/>
                <w:bCs/>
                <w:sz w:val="20"/>
                <w:szCs w:val="20"/>
              </w:rPr>
              <w:t>trafficking</w:t>
            </w:r>
            <w:r w:rsidR="00CC2DC4">
              <w:rPr>
                <w:rFonts w:asciiTheme="minorHAnsi" w:hAnsiTheme="minorHAnsi"/>
                <w:bCs/>
                <w:sz w:val="20"/>
                <w:szCs w:val="20"/>
              </w:rPr>
              <w:t>,</w:t>
            </w:r>
            <w:r>
              <w:rPr>
                <w:rFonts w:asciiTheme="minorHAnsi" w:hAnsiTheme="minorHAnsi"/>
                <w:bCs/>
                <w:sz w:val="20"/>
                <w:szCs w:val="20"/>
              </w:rPr>
              <w:t xml:space="preserve"> and commercial </w:t>
            </w:r>
            <w:r w:rsidR="00C954C1">
              <w:rPr>
                <w:rFonts w:asciiTheme="minorHAnsi" w:hAnsiTheme="minorHAnsi"/>
                <w:bCs/>
                <w:sz w:val="20"/>
                <w:szCs w:val="20"/>
              </w:rPr>
              <w:t>sexual exploitation. S</w:t>
            </w:r>
            <w:r>
              <w:rPr>
                <w:rFonts w:asciiTheme="minorHAnsi" w:hAnsiTheme="minorHAnsi"/>
                <w:bCs/>
                <w:sz w:val="20"/>
                <w:szCs w:val="20"/>
              </w:rPr>
              <w:t xml:space="preserve">ecretariat for the ATP and </w:t>
            </w:r>
            <w:r w:rsidR="000B1408" w:rsidRPr="00931CF7">
              <w:rPr>
                <w:rFonts w:asciiTheme="minorHAnsi" w:hAnsiTheme="minorHAnsi"/>
                <w:bCs/>
                <w:sz w:val="20"/>
                <w:szCs w:val="20"/>
              </w:rPr>
              <w:t>CMP</w:t>
            </w:r>
            <w:r w:rsidR="000B1408">
              <w:rPr>
                <w:rFonts w:asciiTheme="minorHAnsi" w:hAnsiTheme="minorHAnsi"/>
                <w:bCs/>
                <w:sz w:val="20"/>
                <w:szCs w:val="20"/>
              </w:rPr>
              <w:t xml:space="preserve"> </w:t>
            </w:r>
            <w:r>
              <w:rPr>
                <w:rFonts w:asciiTheme="minorHAnsi" w:hAnsiTheme="minorHAnsi"/>
                <w:bCs/>
                <w:sz w:val="20"/>
                <w:szCs w:val="20"/>
              </w:rPr>
              <w:t xml:space="preserve">falls </w:t>
            </w:r>
            <w:r w:rsidRPr="00BC21CF">
              <w:rPr>
                <w:rFonts w:asciiTheme="minorHAnsi" w:hAnsiTheme="minorHAnsi"/>
                <w:bCs/>
                <w:sz w:val="20"/>
                <w:szCs w:val="20"/>
              </w:rPr>
              <w:t xml:space="preserve">under the </w:t>
            </w:r>
            <w:r w:rsidR="00BC21CF" w:rsidRPr="00BC21CF">
              <w:rPr>
                <w:rFonts w:asciiTheme="minorHAnsi" w:hAnsiTheme="minorHAnsi"/>
                <w:sz w:val="20"/>
                <w:szCs w:val="20"/>
              </w:rPr>
              <w:t>Ministry of Social Development and Human Security (</w:t>
            </w:r>
            <w:r w:rsidRPr="00BC21CF">
              <w:rPr>
                <w:rFonts w:asciiTheme="minorHAnsi" w:hAnsiTheme="minorHAnsi"/>
                <w:bCs/>
                <w:sz w:val="20"/>
                <w:szCs w:val="20"/>
              </w:rPr>
              <w:t>MSDHS</w:t>
            </w:r>
            <w:r w:rsidR="00BC21CF" w:rsidRPr="00BC21CF">
              <w:rPr>
                <w:rFonts w:asciiTheme="minorHAnsi" w:hAnsiTheme="minorHAnsi"/>
                <w:bCs/>
                <w:sz w:val="20"/>
                <w:szCs w:val="20"/>
              </w:rPr>
              <w:t>)</w:t>
            </w:r>
            <w:r w:rsidRPr="00BC21CF">
              <w:rPr>
                <w:rFonts w:asciiTheme="minorHAnsi" w:hAnsiTheme="minorHAnsi"/>
                <w:bCs/>
                <w:sz w:val="20"/>
                <w:szCs w:val="20"/>
              </w:rPr>
              <w:t xml:space="preserve">. </w:t>
            </w:r>
            <w:r w:rsidR="00EF03B1" w:rsidRPr="00BC21CF">
              <w:rPr>
                <w:rFonts w:asciiTheme="minorHAnsi" w:hAnsiTheme="minorHAnsi"/>
                <w:bCs/>
                <w:sz w:val="20"/>
                <w:szCs w:val="20"/>
              </w:rPr>
              <w:t xml:space="preserve">Manage </w:t>
            </w:r>
            <w:r w:rsidRPr="00BC21CF">
              <w:rPr>
                <w:rFonts w:asciiTheme="minorHAnsi" w:hAnsiTheme="minorHAnsi"/>
                <w:bCs/>
                <w:sz w:val="20"/>
                <w:szCs w:val="20"/>
              </w:rPr>
              <w:t>76 Provincial Operation Centers for the Prevention and Suppression of Human Trafficking</w:t>
            </w:r>
            <w:r w:rsidR="00CC2DC4">
              <w:rPr>
                <w:rFonts w:asciiTheme="minorHAnsi" w:hAnsiTheme="minorHAnsi"/>
                <w:bCs/>
                <w:sz w:val="20"/>
                <w:szCs w:val="20"/>
              </w:rPr>
              <w:t xml:space="preserve">; these </w:t>
            </w:r>
            <w:r w:rsidRPr="00BC21CF">
              <w:rPr>
                <w:rFonts w:asciiTheme="minorHAnsi" w:hAnsiTheme="minorHAnsi"/>
                <w:bCs/>
                <w:sz w:val="20"/>
                <w:szCs w:val="20"/>
              </w:rPr>
              <w:t>serve as the frontline implementers of anti-human trafficking activities</w:t>
            </w:r>
            <w:r>
              <w:rPr>
                <w:rFonts w:asciiTheme="minorHAnsi" w:hAnsiTheme="minorHAnsi"/>
                <w:bCs/>
                <w:sz w:val="20"/>
                <w:szCs w:val="20"/>
              </w:rPr>
              <w:t>.</w:t>
            </w:r>
            <w:r w:rsidR="007B7E71">
              <w:rPr>
                <w:rFonts w:asciiTheme="minorHAnsi" w:hAnsiTheme="minorHAnsi"/>
                <w:bCs/>
                <w:sz w:val="20"/>
                <w:szCs w:val="20"/>
              </w:rPr>
              <w:fldChar w:fldCharType="begin"/>
            </w:r>
            <w:r w:rsidR="00E1476B">
              <w:rPr>
                <w:rFonts w:asciiTheme="minorHAnsi" w:hAnsiTheme="minorHAnsi"/>
                <w:bCs/>
                <w:sz w:val="20"/>
                <w:szCs w:val="20"/>
              </w:rPr>
              <w:instrText xml:space="preserve"> ADDIN EN.CITE &lt;EndNote&gt;&lt;Cite&gt;&lt;Author&gt;U.S. Embassy- Bangkok&lt;/Author&gt;&lt;RecNum&gt;440&lt;/RecNum&gt;&lt;DisplayText&gt;(2)&lt;/DisplayText&gt;&lt;record&gt;&lt;rec-number&gt;440&lt;/rec-number&gt;&lt;foreign-keys&gt;&lt;key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Pr>
                <w:rFonts w:asciiTheme="minorHAnsi" w:hAnsiTheme="minorHAnsi"/>
                <w:bCs/>
                <w:sz w:val="20"/>
                <w:szCs w:val="20"/>
              </w:rPr>
              <w:fldChar w:fldCharType="separate"/>
            </w:r>
            <w:r>
              <w:rPr>
                <w:rFonts w:asciiTheme="minorHAnsi" w:hAnsiTheme="minorHAnsi"/>
                <w:bCs/>
                <w:noProof/>
                <w:sz w:val="20"/>
                <w:szCs w:val="20"/>
              </w:rPr>
              <w:t>(</w:t>
            </w:r>
            <w:hyperlink w:anchor="_ENREF_2" w:tooltip="U.S. Embassy- Bangkok,  #440" w:history="1">
              <w:r w:rsidR="00A64E0F">
                <w:rPr>
                  <w:rFonts w:asciiTheme="minorHAnsi" w:hAnsiTheme="minorHAnsi"/>
                  <w:bCs/>
                  <w:noProof/>
                  <w:sz w:val="20"/>
                  <w:szCs w:val="20"/>
                </w:rPr>
                <w:t>2</w:t>
              </w:r>
            </w:hyperlink>
            <w:r>
              <w:rPr>
                <w:rFonts w:asciiTheme="minorHAnsi" w:hAnsiTheme="minorHAnsi"/>
                <w:bCs/>
                <w:noProof/>
                <w:sz w:val="20"/>
                <w:szCs w:val="20"/>
              </w:rPr>
              <w:t>)</w:t>
            </w:r>
            <w:r w:rsidR="007B7E71">
              <w:rPr>
                <w:rFonts w:asciiTheme="minorHAnsi" w:hAnsiTheme="minorHAnsi"/>
                <w:bCs/>
                <w:sz w:val="20"/>
                <w:szCs w:val="20"/>
              </w:rPr>
              <w:fldChar w:fldCharType="end"/>
            </w:r>
          </w:p>
        </w:tc>
      </w:tr>
    </w:tbl>
    <w:p w14:paraId="721EF2CD" w14:textId="77777777" w:rsidR="009E5553" w:rsidRDefault="009E5553" w:rsidP="007D4BB3">
      <w:pPr>
        <w:pStyle w:val="Subtitle"/>
        <w:jc w:val="left"/>
        <w:rPr>
          <w:rFonts w:asciiTheme="minorHAnsi" w:hAnsiTheme="minorHAnsi"/>
          <w:bCs/>
          <w:sz w:val="22"/>
          <w:szCs w:val="22"/>
        </w:rPr>
      </w:pPr>
    </w:p>
    <w:p w14:paraId="2855871A" w14:textId="6F36A066" w:rsidR="000B6751" w:rsidRDefault="007B7876" w:rsidP="00F648A2">
      <w:pPr>
        <w:pStyle w:val="Subtitle"/>
        <w:spacing w:after="0"/>
        <w:jc w:val="left"/>
        <w:rPr>
          <w:rFonts w:asciiTheme="minorHAnsi" w:hAnsiTheme="minorHAnsi"/>
          <w:bCs/>
          <w:sz w:val="22"/>
          <w:szCs w:val="22"/>
        </w:rPr>
      </w:pPr>
      <w:r>
        <w:rPr>
          <w:rFonts w:asciiTheme="minorHAnsi" w:hAnsiTheme="minorHAnsi"/>
          <w:bCs/>
          <w:sz w:val="22"/>
          <w:szCs w:val="22"/>
        </w:rPr>
        <w:t>During the reporting period</w:t>
      </w:r>
      <w:r w:rsidR="000B6751">
        <w:rPr>
          <w:rFonts w:asciiTheme="minorHAnsi" w:hAnsiTheme="minorHAnsi"/>
          <w:bCs/>
          <w:sz w:val="22"/>
          <w:szCs w:val="22"/>
        </w:rPr>
        <w:t xml:space="preserve">, the </w:t>
      </w:r>
      <w:r>
        <w:rPr>
          <w:rFonts w:asciiTheme="minorHAnsi" w:hAnsiTheme="minorHAnsi"/>
          <w:bCs/>
          <w:sz w:val="22"/>
          <w:szCs w:val="22"/>
        </w:rPr>
        <w:t>G</w:t>
      </w:r>
      <w:r w:rsidR="000B6751">
        <w:rPr>
          <w:rFonts w:asciiTheme="minorHAnsi" w:hAnsiTheme="minorHAnsi"/>
          <w:bCs/>
          <w:sz w:val="22"/>
          <w:szCs w:val="22"/>
        </w:rPr>
        <w:t xml:space="preserve">overnment </w:t>
      </w:r>
      <w:r w:rsidR="006D5923">
        <w:rPr>
          <w:rFonts w:asciiTheme="minorHAnsi" w:hAnsiTheme="minorHAnsi"/>
          <w:bCs/>
          <w:sz w:val="22"/>
          <w:szCs w:val="22"/>
        </w:rPr>
        <w:t xml:space="preserve">of Thailand </w:t>
      </w:r>
      <w:r w:rsidR="00DE6AC2">
        <w:rPr>
          <w:rFonts w:asciiTheme="minorHAnsi" w:hAnsiTheme="minorHAnsi"/>
          <w:bCs/>
          <w:sz w:val="22"/>
          <w:szCs w:val="22"/>
        </w:rPr>
        <w:t xml:space="preserve">worked with </w:t>
      </w:r>
      <w:r w:rsidR="000B6751">
        <w:rPr>
          <w:rFonts w:asciiTheme="minorHAnsi" w:hAnsiTheme="minorHAnsi"/>
          <w:bCs/>
          <w:sz w:val="22"/>
          <w:szCs w:val="22"/>
        </w:rPr>
        <w:t>counterparts from Laos</w:t>
      </w:r>
      <w:r w:rsidR="00DE6AC2">
        <w:rPr>
          <w:rFonts w:asciiTheme="minorHAnsi" w:hAnsiTheme="minorHAnsi"/>
          <w:bCs/>
          <w:sz w:val="22"/>
          <w:szCs w:val="22"/>
        </w:rPr>
        <w:t xml:space="preserve">, </w:t>
      </w:r>
      <w:r w:rsidR="006D5923">
        <w:rPr>
          <w:rFonts w:asciiTheme="minorHAnsi" w:hAnsiTheme="minorHAnsi"/>
          <w:bCs/>
          <w:sz w:val="22"/>
          <w:szCs w:val="22"/>
        </w:rPr>
        <w:t xml:space="preserve">Brunei, </w:t>
      </w:r>
      <w:r w:rsidR="000B6751">
        <w:rPr>
          <w:rFonts w:asciiTheme="minorHAnsi" w:hAnsiTheme="minorHAnsi"/>
          <w:bCs/>
          <w:sz w:val="22"/>
          <w:szCs w:val="22"/>
        </w:rPr>
        <w:t>Burma</w:t>
      </w:r>
      <w:r w:rsidR="0058024E">
        <w:rPr>
          <w:rFonts w:asciiTheme="minorHAnsi" w:hAnsiTheme="minorHAnsi"/>
          <w:bCs/>
          <w:sz w:val="22"/>
          <w:szCs w:val="22"/>
        </w:rPr>
        <w:t>,</w:t>
      </w:r>
      <w:r w:rsidR="00DE6AC2" w:rsidRPr="00DE6AC2">
        <w:rPr>
          <w:rFonts w:asciiTheme="minorHAnsi" w:hAnsiTheme="minorHAnsi"/>
          <w:bCs/>
          <w:sz w:val="22"/>
          <w:szCs w:val="22"/>
        </w:rPr>
        <w:t xml:space="preserve"> </w:t>
      </w:r>
      <w:r w:rsidR="006D5923">
        <w:rPr>
          <w:rFonts w:asciiTheme="minorHAnsi" w:hAnsiTheme="minorHAnsi"/>
          <w:bCs/>
          <w:sz w:val="22"/>
          <w:szCs w:val="22"/>
        </w:rPr>
        <w:t xml:space="preserve">China, </w:t>
      </w:r>
      <w:r w:rsidR="00DE6AC2">
        <w:rPr>
          <w:rFonts w:asciiTheme="minorHAnsi" w:hAnsiTheme="minorHAnsi"/>
          <w:bCs/>
          <w:sz w:val="22"/>
          <w:szCs w:val="22"/>
        </w:rPr>
        <w:t xml:space="preserve">Malaysia, </w:t>
      </w:r>
      <w:r w:rsidR="006D5923">
        <w:rPr>
          <w:rFonts w:asciiTheme="minorHAnsi" w:hAnsiTheme="minorHAnsi"/>
          <w:bCs/>
          <w:sz w:val="22"/>
          <w:szCs w:val="22"/>
        </w:rPr>
        <w:t xml:space="preserve">and the </w:t>
      </w:r>
      <w:r w:rsidR="00DE6AC2">
        <w:rPr>
          <w:rFonts w:asciiTheme="minorHAnsi" w:hAnsiTheme="minorHAnsi"/>
          <w:bCs/>
          <w:sz w:val="22"/>
          <w:szCs w:val="22"/>
        </w:rPr>
        <w:t>United Arab Emirates</w:t>
      </w:r>
      <w:r w:rsidR="006D5923">
        <w:rPr>
          <w:rFonts w:asciiTheme="minorHAnsi" w:hAnsiTheme="minorHAnsi"/>
          <w:bCs/>
          <w:sz w:val="22"/>
          <w:szCs w:val="22"/>
        </w:rPr>
        <w:t xml:space="preserve"> </w:t>
      </w:r>
      <w:r w:rsidR="000B6751">
        <w:rPr>
          <w:rFonts w:asciiTheme="minorHAnsi" w:hAnsiTheme="minorHAnsi"/>
          <w:bCs/>
          <w:sz w:val="22"/>
          <w:szCs w:val="22"/>
        </w:rPr>
        <w:t>to improve information</w:t>
      </w:r>
      <w:r w:rsidR="0058024E">
        <w:rPr>
          <w:rFonts w:asciiTheme="minorHAnsi" w:hAnsiTheme="minorHAnsi"/>
          <w:bCs/>
          <w:sz w:val="22"/>
          <w:szCs w:val="22"/>
        </w:rPr>
        <w:t>-</w:t>
      </w:r>
      <w:r w:rsidR="000B6751">
        <w:rPr>
          <w:rFonts w:asciiTheme="minorHAnsi" w:hAnsiTheme="minorHAnsi"/>
          <w:bCs/>
          <w:sz w:val="22"/>
          <w:szCs w:val="22"/>
        </w:rPr>
        <w:t>sharing and collaboration on prevention and enforcement to combat human trafficking.</w:t>
      </w:r>
      <w:r w:rsidR="007B7E71">
        <w:rPr>
          <w:rFonts w:asciiTheme="minorHAnsi" w:hAnsiTheme="minorHAnsi"/>
          <w:bCs/>
          <w:sz w:val="22"/>
          <w:szCs w:val="22"/>
        </w:rPr>
        <w:fldChar w:fldCharType="begin"/>
      </w:r>
      <w:r w:rsidR="00E1476B">
        <w:rPr>
          <w:rFonts w:asciiTheme="minorHAnsi" w:hAnsiTheme="minorHAnsi"/>
          <w:bCs/>
          <w:sz w:val="22"/>
          <w:szCs w:val="22"/>
        </w:rPr>
        <w:instrText xml:space="preserve"> ADDIN EN.CITE &lt;EndNote&gt;&lt;Cite&gt;&lt;Author&gt;U.S. Embassy- Bangkok&lt;/Author&gt;&lt;RecNum&gt;440&lt;/RecNum&gt;&lt;DisplayText&gt;(2)&lt;/DisplayText&gt;&lt;record&gt;&lt;rec-number&gt;440&lt;/rec-number&gt;&lt;foreign-keys&gt;&lt;key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Pr>
          <w:rFonts w:asciiTheme="minorHAnsi" w:hAnsiTheme="minorHAnsi"/>
          <w:bCs/>
          <w:sz w:val="22"/>
          <w:szCs w:val="22"/>
        </w:rPr>
        <w:fldChar w:fldCharType="separate"/>
      </w:r>
      <w:r w:rsidR="000B6751">
        <w:rPr>
          <w:rFonts w:asciiTheme="minorHAnsi" w:hAnsiTheme="minorHAnsi"/>
          <w:bCs/>
          <w:noProof/>
          <w:sz w:val="22"/>
          <w:szCs w:val="22"/>
        </w:rPr>
        <w:t>(</w:t>
      </w:r>
      <w:hyperlink w:anchor="_ENREF_2" w:tooltip="U.S. Embassy- Bangkok,  #440" w:history="1">
        <w:r w:rsidR="00A64E0F">
          <w:rPr>
            <w:rFonts w:asciiTheme="minorHAnsi" w:hAnsiTheme="minorHAnsi"/>
            <w:bCs/>
            <w:noProof/>
            <w:sz w:val="22"/>
            <w:szCs w:val="22"/>
          </w:rPr>
          <w:t>2</w:t>
        </w:r>
      </w:hyperlink>
      <w:r w:rsidR="000B6751">
        <w:rPr>
          <w:rFonts w:asciiTheme="minorHAnsi" w:hAnsiTheme="minorHAnsi"/>
          <w:bCs/>
          <w:noProof/>
          <w:sz w:val="22"/>
          <w:szCs w:val="22"/>
        </w:rPr>
        <w:t>)</w:t>
      </w:r>
      <w:r w:rsidR="007B7E71">
        <w:rPr>
          <w:rFonts w:asciiTheme="minorHAnsi" w:hAnsiTheme="minorHAnsi"/>
          <w:bCs/>
          <w:sz w:val="22"/>
          <w:szCs w:val="22"/>
        </w:rPr>
        <w:fldChar w:fldCharType="end"/>
      </w:r>
      <w:r>
        <w:rPr>
          <w:rFonts w:asciiTheme="minorHAnsi" w:hAnsiTheme="minorHAnsi"/>
          <w:bCs/>
          <w:sz w:val="22"/>
          <w:szCs w:val="22"/>
        </w:rPr>
        <w:t xml:space="preserve"> The Government also began implementing an action plan under a Memorandum of Cooperation with the Government of Japan</w:t>
      </w:r>
      <w:r w:rsidR="0058024E">
        <w:rPr>
          <w:rFonts w:asciiTheme="minorHAnsi" w:hAnsiTheme="minorHAnsi"/>
          <w:bCs/>
          <w:sz w:val="22"/>
          <w:szCs w:val="22"/>
        </w:rPr>
        <w:t>,</w:t>
      </w:r>
      <w:r w:rsidR="00EF03B1">
        <w:rPr>
          <w:rFonts w:asciiTheme="minorHAnsi" w:hAnsiTheme="minorHAnsi"/>
          <w:bCs/>
          <w:sz w:val="22"/>
          <w:szCs w:val="22"/>
        </w:rPr>
        <w:t xml:space="preserve"> which</w:t>
      </w:r>
      <w:r w:rsidR="00725D52">
        <w:rPr>
          <w:rFonts w:asciiTheme="minorHAnsi" w:hAnsiTheme="minorHAnsi"/>
          <w:bCs/>
          <w:sz w:val="22"/>
          <w:szCs w:val="22"/>
        </w:rPr>
        <w:t xml:space="preserve"> </w:t>
      </w:r>
      <w:r w:rsidR="00DF6A8F">
        <w:rPr>
          <w:rFonts w:asciiTheme="minorHAnsi" w:hAnsiTheme="minorHAnsi"/>
          <w:bCs/>
          <w:sz w:val="22"/>
          <w:szCs w:val="22"/>
        </w:rPr>
        <w:t>calls for the exchange of information for the purpose of preventing and combating</w:t>
      </w:r>
      <w:r w:rsidR="00F648A2">
        <w:rPr>
          <w:rFonts w:asciiTheme="minorHAnsi" w:hAnsiTheme="minorHAnsi"/>
          <w:bCs/>
          <w:sz w:val="22"/>
          <w:szCs w:val="22"/>
        </w:rPr>
        <w:t xml:space="preserve"> trafficking in persons</w:t>
      </w:r>
      <w:r w:rsidR="00DF6A8F">
        <w:rPr>
          <w:rFonts w:asciiTheme="minorHAnsi" w:hAnsiTheme="minorHAnsi"/>
          <w:bCs/>
          <w:sz w:val="22"/>
          <w:szCs w:val="22"/>
        </w:rPr>
        <w:t>.</w:t>
      </w:r>
      <w:r w:rsidR="00DF6A8F">
        <w:rPr>
          <w:rFonts w:asciiTheme="minorHAnsi" w:hAnsiTheme="minorHAnsi"/>
          <w:bCs/>
          <w:sz w:val="22"/>
          <w:szCs w:val="22"/>
        </w:rPr>
        <w:fldChar w:fldCharType="begin"/>
      </w:r>
      <w:r w:rsidR="003129BB">
        <w:rPr>
          <w:rFonts w:asciiTheme="minorHAnsi" w:hAnsiTheme="minorHAnsi"/>
          <w:bCs/>
          <w:sz w:val="22"/>
          <w:szCs w:val="22"/>
        </w:rPr>
        <w:instrText xml:space="preserve"> ADDIN EN.CITE &lt;EndNote&gt;&lt;Cite&gt;&lt;Author&gt;U.S. Embassy- Bangkok official&lt;/Author&gt;&lt;Year&gt;2014&lt;/Year&gt;&lt;RecNum&gt;460&lt;/RecNum&gt;&lt;DisplayText&gt;(47)&lt;/DisplayText&gt;&lt;record&gt;&lt;rec-number&gt;460&lt;/rec-number&gt;&lt;foreign-keys&gt;&lt;key app="EN" db-id="5vrz02vd1rz2ppeeax9x95v6wdxa2w2wsdte"&gt;460&lt;/key&gt;&lt;/foreign-keys&gt;&lt;ref-type name="Personal Communication"&gt;26&lt;/ref-type&gt;&lt;contributors&gt;&lt;authors&gt;&lt;author&gt;U.S. Embassy- Bangkok official,&lt;/author&gt;&lt;/authors&gt;&lt;secondary-authors&gt;&lt;author&gt;USDOL official,&lt;/author&gt;&lt;/secondary-authors&gt;&lt;/contributors&gt;&lt;titles&gt;&lt;/titles&gt;&lt;keywords&gt;&lt;keyword&gt;Thailand&lt;/keyword&gt;&lt;/keywords&gt;&lt;dates&gt;&lt;year&gt;2014&lt;/year&gt;&lt;pub-dates&gt;&lt;date&gt;June 6,&lt;/date&gt;&lt;/pub-dates&gt;&lt;/dates&gt;&lt;work-type&gt;E-mail communication to&lt;/work-type&gt;&lt;urls&gt;&lt;/urls&gt;&lt;/record&gt;&lt;/Cite&gt;&lt;/EndNote&gt;</w:instrText>
      </w:r>
      <w:r w:rsidR="00DF6A8F">
        <w:rPr>
          <w:rFonts w:asciiTheme="minorHAnsi" w:hAnsiTheme="minorHAnsi"/>
          <w:bCs/>
          <w:sz w:val="22"/>
          <w:szCs w:val="22"/>
        </w:rPr>
        <w:fldChar w:fldCharType="separate"/>
      </w:r>
      <w:r w:rsidR="003129BB">
        <w:rPr>
          <w:rFonts w:asciiTheme="minorHAnsi" w:hAnsiTheme="minorHAnsi"/>
          <w:bCs/>
          <w:noProof/>
          <w:sz w:val="22"/>
          <w:szCs w:val="22"/>
        </w:rPr>
        <w:t>(</w:t>
      </w:r>
      <w:hyperlink w:anchor="_ENREF_47" w:tooltip="U.S. Embassy- Bangkok official, 2014 #460" w:history="1">
        <w:r w:rsidR="00A64E0F">
          <w:rPr>
            <w:rFonts w:asciiTheme="minorHAnsi" w:hAnsiTheme="minorHAnsi"/>
            <w:bCs/>
            <w:noProof/>
            <w:sz w:val="22"/>
            <w:szCs w:val="22"/>
          </w:rPr>
          <w:t>47</w:t>
        </w:r>
      </w:hyperlink>
      <w:r w:rsidR="003129BB">
        <w:rPr>
          <w:rFonts w:asciiTheme="minorHAnsi" w:hAnsiTheme="minorHAnsi"/>
          <w:bCs/>
          <w:noProof/>
          <w:sz w:val="22"/>
          <w:szCs w:val="22"/>
        </w:rPr>
        <w:t>)</w:t>
      </w:r>
      <w:r w:rsidR="00DF6A8F">
        <w:rPr>
          <w:rFonts w:asciiTheme="minorHAnsi" w:hAnsiTheme="minorHAnsi"/>
          <w:bCs/>
          <w:sz w:val="22"/>
          <w:szCs w:val="22"/>
        </w:rPr>
        <w:fldChar w:fldCharType="end"/>
      </w:r>
    </w:p>
    <w:p w14:paraId="5054AFC7" w14:textId="77777777" w:rsidR="009A452D" w:rsidRPr="0017145A" w:rsidRDefault="009A452D" w:rsidP="00F648A2">
      <w:pPr>
        <w:pStyle w:val="Subtitle"/>
        <w:spacing w:after="0"/>
        <w:jc w:val="left"/>
        <w:rPr>
          <w:rFonts w:asciiTheme="minorHAnsi" w:hAnsiTheme="minorHAnsi"/>
          <w:bCs/>
          <w:sz w:val="22"/>
          <w:szCs w:val="22"/>
        </w:rPr>
      </w:pPr>
    </w:p>
    <w:p w14:paraId="7508A7CF" w14:textId="77777777" w:rsidR="009B6476" w:rsidRDefault="009B6476" w:rsidP="00756A71">
      <w:pPr>
        <w:pStyle w:val="Heading1"/>
        <w:numPr>
          <w:ilvl w:val="0"/>
          <w:numId w:val="13"/>
        </w:numPr>
        <w:spacing w:before="0" w:after="0"/>
        <w:ind w:left="450" w:hanging="450"/>
        <w:rPr>
          <w:rFonts w:asciiTheme="minorHAnsi" w:hAnsiTheme="minorHAnsi" w:cstheme="minorHAnsi"/>
          <w:sz w:val="22"/>
          <w:szCs w:val="22"/>
        </w:rPr>
      </w:pPr>
      <w:r w:rsidRPr="006C7BB2">
        <w:rPr>
          <w:rFonts w:asciiTheme="minorHAnsi" w:hAnsiTheme="minorHAnsi" w:cstheme="minorHAnsi"/>
          <w:sz w:val="22"/>
          <w:szCs w:val="22"/>
          <w:lang w:val="en-US"/>
        </w:rPr>
        <w:t>Government Policies on the Worst Forms of Child Labor</w:t>
      </w:r>
    </w:p>
    <w:p w14:paraId="681AB066" w14:textId="77777777" w:rsidR="009B6476" w:rsidRPr="00A64E0F" w:rsidRDefault="009B6476" w:rsidP="00A64E0F">
      <w:pPr>
        <w:pStyle w:val="Subtitle"/>
        <w:spacing w:after="0"/>
        <w:jc w:val="left"/>
        <w:rPr>
          <w:rFonts w:asciiTheme="minorHAnsi" w:hAnsiTheme="minorHAnsi"/>
          <w:bCs/>
          <w:sz w:val="22"/>
          <w:szCs w:val="22"/>
        </w:rPr>
      </w:pPr>
    </w:p>
    <w:p w14:paraId="62EE312A" w14:textId="77777777" w:rsidR="009B6476" w:rsidRPr="006C7BB2" w:rsidRDefault="00870388" w:rsidP="00756A71">
      <w:pPr>
        <w:pStyle w:val="Subtitle"/>
        <w:spacing w:after="0"/>
        <w:jc w:val="left"/>
        <w:rPr>
          <w:rFonts w:asciiTheme="minorHAnsi" w:hAnsiTheme="minorHAnsi" w:cstheme="minorHAnsi"/>
          <w:bCs/>
          <w:sz w:val="22"/>
          <w:szCs w:val="22"/>
        </w:rPr>
      </w:pPr>
      <w:r w:rsidRPr="00870388">
        <w:rPr>
          <w:rFonts w:asciiTheme="minorHAnsi" w:hAnsiTheme="minorHAnsi" w:cstheme="minorHAnsi"/>
          <w:bCs/>
          <w:sz w:val="22"/>
          <w:szCs w:val="22"/>
        </w:rPr>
        <w:t>The Governm</w:t>
      </w:r>
      <w:r w:rsidR="003E4B99">
        <w:rPr>
          <w:rFonts w:asciiTheme="minorHAnsi" w:hAnsiTheme="minorHAnsi" w:cstheme="minorHAnsi"/>
          <w:bCs/>
          <w:sz w:val="22"/>
          <w:szCs w:val="22"/>
        </w:rPr>
        <w:t xml:space="preserve">ent of </w:t>
      </w:r>
      <w:r w:rsidR="00266B0C">
        <w:rPr>
          <w:rFonts w:asciiTheme="minorHAnsi" w:hAnsiTheme="minorHAnsi" w:cstheme="minorHAnsi"/>
          <w:bCs/>
          <w:sz w:val="22"/>
          <w:szCs w:val="22"/>
        </w:rPr>
        <w:t>Thailand</w:t>
      </w:r>
      <w:r w:rsidRPr="00870388">
        <w:rPr>
          <w:rFonts w:asciiTheme="minorHAnsi" w:hAnsiTheme="minorHAnsi" w:cstheme="minorHAnsi"/>
          <w:bCs/>
          <w:sz w:val="22"/>
          <w:szCs w:val="22"/>
        </w:rPr>
        <w:t xml:space="preserve"> </w:t>
      </w:r>
      <w:r w:rsidR="006C2424" w:rsidRPr="00266B0C">
        <w:rPr>
          <w:rFonts w:asciiTheme="minorHAnsi" w:hAnsiTheme="minorHAnsi" w:cstheme="minorHAnsi"/>
          <w:bCs/>
          <w:sz w:val="22"/>
          <w:szCs w:val="22"/>
        </w:rPr>
        <w:t>has</w:t>
      </w:r>
      <w:r w:rsidRPr="00266B0C">
        <w:rPr>
          <w:rFonts w:asciiTheme="minorHAnsi" w:hAnsiTheme="minorHAnsi" w:cstheme="minorHAnsi"/>
          <w:bCs/>
          <w:sz w:val="22"/>
          <w:szCs w:val="22"/>
        </w:rPr>
        <w:t xml:space="preserve"> </w:t>
      </w:r>
      <w:r w:rsidR="00B2500B">
        <w:rPr>
          <w:rFonts w:asciiTheme="minorHAnsi" w:hAnsiTheme="minorHAnsi" w:cstheme="minorHAnsi"/>
          <w:bCs/>
          <w:sz w:val="22"/>
          <w:szCs w:val="22"/>
        </w:rPr>
        <w:t xml:space="preserve">established </w:t>
      </w:r>
      <w:r w:rsidRPr="00870388">
        <w:rPr>
          <w:rFonts w:asciiTheme="minorHAnsi" w:hAnsiTheme="minorHAnsi" w:cstheme="minorHAnsi"/>
          <w:bCs/>
          <w:sz w:val="22"/>
          <w:szCs w:val="22"/>
        </w:rPr>
        <w:t xml:space="preserve">policies related to </w:t>
      </w:r>
      <w:r w:rsidRPr="00B2500B">
        <w:rPr>
          <w:rFonts w:asciiTheme="minorHAnsi" w:hAnsiTheme="minorHAnsi" w:cstheme="minorHAnsi"/>
          <w:bCs/>
          <w:sz w:val="22"/>
          <w:szCs w:val="22"/>
        </w:rPr>
        <w:t>child labor</w:t>
      </w:r>
      <w:r w:rsidR="00B2500B" w:rsidRPr="00B2500B">
        <w:rPr>
          <w:rFonts w:asciiTheme="minorHAnsi" w:hAnsiTheme="minorHAnsi" w:cstheme="minorHAnsi"/>
          <w:bCs/>
          <w:sz w:val="22"/>
          <w:szCs w:val="22"/>
        </w:rPr>
        <w:t>,</w:t>
      </w:r>
      <w:r w:rsidR="00B2500B">
        <w:rPr>
          <w:rFonts w:asciiTheme="minorHAnsi" w:hAnsiTheme="minorHAnsi" w:cstheme="minorHAnsi"/>
          <w:bCs/>
          <w:sz w:val="22"/>
          <w:szCs w:val="22"/>
        </w:rPr>
        <w:t xml:space="preserve"> including its worst forms</w:t>
      </w:r>
      <w:r w:rsidRPr="00870388">
        <w:rPr>
          <w:rFonts w:asciiTheme="minorHAnsi" w:hAnsiTheme="minorHAnsi" w:cstheme="minorHAnsi"/>
          <w:bCs/>
          <w:sz w:val="22"/>
          <w:szCs w:val="22"/>
        </w:rPr>
        <w:t xml:space="preserve"> (Table 7).</w:t>
      </w:r>
      <w:r w:rsidR="009B6476" w:rsidRPr="006C7BB2" w:rsidDel="00662C95">
        <w:rPr>
          <w:rFonts w:asciiTheme="minorHAnsi" w:hAnsiTheme="minorHAnsi" w:cstheme="minorHAnsi"/>
          <w:bCs/>
          <w:sz w:val="22"/>
          <w:szCs w:val="22"/>
        </w:rPr>
        <w:t xml:space="preserve"> </w:t>
      </w:r>
    </w:p>
    <w:p w14:paraId="66E0F89D" w14:textId="77777777" w:rsidR="009B6476" w:rsidRPr="006C7BB2" w:rsidRDefault="009B6476" w:rsidP="00756A71">
      <w:pPr>
        <w:pStyle w:val="Subtitle"/>
        <w:spacing w:after="0"/>
        <w:jc w:val="left"/>
        <w:rPr>
          <w:rFonts w:asciiTheme="minorHAnsi" w:hAnsiTheme="minorHAnsi" w:cstheme="minorHAnsi"/>
          <w:bCs/>
          <w:sz w:val="22"/>
          <w:szCs w:val="22"/>
        </w:rPr>
      </w:pPr>
    </w:p>
    <w:p w14:paraId="5FAE8F80" w14:textId="77777777" w:rsidR="009B6476" w:rsidRPr="00A64E0F" w:rsidRDefault="009B6476" w:rsidP="00756A71">
      <w:pPr>
        <w:pStyle w:val="Subtitle"/>
        <w:spacing w:after="0"/>
        <w:jc w:val="left"/>
        <w:rPr>
          <w:rFonts w:asciiTheme="minorHAnsi" w:hAnsiTheme="minorHAnsi" w:cstheme="minorHAnsi"/>
          <w:b/>
          <w:bCs/>
          <w:sz w:val="22"/>
          <w:szCs w:val="22"/>
        </w:rPr>
      </w:pPr>
      <w:proofErr w:type="gramStart"/>
      <w:r w:rsidRPr="00A64E0F">
        <w:rPr>
          <w:rFonts w:asciiTheme="minorHAnsi" w:hAnsiTheme="minorHAnsi" w:cstheme="minorHAnsi"/>
          <w:b/>
          <w:bCs/>
          <w:sz w:val="22"/>
          <w:szCs w:val="22"/>
        </w:rPr>
        <w:t>Table 7.</w:t>
      </w:r>
      <w:proofErr w:type="gramEnd"/>
      <w:r w:rsidRPr="00A64E0F">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0B238C" w14:paraId="07AB3537" w14:textId="77777777" w:rsidTr="00F21F7F">
        <w:tc>
          <w:tcPr>
            <w:tcW w:w="2808" w:type="dxa"/>
            <w:shd w:val="clear" w:color="auto" w:fill="DAEEF3" w:themeFill="accent5" w:themeFillTint="33"/>
          </w:tcPr>
          <w:p w14:paraId="46C413FE" w14:textId="77777777" w:rsidR="00870388" w:rsidRPr="000B238C" w:rsidRDefault="00870388" w:rsidP="00F21F7F">
            <w:pPr>
              <w:rPr>
                <w:rFonts w:asciiTheme="minorHAnsi" w:hAnsiTheme="minorHAnsi" w:cstheme="minorHAnsi"/>
                <w:b/>
                <w:sz w:val="20"/>
                <w:szCs w:val="20"/>
              </w:rPr>
            </w:pPr>
            <w:r w:rsidRPr="000B238C">
              <w:rPr>
                <w:rFonts w:asciiTheme="minorHAnsi" w:hAnsiTheme="minorHAnsi" w:cstheme="minorHAnsi"/>
                <w:b/>
                <w:sz w:val="20"/>
                <w:szCs w:val="20"/>
              </w:rPr>
              <w:t>Policy</w:t>
            </w:r>
          </w:p>
        </w:tc>
        <w:tc>
          <w:tcPr>
            <w:tcW w:w="6660" w:type="dxa"/>
            <w:shd w:val="clear" w:color="auto" w:fill="DAEEF3" w:themeFill="accent5" w:themeFillTint="33"/>
          </w:tcPr>
          <w:p w14:paraId="6B3FBFBA" w14:textId="77777777" w:rsidR="00870388" w:rsidRPr="000B238C" w:rsidRDefault="00870388" w:rsidP="00F21F7F">
            <w:pPr>
              <w:rPr>
                <w:rFonts w:asciiTheme="minorHAnsi" w:hAnsiTheme="minorHAnsi" w:cstheme="minorHAnsi"/>
                <w:b/>
                <w:sz w:val="20"/>
                <w:szCs w:val="20"/>
              </w:rPr>
            </w:pPr>
            <w:r w:rsidRPr="000B238C">
              <w:rPr>
                <w:rFonts w:asciiTheme="minorHAnsi" w:hAnsiTheme="minorHAnsi" w:cstheme="minorHAnsi"/>
                <w:b/>
                <w:sz w:val="20"/>
                <w:szCs w:val="20"/>
              </w:rPr>
              <w:t>Description</w:t>
            </w:r>
          </w:p>
        </w:tc>
      </w:tr>
      <w:tr w:rsidR="00870388" w:rsidRPr="000B238C" w14:paraId="217A588D" w14:textId="77777777" w:rsidTr="00F21F7F">
        <w:tc>
          <w:tcPr>
            <w:tcW w:w="2808" w:type="dxa"/>
          </w:tcPr>
          <w:p w14:paraId="4E252F29" w14:textId="3AD6E1E9" w:rsidR="00870388" w:rsidRPr="000B238C" w:rsidRDefault="0059270C" w:rsidP="00450401">
            <w:pPr>
              <w:rPr>
                <w:rFonts w:asciiTheme="minorHAnsi" w:hAnsiTheme="minorHAnsi" w:cstheme="minorHAnsi"/>
                <w:sz w:val="20"/>
                <w:szCs w:val="20"/>
              </w:rPr>
            </w:pPr>
            <w:r w:rsidRPr="000B238C">
              <w:rPr>
                <w:rFonts w:asciiTheme="minorHAnsi" w:hAnsiTheme="minorHAnsi" w:cstheme="minorHAnsi"/>
                <w:sz w:val="20"/>
                <w:szCs w:val="20"/>
              </w:rPr>
              <w:t xml:space="preserve">The </w:t>
            </w:r>
            <w:r w:rsidR="00E820A9" w:rsidRPr="000B238C">
              <w:rPr>
                <w:rFonts w:asciiTheme="minorHAnsi" w:hAnsiTheme="minorHAnsi" w:cstheme="minorHAnsi"/>
                <w:sz w:val="20"/>
                <w:szCs w:val="20"/>
              </w:rPr>
              <w:t>National</w:t>
            </w:r>
            <w:r w:rsidRPr="000B238C">
              <w:rPr>
                <w:rFonts w:asciiTheme="minorHAnsi" w:hAnsiTheme="minorHAnsi" w:cstheme="minorHAnsi"/>
                <w:sz w:val="20"/>
                <w:szCs w:val="20"/>
              </w:rPr>
              <w:t xml:space="preserve"> Plan </w:t>
            </w:r>
            <w:r w:rsidR="00450401" w:rsidRPr="000B238C">
              <w:rPr>
                <w:rFonts w:asciiTheme="minorHAnsi" w:hAnsiTheme="minorHAnsi" w:cstheme="minorHAnsi"/>
                <w:sz w:val="20"/>
                <w:szCs w:val="20"/>
              </w:rPr>
              <w:t xml:space="preserve">of Action </w:t>
            </w:r>
            <w:r w:rsidRPr="000B238C">
              <w:rPr>
                <w:rFonts w:asciiTheme="minorHAnsi" w:hAnsiTheme="minorHAnsi" w:cstheme="minorHAnsi"/>
                <w:sz w:val="20"/>
                <w:szCs w:val="20"/>
              </w:rPr>
              <w:t>(NP</w:t>
            </w:r>
            <w:r w:rsidR="00450401" w:rsidRPr="000B238C">
              <w:rPr>
                <w:rFonts w:asciiTheme="minorHAnsi" w:hAnsiTheme="minorHAnsi" w:cstheme="minorHAnsi"/>
                <w:sz w:val="20"/>
                <w:szCs w:val="20"/>
              </w:rPr>
              <w:t>A</w:t>
            </w:r>
            <w:r w:rsidRPr="000B238C">
              <w:rPr>
                <w:rFonts w:asciiTheme="minorHAnsi" w:hAnsiTheme="minorHAnsi" w:cstheme="minorHAnsi"/>
                <w:sz w:val="20"/>
                <w:szCs w:val="20"/>
              </w:rPr>
              <w:t>) to Eliminate the Worst Forms o</w:t>
            </w:r>
            <w:r w:rsidR="00C6275A" w:rsidRPr="000B238C">
              <w:rPr>
                <w:rFonts w:asciiTheme="minorHAnsi" w:hAnsiTheme="minorHAnsi" w:cstheme="minorHAnsi"/>
                <w:sz w:val="20"/>
                <w:szCs w:val="20"/>
              </w:rPr>
              <w:t>f C</w:t>
            </w:r>
            <w:r w:rsidRPr="000B238C">
              <w:rPr>
                <w:rFonts w:asciiTheme="minorHAnsi" w:hAnsiTheme="minorHAnsi" w:cstheme="minorHAnsi"/>
                <w:sz w:val="20"/>
                <w:szCs w:val="20"/>
              </w:rPr>
              <w:t xml:space="preserve">hild Labor </w:t>
            </w:r>
            <w:r w:rsidR="006D5923" w:rsidRPr="000B238C">
              <w:rPr>
                <w:rFonts w:asciiTheme="minorHAnsi" w:hAnsiTheme="minorHAnsi" w:cstheme="minorHAnsi"/>
                <w:sz w:val="20"/>
                <w:szCs w:val="20"/>
              </w:rPr>
              <w:t>(</w:t>
            </w:r>
            <w:r w:rsidRPr="000B238C">
              <w:rPr>
                <w:rFonts w:asciiTheme="minorHAnsi" w:hAnsiTheme="minorHAnsi" w:cstheme="minorHAnsi"/>
                <w:sz w:val="20"/>
                <w:szCs w:val="20"/>
              </w:rPr>
              <w:t>2009</w:t>
            </w:r>
            <w:r w:rsidR="006D5923" w:rsidRPr="000B238C">
              <w:rPr>
                <w:rFonts w:asciiTheme="minorHAnsi" w:hAnsiTheme="minorHAnsi" w:cstheme="minorHAnsi"/>
                <w:sz w:val="20"/>
                <w:szCs w:val="20"/>
              </w:rPr>
              <w:t>–</w:t>
            </w:r>
            <w:r w:rsidRPr="000B238C">
              <w:rPr>
                <w:rFonts w:asciiTheme="minorHAnsi" w:hAnsiTheme="minorHAnsi" w:cstheme="minorHAnsi"/>
                <w:sz w:val="20"/>
                <w:szCs w:val="20"/>
              </w:rPr>
              <w:t>2014</w:t>
            </w:r>
            <w:r w:rsidR="006D5923" w:rsidRPr="000B238C">
              <w:rPr>
                <w:rFonts w:asciiTheme="minorHAnsi" w:hAnsiTheme="minorHAnsi" w:cstheme="minorHAnsi"/>
                <w:sz w:val="20"/>
                <w:szCs w:val="20"/>
              </w:rPr>
              <w:t>)</w:t>
            </w:r>
          </w:p>
        </w:tc>
        <w:tc>
          <w:tcPr>
            <w:tcW w:w="6660" w:type="dxa"/>
          </w:tcPr>
          <w:p w14:paraId="038F09DF" w14:textId="1C90E96C" w:rsidR="00870388" w:rsidRPr="00A64E0F" w:rsidRDefault="0059270C" w:rsidP="00A64E0F">
            <w:pPr>
              <w:autoSpaceDE w:val="0"/>
              <w:autoSpaceDN w:val="0"/>
              <w:adjustRightInd w:val="0"/>
              <w:rPr>
                <w:rFonts w:asciiTheme="minorHAnsi" w:hAnsiTheme="minorHAnsi"/>
                <w:sz w:val="20"/>
                <w:szCs w:val="20"/>
              </w:rPr>
            </w:pPr>
            <w:r w:rsidRPr="000B238C">
              <w:rPr>
                <w:rFonts w:asciiTheme="minorHAnsi" w:hAnsiTheme="minorHAnsi"/>
                <w:sz w:val="20"/>
                <w:szCs w:val="20"/>
              </w:rPr>
              <w:t>Aims to prevent, protect, and withdraw children from the worst forms of child labor, improve legislation and law enforcement related to the worst forms of child labor, and build the capacity of officials who administer policies and programs on the worst forms of child labor.</w:t>
            </w:r>
            <w:r w:rsidR="007B7E71" w:rsidRPr="000B238C">
              <w:rPr>
                <w:rFonts w:asciiTheme="minorHAnsi" w:hAnsiTheme="minorHAnsi"/>
                <w:sz w:val="20"/>
                <w:szCs w:val="20"/>
              </w:rPr>
              <w:fldChar w:fldCharType="begin">
                <w:fldData xml:space="preserve">PEVuZE5vdGU+PENpdGU+PEF1dGhvcj5Hb3Zlcm5tZW50IG9mIFRoYWlsYW5kPC9BdXRob3I+PFll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</w:fldData>
              </w:fldChar>
            </w:r>
            <w:r w:rsidR="003129BB">
              <w:rPr>
                <w:rFonts w:asciiTheme="minorHAnsi" w:hAnsiTheme="minorHAnsi"/>
                <w:sz w:val="20"/>
                <w:szCs w:val="20"/>
              </w:rPr>
              <w:instrText xml:space="preserve"> ADDIN EN.CITE </w:instrText>
            </w:r>
            <w:r w:rsidR="003129BB">
              <w:rPr>
                <w:rFonts w:asciiTheme="minorHAnsi" w:hAnsiTheme="minorHAnsi"/>
                <w:sz w:val="20"/>
                <w:szCs w:val="20"/>
              </w:rPr>
              <w:fldChar w:fldCharType="begin">
                <w:fldData xml:space="preserve">PEVuZE5vdGU+PENpdGU+PEF1dGhvcj5Hb3Zlcm5tZW50IG9mIFRoYWlsYW5kPC9BdXRob3I+PFll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</w:fldData>
              </w:fldChar>
            </w:r>
            <w:r w:rsidR="003129BB">
              <w:rPr>
                <w:rFonts w:asciiTheme="minorHAnsi" w:hAnsiTheme="minorHAnsi"/>
                <w:sz w:val="20"/>
                <w:szCs w:val="20"/>
              </w:rPr>
              <w:instrText xml:space="preserve"> ADDIN EN.CITE.DATA </w:instrText>
            </w:r>
            <w:r w:rsidR="003129BB">
              <w:rPr>
                <w:rFonts w:asciiTheme="minorHAnsi" w:hAnsiTheme="minorHAnsi"/>
                <w:sz w:val="20"/>
                <w:szCs w:val="20"/>
              </w:rPr>
            </w:r>
            <w:r w:rsidR="003129BB">
              <w:rPr>
                <w:rFonts w:asciiTheme="minorHAnsi" w:hAnsiTheme="minorHAnsi"/>
                <w:sz w:val="20"/>
                <w:szCs w:val="20"/>
              </w:rPr>
              <w:fldChar w:fldCharType="end"/>
            </w:r>
            <w:r w:rsidR="007B7E71" w:rsidRPr="000B238C">
              <w:rPr>
                <w:rFonts w:asciiTheme="minorHAnsi" w:hAnsiTheme="minorHAnsi"/>
                <w:sz w:val="20"/>
                <w:szCs w:val="20"/>
              </w:rPr>
            </w:r>
            <w:r w:rsidR="007B7E71" w:rsidRPr="000B238C">
              <w:rPr>
                <w:rFonts w:asciiTheme="minorHAnsi" w:hAnsiTheme="minorHAnsi"/>
                <w:sz w:val="20"/>
                <w:szCs w:val="20"/>
              </w:rPr>
              <w:fldChar w:fldCharType="separate"/>
            </w:r>
            <w:r w:rsidR="003129BB">
              <w:rPr>
                <w:rFonts w:asciiTheme="minorHAnsi" w:hAnsiTheme="minorHAnsi"/>
                <w:noProof/>
                <w:sz w:val="20"/>
                <w:szCs w:val="20"/>
              </w:rPr>
              <w:t>(</w:t>
            </w:r>
            <w:hyperlink w:anchor="_ENREF_1" w:tooltip="ILO-IPEC, December 17, 2010 #205" w:history="1">
              <w:r w:rsidR="00A64E0F">
                <w:rPr>
                  <w:rFonts w:asciiTheme="minorHAnsi" w:hAnsiTheme="minorHAnsi"/>
                  <w:noProof/>
                  <w:sz w:val="20"/>
                  <w:szCs w:val="20"/>
                </w:rPr>
                <w:t>1</w:t>
              </w:r>
            </w:hyperlink>
            <w:r w:rsidR="003129BB">
              <w:rPr>
                <w:rFonts w:asciiTheme="minorHAnsi" w:hAnsiTheme="minorHAnsi"/>
                <w:noProof/>
                <w:sz w:val="20"/>
                <w:szCs w:val="20"/>
              </w:rPr>
              <w:t xml:space="preserve">, </w:t>
            </w:r>
            <w:hyperlink w:anchor="_ENREF_44" w:tooltip="U.S. Embassy- Bangkok,  #207" w:history="1">
              <w:r w:rsidR="00A64E0F">
                <w:rPr>
                  <w:rFonts w:asciiTheme="minorHAnsi" w:hAnsiTheme="minorHAnsi"/>
                  <w:noProof/>
                  <w:sz w:val="20"/>
                  <w:szCs w:val="20"/>
                </w:rPr>
                <w:t>44</w:t>
              </w:r>
            </w:hyperlink>
            <w:r w:rsidR="003129BB">
              <w:rPr>
                <w:rFonts w:asciiTheme="minorHAnsi" w:hAnsiTheme="minorHAnsi"/>
                <w:noProof/>
                <w:sz w:val="20"/>
                <w:szCs w:val="20"/>
              </w:rPr>
              <w:t xml:space="preserve">, </w:t>
            </w:r>
            <w:hyperlink w:anchor="_ENREF_56" w:tooltip="Government of Thailand, 2009 #249" w:history="1">
              <w:r w:rsidR="00A64E0F">
                <w:rPr>
                  <w:rFonts w:asciiTheme="minorHAnsi" w:hAnsiTheme="minorHAnsi"/>
                  <w:noProof/>
                  <w:sz w:val="20"/>
                  <w:szCs w:val="20"/>
                </w:rPr>
                <w:t>56</w:t>
              </w:r>
            </w:hyperlink>
            <w:r w:rsidR="003129BB">
              <w:rPr>
                <w:rFonts w:asciiTheme="minorHAnsi" w:hAnsiTheme="minorHAnsi"/>
                <w:noProof/>
                <w:sz w:val="20"/>
                <w:szCs w:val="20"/>
              </w:rPr>
              <w:t>)</w:t>
            </w:r>
            <w:r w:rsidR="007B7E71" w:rsidRPr="000B238C">
              <w:rPr>
                <w:rFonts w:asciiTheme="minorHAnsi" w:hAnsiTheme="minorHAnsi"/>
                <w:sz w:val="20"/>
                <w:szCs w:val="20"/>
              </w:rPr>
              <w:fldChar w:fldCharType="end"/>
            </w:r>
            <w:r w:rsidR="00BE5B3C" w:rsidRPr="000B238C">
              <w:rPr>
                <w:rFonts w:asciiTheme="minorHAnsi" w:hAnsiTheme="minorHAnsi"/>
                <w:sz w:val="20"/>
                <w:szCs w:val="20"/>
              </w:rPr>
              <w:t xml:space="preserve"> K</w:t>
            </w:r>
            <w:r w:rsidRPr="000B238C">
              <w:rPr>
                <w:rFonts w:asciiTheme="minorHAnsi" w:hAnsiTheme="minorHAnsi"/>
                <w:sz w:val="20"/>
                <w:szCs w:val="20"/>
              </w:rPr>
              <w:t xml:space="preserve">ey performance indicators include a reduction in the number of children engaging in the worst forms of child labor; increased efforts to remove children from the worst forms of child labor; increased criminal prosecutions against employers who exploit children; increased capacity and knowledge of practitioners working </w:t>
            </w:r>
            <w:r w:rsidR="00977207" w:rsidRPr="000B238C">
              <w:rPr>
                <w:rFonts w:asciiTheme="minorHAnsi" w:hAnsiTheme="minorHAnsi"/>
                <w:sz w:val="20"/>
                <w:szCs w:val="20"/>
              </w:rPr>
              <w:t>i</w:t>
            </w:r>
            <w:r w:rsidRPr="000B238C">
              <w:rPr>
                <w:rFonts w:asciiTheme="minorHAnsi" w:hAnsiTheme="minorHAnsi"/>
                <w:sz w:val="20"/>
                <w:szCs w:val="20"/>
              </w:rPr>
              <w:t>n this field; and increased national- and provincial-level administrative and management efforts to eliminate the worst forms of child labor.</w:t>
            </w:r>
            <w:r w:rsidR="007B7E71" w:rsidRPr="000B238C">
              <w:rPr>
                <w:rFonts w:asciiTheme="minorHAnsi" w:hAnsiTheme="minorHAnsi"/>
                <w:sz w:val="20"/>
                <w:szCs w:val="20"/>
              </w:rPr>
              <w:fldChar w:fldCharType="begin"/>
            </w:r>
            <w:r w:rsidR="00E1476B">
              <w:rPr>
                <w:rFonts w:asciiTheme="minorHAnsi" w:hAnsiTheme="minorHAnsi"/>
                <w:sz w:val="20"/>
                <w:szCs w:val="20"/>
              </w:rPr>
              <w:instrText xml:space="preserve"> ADDIN EN.CITE &lt;EndNote&gt;&lt;Cite ExcludeYear="1"&gt;&lt;Author&gt;U.S. Embassy- Bangkok&lt;/Author&gt;&lt;RecNum&gt;286&lt;/RecNum&gt;&lt;DisplayText&gt;(5)&lt;/DisplayText&gt;&lt;record&gt;&lt;rec-number&gt;286&lt;/rec-number&gt;&lt;foreign-keys&gt;&lt;key app="EN" db-id="5vrz02vd1rz2ppeeax9x95v6wdxa2w2wsdte"&gt;286&lt;/key&gt;&lt;/foreign-keys&gt;&lt;ref-type name="Report"&gt;27&lt;/ref-type&gt;&lt;contributors&gt;&lt;authors&gt;&lt;author&gt;U.S. Embassy- Bangkok, &lt;/author&gt;&lt;/authors&gt;&lt;/contributors&gt;&lt;titles&gt;&lt;title&gt;reporting, January 31, 2012&lt;/title&gt;&lt;short-title&gt;reporting, January 31, 2012&lt;/short-title&gt;&lt;/titles&gt;&lt;keywords&gt;&lt;keyword&gt;Thailand&lt;/keyword&gt;&lt;/keywords&gt;&lt;dates&gt;&lt;/dates&gt;&lt;urls&gt;&lt;/urls&gt;&lt;/record&gt;&lt;/Cite&gt;&lt;/EndNote&gt;</w:instrText>
            </w:r>
            <w:r w:rsidR="007B7E71" w:rsidRPr="000B238C">
              <w:rPr>
                <w:rFonts w:asciiTheme="minorHAnsi" w:hAnsiTheme="minorHAnsi"/>
                <w:sz w:val="20"/>
                <w:szCs w:val="20"/>
              </w:rPr>
              <w:fldChar w:fldCharType="separate"/>
            </w:r>
            <w:r w:rsidR="00EC6476" w:rsidRPr="000B238C">
              <w:rPr>
                <w:rFonts w:asciiTheme="minorHAnsi" w:hAnsiTheme="minorHAnsi"/>
                <w:noProof/>
                <w:sz w:val="20"/>
                <w:szCs w:val="20"/>
              </w:rPr>
              <w:t>(</w:t>
            </w:r>
            <w:hyperlink w:anchor="_ENREF_5" w:tooltip="U.S. Embassy- Bangkok,  #286" w:history="1">
              <w:r w:rsidR="00A64E0F" w:rsidRPr="000B238C">
                <w:rPr>
                  <w:rFonts w:asciiTheme="minorHAnsi" w:hAnsiTheme="minorHAnsi"/>
                  <w:noProof/>
                  <w:sz w:val="20"/>
                  <w:szCs w:val="20"/>
                </w:rPr>
                <w:t>5</w:t>
              </w:r>
            </w:hyperlink>
            <w:r w:rsidR="00EC6476" w:rsidRPr="000B238C">
              <w:rPr>
                <w:rFonts w:asciiTheme="minorHAnsi" w:hAnsiTheme="minorHAnsi"/>
                <w:noProof/>
                <w:sz w:val="20"/>
                <w:szCs w:val="20"/>
              </w:rPr>
              <w:t>)</w:t>
            </w:r>
            <w:r w:rsidR="007B7E71" w:rsidRPr="000B238C">
              <w:rPr>
                <w:rFonts w:asciiTheme="minorHAnsi" w:hAnsiTheme="minorHAnsi"/>
                <w:sz w:val="20"/>
                <w:szCs w:val="20"/>
              </w:rPr>
              <w:fldChar w:fldCharType="end"/>
            </w:r>
            <w:r w:rsidR="00CB7E53" w:rsidRPr="000B238C">
              <w:rPr>
                <w:rFonts w:asciiTheme="minorHAnsi" w:hAnsiTheme="minorHAnsi"/>
                <w:sz w:val="20"/>
                <w:szCs w:val="20"/>
              </w:rPr>
              <w:t xml:space="preserve"> In 2013, </w:t>
            </w:r>
            <w:r w:rsidR="0058024E" w:rsidRPr="000B238C">
              <w:rPr>
                <w:rFonts w:asciiTheme="minorHAnsi" w:hAnsiTheme="minorHAnsi"/>
                <w:sz w:val="20"/>
                <w:szCs w:val="20"/>
              </w:rPr>
              <w:t xml:space="preserve">the </w:t>
            </w:r>
            <w:r w:rsidR="00CB7E53" w:rsidRPr="000B238C">
              <w:rPr>
                <w:rFonts w:asciiTheme="minorHAnsi" w:hAnsiTheme="minorHAnsi"/>
                <w:sz w:val="20"/>
                <w:szCs w:val="20"/>
              </w:rPr>
              <w:t>DLPW received a government budget allocation of $172,356 to specifically implement the NPA.</w:t>
            </w:r>
            <w:r w:rsidR="00CB7E53" w:rsidRPr="000B238C">
              <w:rPr>
                <w:rFonts w:asciiTheme="minorHAnsi" w:hAnsiTheme="minorHAnsi"/>
                <w:sz w:val="20"/>
                <w:szCs w:val="20"/>
              </w:rPr>
              <w:fldChar w:fldCharType="begin"/>
            </w:r>
            <w:r w:rsidR="00E1476B">
              <w:rPr>
                <w:rFonts w:asciiTheme="minorHAnsi" w:hAnsiTheme="minorHAnsi"/>
                <w:sz w:val="20"/>
                <w:szCs w:val="20"/>
              </w:rPr>
              <w:instrText xml:space="preserve"> ADDIN EN.CITE &lt;EndNote&gt;&lt;Cite&gt;&lt;Author&gt;U.S. Embassy- Bangkok&lt;/Author&gt;&lt;RecNum&gt;440&lt;/RecNum&gt;&lt;DisplayText&gt;(2)&lt;/DisplayText&gt;&lt;record&gt;&lt;rec-number&gt;440&lt;/rec-number&gt;&lt;foreign-keys&gt;&lt;key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CB7E53" w:rsidRPr="000B238C">
              <w:rPr>
                <w:rFonts w:asciiTheme="minorHAnsi" w:hAnsiTheme="minorHAnsi"/>
                <w:sz w:val="20"/>
                <w:szCs w:val="20"/>
              </w:rPr>
              <w:fldChar w:fldCharType="separate"/>
            </w:r>
            <w:r w:rsidR="00CB7E53" w:rsidRPr="000B238C">
              <w:rPr>
                <w:rFonts w:asciiTheme="minorHAnsi" w:hAnsiTheme="minorHAnsi"/>
                <w:noProof/>
                <w:sz w:val="20"/>
                <w:szCs w:val="20"/>
              </w:rPr>
              <w:t>(</w:t>
            </w:r>
            <w:hyperlink w:anchor="_ENREF_2" w:tooltip="U.S. Embassy- Bangkok,  #440" w:history="1">
              <w:r w:rsidR="00A64E0F" w:rsidRPr="000B238C">
                <w:rPr>
                  <w:rFonts w:asciiTheme="minorHAnsi" w:hAnsiTheme="minorHAnsi"/>
                  <w:noProof/>
                  <w:sz w:val="20"/>
                  <w:szCs w:val="20"/>
                </w:rPr>
                <w:t>2</w:t>
              </w:r>
            </w:hyperlink>
            <w:r w:rsidR="00CB7E53" w:rsidRPr="000B238C">
              <w:rPr>
                <w:rFonts w:asciiTheme="minorHAnsi" w:hAnsiTheme="minorHAnsi"/>
                <w:noProof/>
                <w:sz w:val="20"/>
                <w:szCs w:val="20"/>
              </w:rPr>
              <w:t>)</w:t>
            </w:r>
            <w:r w:rsidR="00CB7E53" w:rsidRPr="000B238C">
              <w:rPr>
                <w:rFonts w:asciiTheme="minorHAnsi" w:hAnsiTheme="minorHAnsi"/>
                <w:sz w:val="20"/>
                <w:szCs w:val="20"/>
              </w:rPr>
              <w:fldChar w:fldCharType="end"/>
            </w:r>
          </w:p>
        </w:tc>
      </w:tr>
      <w:tr w:rsidR="00870388" w:rsidRPr="000B238C" w14:paraId="15CC1784" w14:textId="77777777" w:rsidTr="00F21F7F">
        <w:tc>
          <w:tcPr>
            <w:tcW w:w="2808" w:type="dxa"/>
          </w:tcPr>
          <w:p w14:paraId="6DA3D6F6" w14:textId="0C2D2451" w:rsidR="00870388" w:rsidRPr="000B238C" w:rsidRDefault="0059270C" w:rsidP="006D5923">
            <w:pPr>
              <w:rPr>
                <w:rFonts w:asciiTheme="minorHAnsi" w:hAnsiTheme="minorHAnsi" w:cstheme="minorHAnsi"/>
                <w:sz w:val="20"/>
                <w:szCs w:val="20"/>
              </w:rPr>
            </w:pPr>
            <w:r w:rsidRPr="000B238C">
              <w:rPr>
                <w:rFonts w:asciiTheme="minorHAnsi" w:hAnsiTheme="minorHAnsi" w:cstheme="minorHAnsi"/>
                <w:sz w:val="20"/>
                <w:szCs w:val="20"/>
              </w:rPr>
              <w:t xml:space="preserve">The Government’s National Policy Strategies </w:t>
            </w:r>
            <w:r w:rsidR="0065477B" w:rsidRPr="000B238C">
              <w:rPr>
                <w:rFonts w:asciiTheme="minorHAnsi" w:hAnsiTheme="minorHAnsi" w:cstheme="minorHAnsi"/>
                <w:sz w:val="20"/>
                <w:szCs w:val="20"/>
              </w:rPr>
              <w:t>an</w:t>
            </w:r>
            <w:r w:rsidRPr="000B238C">
              <w:rPr>
                <w:rFonts w:asciiTheme="minorHAnsi" w:hAnsiTheme="minorHAnsi" w:cstheme="minorHAnsi"/>
                <w:sz w:val="20"/>
                <w:szCs w:val="20"/>
              </w:rPr>
              <w:t>d</w:t>
            </w:r>
            <w:r w:rsidR="0065477B" w:rsidRPr="000B238C">
              <w:rPr>
                <w:rFonts w:asciiTheme="minorHAnsi" w:hAnsiTheme="minorHAnsi" w:cstheme="minorHAnsi"/>
                <w:sz w:val="20"/>
                <w:szCs w:val="20"/>
              </w:rPr>
              <w:t xml:space="preserve"> Measures to Prevent </w:t>
            </w:r>
            <w:r w:rsidRPr="000B238C">
              <w:rPr>
                <w:rFonts w:asciiTheme="minorHAnsi" w:hAnsiTheme="minorHAnsi" w:cstheme="minorHAnsi"/>
                <w:sz w:val="20"/>
                <w:szCs w:val="20"/>
              </w:rPr>
              <w:t>a</w:t>
            </w:r>
            <w:r w:rsidR="0065477B" w:rsidRPr="000B238C">
              <w:rPr>
                <w:rFonts w:asciiTheme="minorHAnsi" w:hAnsiTheme="minorHAnsi" w:cstheme="minorHAnsi"/>
                <w:sz w:val="20"/>
                <w:szCs w:val="20"/>
              </w:rPr>
              <w:t>n</w:t>
            </w:r>
            <w:r w:rsidRPr="000B238C">
              <w:rPr>
                <w:rFonts w:asciiTheme="minorHAnsi" w:hAnsiTheme="minorHAnsi" w:cstheme="minorHAnsi"/>
                <w:sz w:val="20"/>
                <w:szCs w:val="20"/>
              </w:rPr>
              <w:t xml:space="preserve">d Suppress Trafficking in Persons </w:t>
            </w:r>
            <w:r w:rsidR="006D5923" w:rsidRPr="000B238C">
              <w:rPr>
                <w:rFonts w:asciiTheme="minorHAnsi" w:hAnsiTheme="minorHAnsi" w:cstheme="minorHAnsi"/>
                <w:sz w:val="20"/>
                <w:szCs w:val="20"/>
              </w:rPr>
              <w:t>(</w:t>
            </w:r>
            <w:r w:rsidRPr="000B238C">
              <w:rPr>
                <w:rFonts w:asciiTheme="minorHAnsi" w:hAnsiTheme="minorHAnsi" w:cstheme="minorHAnsi"/>
                <w:sz w:val="20"/>
                <w:szCs w:val="20"/>
              </w:rPr>
              <w:t>2011</w:t>
            </w:r>
            <w:r w:rsidR="006D5923" w:rsidRPr="000B238C">
              <w:rPr>
                <w:rFonts w:asciiTheme="minorHAnsi" w:hAnsiTheme="minorHAnsi" w:cstheme="minorHAnsi"/>
                <w:sz w:val="20"/>
                <w:szCs w:val="20"/>
              </w:rPr>
              <w:t>–</w:t>
            </w:r>
            <w:r w:rsidRPr="000B238C">
              <w:rPr>
                <w:rFonts w:asciiTheme="minorHAnsi" w:hAnsiTheme="minorHAnsi" w:cstheme="minorHAnsi"/>
                <w:sz w:val="20"/>
                <w:szCs w:val="20"/>
              </w:rPr>
              <w:t>2016</w:t>
            </w:r>
            <w:r w:rsidR="006D5923" w:rsidRPr="000B238C">
              <w:rPr>
                <w:rFonts w:asciiTheme="minorHAnsi" w:hAnsiTheme="minorHAnsi" w:cstheme="minorHAnsi"/>
                <w:sz w:val="20"/>
                <w:szCs w:val="20"/>
              </w:rPr>
              <w:t>)</w:t>
            </w:r>
          </w:p>
        </w:tc>
        <w:tc>
          <w:tcPr>
            <w:tcW w:w="6660" w:type="dxa"/>
          </w:tcPr>
          <w:p w14:paraId="417A8EFB" w14:textId="2E5EE3B8" w:rsidR="00870388" w:rsidRPr="000B238C" w:rsidRDefault="00BE5B3C" w:rsidP="00A64E0F">
            <w:pPr>
              <w:rPr>
                <w:rFonts w:asciiTheme="minorHAnsi" w:hAnsiTheme="minorHAnsi" w:cstheme="minorHAnsi"/>
                <w:sz w:val="20"/>
                <w:szCs w:val="20"/>
              </w:rPr>
            </w:pPr>
            <w:r w:rsidRPr="000B238C">
              <w:rPr>
                <w:rFonts w:asciiTheme="minorHAnsi" w:hAnsiTheme="minorHAnsi"/>
                <w:sz w:val="20"/>
                <w:szCs w:val="20"/>
              </w:rPr>
              <w:t>C</w:t>
            </w:r>
            <w:r w:rsidR="0065477B" w:rsidRPr="000B238C">
              <w:rPr>
                <w:rFonts w:asciiTheme="minorHAnsi" w:hAnsiTheme="minorHAnsi"/>
                <w:sz w:val="20"/>
                <w:szCs w:val="20"/>
              </w:rPr>
              <w:t>omprehensive Anti-Trafficking in Persons Policy</w:t>
            </w:r>
            <w:r w:rsidR="00EF5A72" w:rsidRPr="000B238C">
              <w:rPr>
                <w:rFonts w:asciiTheme="minorHAnsi" w:hAnsiTheme="minorHAnsi"/>
                <w:sz w:val="20"/>
                <w:szCs w:val="20"/>
              </w:rPr>
              <w:t xml:space="preserve"> contain</w:t>
            </w:r>
            <w:r w:rsidR="00D47044" w:rsidRPr="000B238C">
              <w:rPr>
                <w:rFonts w:asciiTheme="minorHAnsi" w:hAnsiTheme="minorHAnsi"/>
                <w:sz w:val="20"/>
                <w:szCs w:val="20"/>
              </w:rPr>
              <w:t>s</w:t>
            </w:r>
            <w:r w:rsidR="0006068C" w:rsidRPr="000B238C">
              <w:rPr>
                <w:rFonts w:asciiTheme="minorHAnsi" w:hAnsiTheme="minorHAnsi"/>
                <w:sz w:val="20"/>
                <w:szCs w:val="20"/>
              </w:rPr>
              <w:t xml:space="preserve"> five strategies which are </w:t>
            </w:r>
            <w:r w:rsidR="00EF5A72" w:rsidRPr="000B238C">
              <w:rPr>
                <w:rFonts w:asciiTheme="minorHAnsi" w:hAnsiTheme="minorHAnsi"/>
                <w:sz w:val="20"/>
                <w:szCs w:val="20"/>
              </w:rPr>
              <w:t>operationalized in annual action plans</w:t>
            </w:r>
            <w:r w:rsidR="0065477B" w:rsidRPr="000B238C">
              <w:rPr>
                <w:rFonts w:asciiTheme="minorHAnsi" w:hAnsiTheme="minorHAnsi"/>
                <w:sz w:val="20"/>
                <w:szCs w:val="20"/>
              </w:rPr>
              <w:t>.</w:t>
            </w:r>
            <w:r w:rsidR="007B7E71" w:rsidRPr="000B238C">
              <w:rPr>
                <w:rFonts w:asciiTheme="minorHAnsi" w:hAnsiTheme="minorHAnsi"/>
                <w:sz w:val="20"/>
                <w:szCs w:val="20"/>
              </w:rPr>
              <w:fldChar w:fldCharType="begin"/>
            </w:r>
            <w:r w:rsidR="003129BB">
              <w:rPr>
                <w:rFonts w:asciiTheme="minorHAnsi" w:hAnsiTheme="minorHAnsi"/>
                <w:sz w:val="20"/>
                <w:szCs w:val="20"/>
              </w:rPr>
              <w:instrText xml:space="preserve"> ADDIN EN.CITE &lt;EndNote&gt;&lt;Cite&gt;&lt;Author&gt;Government of Thailand&lt;/Author&gt;&lt;Year&gt;2010&lt;/Year&gt;&lt;RecNum&gt;246&lt;/RecNum&gt;&lt;DisplayText&gt;(55)&lt;/DisplayText&gt;&lt;record&gt;&lt;rec-number&gt;246&lt;/rec-number&gt;&lt;foreign-keys&gt;&lt;key app="EN" db-id="5vrz02vd1rz2ppeeax9x95v6wdxa2w2wsdte"&gt;246&lt;/key&gt;&lt;/foreign-keys&gt;&lt;ref-type name="Report"&gt;27&lt;/ref-type&gt;&lt;contributors&gt;&lt;authors&gt;&lt;author&gt;Government of Thailand,&lt;/author&gt;&lt;/authors&gt;&lt;/contributors&gt;&lt;titles&gt;&lt;title&gt;Thailand&amp;apos;s Efforts in the Prevention and Suppression of Human Trafficking&lt;/title&gt;&lt;short-title&gt;Thailand&amp;apos;s Efforts in the Prevention and Suppression of Human Trafficking in 2010&lt;/short-title&gt;&lt;/titles&gt;&lt;keywords&gt;&lt;keyword&gt;Thailand&lt;/keyword&gt;&lt;/keywords&gt;&lt;dates&gt;&lt;year&gt;2010&lt;/year&gt;&lt;/dates&gt;&lt;pub-location&gt;Bangkok&lt;/pub-location&gt;&lt;urls&gt;&lt;/urls&gt;&lt;access-date&gt;March 3, 2011&lt;/access-date&gt;&lt;/record&gt;&lt;/Cite&gt;&lt;/EndNote&gt;</w:instrText>
            </w:r>
            <w:r w:rsidR="007B7E71" w:rsidRPr="000B238C">
              <w:rPr>
                <w:rFonts w:asciiTheme="minorHAnsi" w:hAnsiTheme="minorHAnsi"/>
                <w:sz w:val="20"/>
                <w:szCs w:val="20"/>
              </w:rPr>
              <w:fldChar w:fldCharType="separate"/>
            </w:r>
            <w:r w:rsidR="003129BB">
              <w:rPr>
                <w:rFonts w:asciiTheme="minorHAnsi" w:hAnsiTheme="minorHAnsi"/>
                <w:noProof/>
                <w:sz w:val="20"/>
                <w:szCs w:val="20"/>
              </w:rPr>
              <w:t>(</w:t>
            </w:r>
            <w:hyperlink w:anchor="_ENREF_55" w:tooltip="Government of Thailand, 2010 #246" w:history="1">
              <w:r w:rsidR="00A64E0F">
                <w:rPr>
                  <w:rFonts w:asciiTheme="minorHAnsi" w:hAnsiTheme="minorHAnsi"/>
                  <w:noProof/>
                  <w:sz w:val="20"/>
                  <w:szCs w:val="20"/>
                </w:rPr>
                <w:t>55</w:t>
              </w:r>
            </w:hyperlink>
            <w:r w:rsidR="003129BB">
              <w:rPr>
                <w:rFonts w:asciiTheme="minorHAnsi" w:hAnsiTheme="minorHAnsi"/>
                <w:noProof/>
                <w:sz w:val="20"/>
                <w:szCs w:val="20"/>
              </w:rPr>
              <w:t>)</w:t>
            </w:r>
            <w:r w:rsidR="007B7E71" w:rsidRPr="000B238C">
              <w:rPr>
                <w:rFonts w:asciiTheme="minorHAnsi" w:hAnsiTheme="minorHAnsi"/>
                <w:sz w:val="20"/>
                <w:szCs w:val="20"/>
              </w:rPr>
              <w:fldChar w:fldCharType="end"/>
            </w:r>
            <w:r w:rsidRPr="000B238C">
              <w:rPr>
                <w:rFonts w:asciiTheme="minorHAnsi" w:hAnsiTheme="minorHAnsi"/>
                <w:sz w:val="20"/>
                <w:szCs w:val="20"/>
              </w:rPr>
              <w:t xml:space="preserve"> S</w:t>
            </w:r>
            <w:r w:rsidR="0065477B" w:rsidRPr="000B238C">
              <w:rPr>
                <w:rFonts w:asciiTheme="minorHAnsi" w:hAnsiTheme="minorHAnsi"/>
                <w:sz w:val="20"/>
                <w:szCs w:val="20"/>
              </w:rPr>
              <w:t xml:space="preserve">trategies </w:t>
            </w:r>
            <w:r w:rsidRPr="000B238C">
              <w:rPr>
                <w:rFonts w:asciiTheme="minorHAnsi" w:hAnsiTheme="minorHAnsi"/>
                <w:sz w:val="20"/>
                <w:szCs w:val="20"/>
              </w:rPr>
              <w:t>include</w:t>
            </w:r>
            <w:r w:rsidR="0065477B" w:rsidRPr="000B238C">
              <w:rPr>
                <w:rFonts w:asciiTheme="minorHAnsi" w:hAnsiTheme="minorHAnsi"/>
                <w:sz w:val="20"/>
                <w:szCs w:val="20"/>
              </w:rPr>
              <w:t xml:space="preserve"> prevention; prosecution; protection and assistance; development of policy and promotion mechanisms; and development and management of information.</w:t>
            </w:r>
            <w:r w:rsidR="007B7E71" w:rsidRPr="000B238C">
              <w:rPr>
                <w:rFonts w:asciiTheme="minorHAnsi" w:hAnsiTheme="minorHAnsi"/>
                <w:sz w:val="20"/>
                <w:szCs w:val="20"/>
              </w:rPr>
              <w:fldChar w:fldCharType="begin"/>
            </w:r>
            <w:r w:rsidR="003129BB">
              <w:rPr>
                <w:rFonts w:asciiTheme="minorHAnsi" w:hAnsiTheme="minorHAnsi"/>
                <w:sz w:val="20"/>
                <w:szCs w:val="20"/>
              </w:rPr>
              <w:instrText xml:space="preserve"> ADDIN EN.CITE &lt;EndNote&gt;&lt;Cite&gt;&lt;Author&gt;UN Committee on the Rights of the Child&lt;/Author&gt;&lt;Year&gt;January 20, 2012&lt;/Year&gt;&lt;RecNum&gt;348&lt;/RecNum&gt;&lt;DisplayText&gt;(57)&lt;/DisplayText&gt;&lt;record&gt;&lt;rec-number&gt;348&lt;/rec-number&gt;&lt;foreign-keys&gt;&lt;key app="EN" db-id="5vrz02vd1rz2ppeeax9x95v6wdxa2w2wsdte"&gt;348&lt;/key&gt;&lt;/foreign-keys&gt;&lt;ref-type name="Report"&gt;27&lt;/ref-type&gt;&lt;contributors&gt;&lt;authors&gt;&lt;author&gt;UN Committee on the Rights of the Child,&lt;/author&gt;&lt;/authors&gt;&lt;/contributors&gt;&lt;titles&gt;&lt;title&gt;Consideration of Reports Submitted by States Parties Under Article 8 of the Convention: List of Issues: Thailand&lt;/title&gt;&lt;/titles&gt;&lt;keywords&gt;&lt;keyword&gt;Thailand&lt;/keyword&gt;&lt;/keywords&gt;&lt;dates&gt;&lt;year&gt;January 20, 2012&lt;/year&gt;&lt;/dates&gt;&lt;pub-location&gt;Geneva&lt;/pub-location&gt;&lt;isbn&gt;CRC/C/OPAC/THA/Q/1&lt;/isbn&gt;&lt;urls&gt;&lt;related-urls&gt;&lt;url&gt;http://daccess-dds-ny.un.org/doc/UNDOC/GEN/G12/403/09/PDF/G1240309.pdf?OpenElement&lt;/url&gt;&lt;/related-urls&gt;&lt;/urls&gt;&lt;/record&gt;&lt;/Cite&gt;&lt;/EndNote&gt;</w:instrText>
            </w:r>
            <w:r w:rsidR="007B7E71" w:rsidRPr="000B238C">
              <w:rPr>
                <w:rFonts w:asciiTheme="minorHAnsi" w:hAnsiTheme="minorHAnsi"/>
                <w:sz w:val="20"/>
                <w:szCs w:val="20"/>
              </w:rPr>
              <w:fldChar w:fldCharType="separate"/>
            </w:r>
            <w:r w:rsidR="003129BB">
              <w:rPr>
                <w:rFonts w:asciiTheme="minorHAnsi" w:hAnsiTheme="minorHAnsi"/>
                <w:noProof/>
                <w:sz w:val="20"/>
                <w:szCs w:val="20"/>
              </w:rPr>
              <w:t>(</w:t>
            </w:r>
            <w:hyperlink w:anchor="_ENREF_57" w:tooltip="UN Committee on the Rights of the Child, January 20, 2012 #348" w:history="1">
              <w:r w:rsidR="00A64E0F">
                <w:rPr>
                  <w:rFonts w:asciiTheme="minorHAnsi" w:hAnsiTheme="minorHAnsi"/>
                  <w:noProof/>
                  <w:sz w:val="20"/>
                  <w:szCs w:val="20"/>
                </w:rPr>
                <w:t>57</w:t>
              </w:r>
            </w:hyperlink>
            <w:r w:rsidR="003129BB">
              <w:rPr>
                <w:rFonts w:asciiTheme="minorHAnsi" w:hAnsiTheme="minorHAnsi"/>
                <w:noProof/>
                <w:sz w:val="20"/>
                <w:szCs w:val="20"/>
              </w:rPr>
              <w:t>)</w:t>
            </w:r>
            <w:r w:rsidR="007B7E71" w:rsidRPr="000B238C">
              <w:rPr>
                <w:rFonts w:asciiTheme="minorHAnsi" w:hAnsiTheme="minorHAnsi"/>
                <w:sz w:val="20"/>
                <w:szCs w:val="20"/>
              </w:rPr>
              <w:fldChar w:fldCharType="end"/>
            </w:r>
            <w:r w:rsidR="0065477B" w:rsidRPr="000B238C">
              <w:rPr>
                <w:rFonts w:asciiTheme="minorHAnsi" w:hAnsiTheme="minorHAnsi"/>
                <w:sz w:val="20"/>
                <w:szCs w:val="20"/>
              </w:rPr>
              <w:t xml:space="preserve"> </w:t>
            </w:r>
          </w:p>
        </w:tc>
      </w:tr>
      <w:tr w:rsidR="008271EE" w:rsidRPr="000B238C" w14:paraId="7F04091A" w14:textId="77777777" w:rsidTr="00F21F7F">
        <w:tc>
          <w:tcPr>
            <w:tcW w:w="2808" w:type="dxa"/>
          </w:tcPr>
          <w:p w14:paraId="51AEDEBF" w14:textId="50BD6088" w:rsidR="008271EE" w:rsidRPr="000B238C" w:rsidRDefault="0065477B" w:rsidP="0059270C">
            <w:pPr>
              <w:rPr>
                <w:rFonts w:asciiTheme="minorHAnsi" w:hAnsiTheme="minorHAnsi" w:cstheme="minorHAnsi"/>
                <w:sz w:val="20"/>
                <w:szCs w:val="20"/>
              </w:rPr>
            </w:pPr>
            <w:r w:rsidRPr="000B238C">
              <w:rPr>
                <w:rFonts w:asciiTheme="minorHAnsi" w:hAnsiTheme="minorHAnsi"/>
                <w:sz w:val="20"/>
                <w:szCs w:val="20"/>
              </w:rPr>
              <w:t xml:space="preserve">National Child and Youth </w:t>
            </w:r>
            <w:r w:rsidRPr="000B238C">
              <w:rPr>
                <w:rFonts w:asciiTheme="minorHAnsi" w:hAnsiTheme="minorHAnsi"/>
                <w:sz w:val="20"/>
                <w:szCs w:val="20"/>
              </w:rPr>
              <w:lastRenderedPageBreak/>
              <w:t xml:space="preserve">Development Plan </w:t>
            </w:r>
            <w:r w:rsidR="006D5923" w:rsidRPr="000B238C">
              <w:rPr>
                <w:rFonts w:asciiTheme="minorHAnsi" w:hAnsiTheme="minorHAnsi"/>
                <w:sz w:val="20"/>
                <w:szCs w:val="20"/>
              </w:rPr>
              <w:t>(</w:t>
            </w:r>
            <w:r w:rsidRPr="000B238C">
              <w:rPr>
                <w:rFonts w:asciiTheme="minorHAnsi" w:hAnsiTheme="minorHAnsi"/>
                <w:sz w:val="20"/>
                <w:szCs w:val="20"/>
              </w:rPr>
              <w:t>2012</w:t>
            </w:r>
            <w:r w:rsidR="006D5923" w:rsidRPr="000B238C">
              <w:rPr>
                <w:rFonts w:asciiTheme="minorHAnsi" w:hAnsiTheme="minorHAnsi" w:cstheme="minorHAnsi"/>
                <w:sz w:val="20"/>
                <w:szCs w:val="20"/>
              </w:rPr>
              <w:t>–</w:t>
            </w:r>
            <w:r w:rsidRPr="000B238C">
              <w:rPr>
                <w:rFonts w:asciiTheme="minorHAnsi" w:hAnsiTheme="minorHAnsi"/>
                <w:sz w:val="20"/>
                <w:szCs w:val="20"/>
              </w:rPr>
              <w:t>2016</w:t>
            </w:r>
            <w:r w:rsidR="006D5923" w:rsidRPr="000B238C">
              <w:rPr>
                <w:rFonts w:asciiTheme="minorHAnsi" w:hAnsiTheme="minorHAnsi"/>
                <w:sz w:val="20"/>
                <w:szCs w:val="20"/>
              </w:rPr>
              <w:t>)</w:t>
            </w:r>
            <w:r w:rsidR="00802FDD" w:rsidRPr="000B238C">
              <w:rPr>
                <w:rFonts w:asciiTheme="minorHAnsi" w:hAnsiTheme="minorHAnsi"/>
                <w:sz w:val="20"/>
                <w:szCs w:val="20"/>
              </w:rPr>
              <w:t>*</w:t>
            </w:r>
          </w:p>
        </w:tc>
        <w:tc>
          <w:tcPr>
            <w:tcW w:w="6660" w:type="dxa"/>
          </w:tcPr>
          <w:p w14:paraId="3CA41D47" w14:textId="5A2CFCBC" w:rsidR="008271EE" w:rsidRPr="000B238C" w:rsidRDefault="008D2B88" w:rsidP="00A64E0F">
            <w:pPr>
              <w:tabs>
                <w:tab w:val="left" w:pos="4392"/>
              </w:tabs>
              <w:rPr>
                <w:rFonts w:asciiTheme="minorHAnsi" w:hAnsiTheme="minorHAnsi" w:cstheme="minorHAnsi"/>
                <w:sz w:val="20"/>
                <w:szCs w:val="20"/>
              </w:rPr>
            </w:pPr>
            <w:r w:rsidRPr="000B238C">
              <w:rPr>
                <w:rFonts w:asciiTheme="minorHAnsi" w:hAnsiTheme="minorHAnsi"/>
                <w:sz w:val="20"/>
                <w:szCs w:val="20"/>
              </w:rPr>
              <w:lastRenderedPageBreak/>
              <w:t>M</w:t>
            </w:r>
            <w:r w:rsidR="0065477B" w:rsidRPr="000B238C">
              <w:rPr>
                <w:rFonts w:asciiTheme="minorHAnsi" w:hAnsiTheme="minorHAnsi"/>
                <w:sz w:val="20"/>
                <w:szCs w:val="20"/>
              </w:rPr>
              <w:t>ain principles</w:t>
            </w:r>
            <w:r w:rsidR="003C5768" w:rsidRPr="000B238C">
              <w:rPr>
                <w:rFonts w:asciiTheme="minorHAnsi" w:hAnsiTheme="minorHAnsi"/>
                <w:sz w:val="20"/>
                <w:szCs w:val="20"/>
              </w:rPr>
              <w:t xml:space="preserve"> includ</w:t>
            </w:r>
            <w:r w:rsidR="00D47044" w:rsidRPr="000B238C">
              <w:rPr>
                <w:rFonts w:asciiTheme="minorHAnsi" w:hAnsiTheme="minorHAnsi"/>
                <w:sz w:val="20"/>
                <w:szCs w:val="20"/>
              </w:rPr>
              <w:t>e</w:t>
            </w:r>
            <w:r w:rsidR="009A452D" w:rsidRPr="000B238C">
              <w:rPr>
                <w:rFonts w:asciiTheme="minorHAnsi" w:hAnsiTheme="minorHAnsi"/>
                <w:sz w:val="20"/>
                <w:szCs w:val="20"/>
              </w:rPr>
              <w:t xml:space="preserve"> </w:t>
            </w:r>
            <w:r w:rsidR="00D47044" w:rsidRPr="000B238C">
              <w:rPr>
                <w:rFonts w:asciiTheme="minorHAnsi" w:hAnsiTheme="minorHAnsi"/>
                <w:sz w:val="20"/>
                <w:szCs w:val="20"/>
              </w:rPr>
              <w:t>(</w:t>
            </w:r>
            <w:r w:rsidR="00553929" w:rsidRPr="000B238C">
              <w:rPr>
                <w:rFonts w:asciiTheme="minorHAnsi" w:hAnsiTheme="minorHAnsi"/>
                <w:sz w:val="20"/>
                <w:szCs w:val="20"/>
              </w:rPr>
              <w:t>1</w:t>
            </w:r>
            <w:r w:rsidR="00D47044" w:rsidRPr="000B238C">
              <w:rPr>
                <w:rFonts w:asciiTheme="minorHAnsi" w:hAnsiTheme="minorHAnsi"/>
                <w:sz w:val="20"/>
                <w:szCs w:val="20"/>
              </w:rPr>
              <w:t>)</w:t>
            </w:r>
            <w:r w:rsidR="00B04930" w:rsidRPr="000B238C">
              <w:rPr>
                <w:rFonts w:asciiTheme="minorHAnsi" w:hAnsiTheme="minorHAnsi"/>
                <w:sz w:val="20"/>
                <w:szCs w:val="20"/>
              </w:rPr>
              <w:t xml:space="preserve"> </w:t>
            </w:r>
            <w:r w:rsidR="0065477B" w:rsidRPr="000B238C">
              <w:rPr>
                <w:rFonts w:asciiTheme="minorHAnsi" w:hAnsiTheme="minorHAnsi"/>
                <w:sz w:val="20"/>
                <w:szCs w:val="20"/>
              </w:rPr>
              <w:t xml:space="preserve">the enforcement and implementation of the </w:t>
            </w:r>
            <w:r w:rsidR="0065477B" w:rsidRPr="000B238C">
              <w:rPr>
                <w:rFonts w:asciiTheme="minorHAnsi" w:hAnsiTheme="minorHAnsi"/>
                <w:sz w:val="20"/>
                <w:szCs w:val="20"/>
              </w:rPr>
              <w:lastRenderedPageBreak/>
              <w:t xml:space="preserve">National Child and Youth Development Promotion Act of 2007 and relevant laws; </w:t>
            </w:r>
            <w:r w:rsidR="00553929" w:rsidRPr="000B238C">
              <w:rPr>
                <w:rFonts w:asciiTheme="minorHAnsi" w:hAnsiTheme="minorHAnsi"/>
                <w:sz w:val="20"/>
                <w:szCs w:val="20"/>
              </w:rPr>
              <w:t>(</w:t>
            </w:r>
            <w:r w:rsidR="003C5768" w:rsidRPr="000B238C">
              <w:rPr>
                <w:rFonts w:asciiTheme="minorHAnsi" w:hAnsiTheme="minorHAnsi"/>
                <w:sz w:val="20"/>
                <w:szCs w:val="20"/>
              </w:rPr>
              <w:t>2</w:t>
            </w:r>
            <w:r w:rsidR="00553929" w:rsidRPr="000B238C">
              <w:rPr>
                <w:rFonts w:asciiTheme="minorHAnsi" w:hAnsiTheme="minorHAnsi"/>
                <w:sz w:val="20"/>
                <w:szCs w:val="20"/>
              </w:rPr>
              <w:t>)</w:t>
            </w:r>
            <w:r w:rsidR="003C5768" w:rsidRPr="000B238C">
              <w:rPr>
                <w:rFonts w:asciiTheme="minorHAnsi" w:hAnsiTheme="minorHAnsi"/>
                <w:sz w:val="20"/>
                <w:szCs w:val="20"/>
              </w:rPr>
              <w:t xml:space="preserve"> </w:t>
            </w:r>
            <w:r w:rsidR="0065477B" w:rsidRPr="000B238C">
              <w:rPr>
                <w:rFonts w:asciiTheme="minorHAnsi" w:hAnsiTheme="minorHAnsi"/>
                <w:sz w:val="20"/>
                <w:szCs w:val="20"/>
              </w:rPr>
              <w:t xml:space="preserve">the idea that every child and young person has the right to receive basic education of the highest quality; </w:t>
            </w:r>
            <w:r w:rsidR="00553929" w:rsidRPr="000B238C">
              <w:rPr>
                <w:rFonts w:asciiTheme="minorHAnsi" w:hAnsiTheme="minorHAnsi"/>
                <w:sz w:val="20"/>
                <w:szCs w:val="20"/>
              </w:rPr>
              <w:t>(</w:t>
            </w:r>
            <w:r w:rsidR="003C5768" w:rsidRPr="000B238C">
              <w:rPr>
                <w:rFonts w:asciiTheme="minorHAnsi" w:hAnsiTheme="minorHAnsi"/>
                <w:sz w:val="20"/>
                <w:szCs w:val="20"/>
              </w:rPr>
              <w:t>3</w:t>
            </w:r>
            <w:r w:rsidR="00553929" w:rsidRPr="000B238C">
              <w:rPr>
                <w:rFonts w:asciiTheme="minorHAnsi" w:hAnsiTheme="minorHAnsi"/>
                <w:sz w:val="20"/>
                <w:szCs w:val="20"/>
              </w:rPr>
              <w:t>)</w:t>
            </w:r>
            <w:r w:rsidR="003C5768" w:rsidRPr="000B238C">
              <w:rPr>
                <w:rFonts w:asciiTheme="minorHAnsi" w:hAnsiTheme="minorHAnsi"/>
                <w:sz w:val="20"/>
                <w:szCs w:val="20"/>
              </w:rPr>
              <w:t xml:space="preserve"> </w:t>
            </w:r>
            <w:r w:rsidR="0065477B" w:rsidRPr="000B238C">
              <w:rPr>
                <w:rFonts w:asciiTheme="minorHAnsi" w:hAnsiTheme="minorHAnsi"/>
                <w:sz w:val="20"/>
                <w:szCs w:val="20"/>
              </w:rPr>
              <w:t>the notion that children and youth have the right to basic health</w:t>
            </w:r>
            <w:r w:rsidR="006D5923" w:rsidRPr="000B238C">
              <w:rPr>
                <w:rFonts w:asciiTheme="minorHAnsi" w:hAnsiTheme="minorHAnsi"/>
                <w:sz w:val="20"/>
                <w:szCs w:val="20"/>
              </w:rPr>
              <w:t xml:space="preserve"> </w:t>
            </w:r>
            <w:r w:rsidR="0065477B" w:rsidRPr="000B238C">
              <w:rPr>
                <w:rFonts w:asciiTheme="minorHAnsi" w:hAnsiTheme="minorHAnsi"/>
                <w:sz w:val="20"/>
                <w:szCs w:val="20"/>
              </w:rPr>
              <w:t xml:space="preserve">care services </w:t>
            </w:r>
            <w:r w:rsidR="0058024E" w:rsidRPr="000B238C">
              <w:rPr>
                <w:rFonts w:asciiTheme="minorHAnsi" w:hAnsiTheme="minorHAnsi"/>
                <w:sz w:val="20"/>
                <w:szCs w:val="20"/>
              </w:rPr>
              <w:t xml:space="preserve">of </w:t>
            </w:r>
            <w:r w:rsidR="0065477B" w:rsidRPr="000B238C">
              <w:rPr>
                <w:rFonts w:asciiTheme="minorHAnsi" w:hAnsiTheme="minorHAnsi"/>
                <w:sz w:val="20"/>
                <w:szCs w:val="20"/>
              </w:rPr>
              <w:t xml:space="preserve">the highest standard; and </w:t>
            </w:r>
            <w:r w:rsidR="00553929" w:rsidRPr="000B238C">
              <w:rPr>
                <w:rFonts w:asciiTheme="minorHAnsi" w:hAnsiTheme="minorHAnsi"/>
                <w:sz w:val="20"/>
                <w:szCs w:val="20"/>
              </w:rPr>
              <w:t>(</w:t>
            </w:r>
            <w:r w:rsidR="003C5768" w:rsidRPr="000B238C">
              <w:rPr>
                <w:rFonts w:asciiTheme="minorHAnsi" w:hAnsiTheme="minorHAnsi"/>
                <w:sz w:val="20"/>
                <w:szCs w:val="20"/>
              </w:rPr>
              <w:t>4</w:t>
            </w:r>
            <w:r w:rsidR="00553929" w:rsidRPr="000B238C">
              <w:rPr>
                <w:rFonts w:asciiTheme="minorHAnsi" w:hAnsiTheme="minorHAnsi"/>
                <w:sz w:val="20"/>
                <w:szCs w:val="20"/>
              </w:rPr>
              <w:t>)</w:t>
            </w:r>
            <w:r w:rsidR="003C5768" w:rsidRPr="000B238C">
              <w:rPr>
                <w:rFonts w:asciiTheme="minorHAnsi" w:hAnsiTheme="minorHAnsi"/>
                <w:sz w:val="20"/>
                <w:szCs w:val="20"/>
              </w:rPr>
              <w:t xml:space="preserve"> </w:t>
            </w:r>
            <w:r w:rsidR="0065477B" w:rsidRPr="000B238C">
              <w:rPr>
                <w:rFonts w:asciiTheme="minorHAnsi" w:hAnsiTheme="minorHAnsi"/>
                <w:sz w:val="20"/>
                <w:szCs w:val="20"/>
              </w:rPr>
              <w:t>the idea that children and youth have the right to play, rest, and participate in recreational activities.</w:t>
            </w:r>
            <w:r w:rsidR="007B7E71" w:rsidRPr="000B238C">
              <w:rPr>
                <w:rFonts w:asciiTheme="minorHAnsi" w:hAnsiTheme="minorHAnsi"/>
                <w:sz w:val="20"/>
                <w:szCs w:val="20"/>
              </w:rPr>
              <w:fldChar w:fldCharType="begin"/>
            </w:r>
            <w:r w:rsidR="003129BB">
              <w:rPr>
                <w:rFonts w:asciiTheme="minorHAnsi" w:hAnsiTheme="minorHAnsi"/>
                <w:sz w:val="20"/>
                <w:szCs w:val="20"/>
              </w:rPr>
              <w:instrText xml:space="preserve"> ADDIN EN.CITE &lt;EndNote&gt;&lt;Cite&gt;&lt;Author&gt;UN Committee on the Rights of the Child&lt;/Author&gt;&lt;Year&gt;February 17, 2012&lt;/Year&gt;&lt;RecNum&gt;343&lt;/RecNum&gt;&lt;DisplayText&gt;(58, 59)&lt;/DisplayText&gt;&lt;record&gt;&lt;rec-number&gt;343&lt;/rec-number&gt;&lt;foreign-keys&gt;&lt;key app="EN" db-id="5vrz02vd1rz2ppeeax9x95v6wdxa2w2wsdte"&gt;343&lt;/key&gt;&lt;/foreign-keys&gt;&lt;ref-type name="Report"&gt;27&lt;/ref-type&gt;&lt;contributors&gt;&lt;authors&gt;&lt;author&gt;UN Committee on the Rights of the Child,&lt;/author&gt;&lt;/authors&gt;&lt;/contributors&gt;&lt;titles&gt;&lt;title&gt;Consideration of Reports Submitted by States Parties Under Article 44 of the Convention: Concluding Observations: Thailand&lt;/title&gt;&lt;/titles&gt;&lt;keywords&gt;&lt;keyword&gt;Thailand&lt;/keyword&gt;&lt;/keywords&gt;&lt;dates&gt;&lt;year&gt;February 17, 2012&lt;/year&gt;&lt;/dates&gt;&lt;pub-location&gt;Geneva&lt;/pub-location&gt;&lt;isbn&gt;CRC/C/THA/CO/3-4&lt;/isbn&gt;&lt;urls&gt;&lt;related-urls&gt;&lt;url&gt;http://daccess-dds-ny.un.org/doc/UNDOC/GEN/G12/407/70/PDF/G1240770.pdf?OpenElement&lt;/url&gt;&lt;/related-urls&gt;&lt;/urls&gt;&lt;/record&gt;&lt;/Cite&gt;&lt;Cite&gt;&lt;Author&gt;U.S. Embassy- Bangkok official&lt;/Author&gt;&lt;Year&gt;2013&lt;/Year&gt;&lt;RecNum&gt;457&lt;/RecNum&gt;&lt;record&gt;&lt;rec-number&gt;457&lt;/rec-number&gt;&lt;foreign-keys&gt;&lt;key app="EN" db-id="5vrz02vd1rz2ppeeax9x95v6wdxa2w2wsdte"&gt;457&lt;/key&gt;&lt;/foreign-keys&gt;&lt;ref-type name="Personal Communication"&gt;26&lt;/ref-type&gt;&lt;contributors&gt;&lt;authors&gt;&lt;author&gt;U.S. Embassy- Bangkok official,&lt;/author&gt;&lt;/authors&gt;&lt;secondary-authors&gt;&lt;author&gt;USDOL official,&lt;/author&gt;&lt;/secondary-authors&gt;&lt;/contributors&gt;&lt;titles&gt;&lt;/titles&gt;&lt;keywords&gt;&lt;keyword&gt;Thailand&lt;/keyword&gt;&lt;/keywords&gt;&lt;dates&gt;&lt;year&gt;2013&lt;/year&gt;&lt;pub-dates&gt;&lt;date&gt;March 27,&lt;/date&gt;&lt;/pub-dates&gt;&lt;/dates&gt;&lt;work-type&gt;E-mail communication to&lt;/work-type&gt;&lt;urls&gt;&lt;/urls&gt;&lt;/record&gt;&lt;/Cite&gt;&lt;/EndNote&gt;</w:instrText>
            </w:r>
            <w:r w:rsidR="007B7E71" w:rsidRPr="000B238C">
              <w:rPr>
                <w:rFonts w:asciiTheme="minorHAnsi" w:hAnsiTheme="minorHAnsi"/>
                <w:sz w:val="20"/>
                <w:szCs w:val="20"/>
              </w:rPr>
              <w:fldChar w:fldCharType="separate"/>
            </w:r>
            <w:r w:rsidR="003129BB">
              <w:rPr>
                <w:rFonts w:asciiTheme="minorHAnsi" w:hAnsiTheme="minorHAnsi"/>
                <w:noProof/>
                <w:sz w:val="20"/>
                <w:szCs w:val="20"/>
              </w:rPr>
              <w:t>(</w:t>
            </w:r>
            <w:hyperlink w:anchor="_ENREF_58" w:tooltip="UN Committee on the Rights of the Child, February 17, 2012 #343" w:history="1">
              <w:r w:rsidR="00A64E0F">
                <w:rPr>
                  <w:rFonts w:asciiTheme="minorHAnsi" w:hAnsiTheme="minorHAnsi"/>
                  <w:noProof/>
                  <w:sz w:val="20"/>
                  <w:szCs w:val="20"/>
                </w:rPr>
                <w:t>58</w:t>
              </w:r>
            </w:hyperlink>
            <w:r w:rsidR="003129BB">
              <w:rPr>
                <w:rFonts w:asciiTheme="minorHAnsi" w:hAnsiTheme="minorHAnsi"/>
                <w:noProof/>
                <w:sz w:val="20"/>
                <w:szCs w:val="20"/>
              </w:rPr>
              <w:t xml:space="preserve">, </w:t>
            </w:r>
            <w:hyperlink w:anchor="_ENREF_59" w:tooltip="U.S. Embassy- Bangkok official, 2013 #457" w:history="1">
              <w:r w:rsidR="00A64E0F">
                <w:rPr>
                  <w:rFonts w:asciiTheme="minorHAnsi" w:hAnsiTheme="minorHAnsi"/>
                  <w:noProof/>
                  <w:sz w:val="20"/>
                  <w:szCs w:val="20"/>
                </w:rPr>
                <w:t>59</w:t>
              </w:r>
            </w:hyperlink>
            <w:r w:rsidR="003129BB">
              <w:rPr>
                <w:rFonts w:asciiTheme="minorHAnsi" w:hAnsiTheme="minorHAnsi"/>
                <w:noProof/>
                <w:sz w:val="20"/>
                <w:szCs w:val="20"/>
              </w:rPr>
              <w:t>)</w:t>
            </w:r>
            <w:r w:rsidR="007B7E71" w:rsidRPr="000B238C">
              <w:rPr>
                <w:rFonts w:asciiTheme="minorHAnsi" w:hAnsiTheme="minorHAnsi"/>
                <w:sz w:val="20"/>
                <w:szCs w:val="20"/>
              </w:rPr>
              <w:fldChar w:fldCharType="end"/>
            </w:r>
          </w:p>
        </w:tc>
      </w:tr>
    </w:tbl>
    <w:p w14:paraId="58DE2241" w14:textId="1EF4CAA9" w:rsidR="00802FDD" w:rsidRPr="008271EE" w:rsidRDefault="00802FDD" w:rsidP="00802FDD">
      <w:pPr>
        <w:rPr>
          <w:rFonts w:asciiTheme="minorHAnsi" w:hAnsiTheme="minorHAnsi" w:cstheme="minorHAnsi"/>
          <w:sz w:val="20"/>
          <w:szCs w:val="20"/>
        </w:rPr>
      </w:pPr>
      <w:r w:rsidRPr="00A64E0F">
        <w:rPr>
          <w:rFonts w:asciiTheme="minorHAnsi" w:hAnsiTheme="minorHAnsi" w:cstheme="minorHAnsi"/>
          <w:sz w:val="20"/>
          <w:szCs w:val="20"/>
        </w:rPr>
        <w:lastRenderedPageBreak/>
        <w:t>*</w:t>
      </w:r>
      <w:r w:rsidR="00B438A5">
        <w:rPr>
          <w:rFonts w:asciiTheme="minorHAnsi" w:hAnsiTheme="minorHAnsi" w:cstheme="minorHAnsi"/>
          <w:sz w:val="20"/>
          <w:szCs w:val="20"/>
        </w:rPr>
        <w:t xml:space="preserve"> </w:t>
      </w:r>
      <w:r w:rsidRPr="00A64E0F">
        <w:rPr>
          <w:rFonts w:asciiTheme="minorHAnsi" w:hAnsiTheme="minorHAnsi" w:cstheme="minorHAnsi"/>
          <w:sz w:val="20"/>
          <w:szCs w:val="20"/>
        </w:rPr>
        <w:t>The impact of this policy on child labor does not appear to have been studied.</w:t>
      </w:r>
    </w:p>
    <w:p w14:paraId="5CD50289" w14:textId="77777777" w:rsidR="00802FDD" w:rsidRPr="00250787" w:rsidRDefault="00802FDD" w:rsidP="00756A71">
      <w:pPr>
        <w:rPr>
          <w:rFonts w:asciiTheme="minorHAnsi" w:hAnsiTheme="minorHAnsi" w:cstheme="minorHAnsi"/>
          <w:sz w:val="22"/>
          <w:szCs w:val="22"/>
        </w:rPr>
      </w:pPr>
    </w:p>
    <w:p w14:paraId="72CF2353" w14:textId="77777777" w:rsidR="009B6476" w:rsidRPr="00250787" w:rsidRDefault="009B6476" w:rsidP="00756A71">
      <w:pPr>
        <w:pStyle w:val="Heading1"/>
        <w:numPr>
          <w:ilvl w:val="0"/>
          <w:numId w:val="13"/>
        </w:numPr>
        <w:spacing w:before="0" w:after="0"/>
        <w:ind w:left="450" w:hanging="450"/>
        <w:rPr>
          <w:rFonts w:asciiTheme="minorHAnsi" w:hAnsiTheme="minorHAnsi" w:cstheme="minorHAnsi"/>
          <w:sz w:val="22"/>
          <w:szCs w:val="22"/>
        </w:rPr>
      </w:pPr>
      <w:bookmarkStart w:id="1" w:name="OLE_LINK3"/>
      <w:bookmarkStart w:id="2" w:name="OLE_LINK4"/>
      <w:r w:rsidRPr="00250787">
        <w:rPr>
          <w:rFonts w:asciiTheme="minorHAnsi" w:hAnsiTheme="minorHAnsi" w:cstheme="minorHAnsi"/>
          <w:sz w:val="22"/>
          <w:szCs w:val="22"/>
          <w:lang w:val="en-US"/>
        </w:rPr>
        <w:t xml:space="preserve">Social Programs to </w:t>
      </w:r>
      <w:r>
        <w:rPr>
          <w:rFonts w:asciiTheme="minorHAnsi" w:hAnsiTheme="minorHAnsi" w:cstheme="minorHAnsi"/>
          <w:sz w:val="22"/>
          <w:szCs w:val="22"/>
          <w:lang w:val="en-US"/>
        </w:rPr>
        <w:t xml:space="preserve">Address the </w:t>
      </w:r>
      <w:r w:rsidRPr="002D1F7B">
        <w:rPr>
          <w:rFonts w:asciiTheme="minorHAnsi" w:hAnsiTheme="minorHAnsi" w:cstheme="minorHAnsi"/>
          <w:sz w:val="22"/>
          <w:szCs w:val="22"/>
          <w:lang w:val="en-US"/>
        </w:rPr>
        <w:t>Worst Forms of Child Labor</w:t>
      </w:r>
    </w:p>
    <w:p w14:paraId="0F8B1407" w14:textId="77777777" w:rsidR="009B6476" w:rsidRPr="00250787" w:rsidRDefault="009B6476" w:rsidP="00756A71">
      <w:pPr>
        <w:rPr>
          <w:rFonts w:asciiTheme="minorHAnsi" w:hAnsiTheme="minorHAnsi" w:cstheme="minorHAnsi"/>
          <w:sz w:val="22"/>
          <w:szCs w:val="22"/>
        </w:rPr>
      </w:pPr>
    </w:p>
    <w:p w14:paraId="658C012B" w14:textId="4883B1C8" w:rsidR="009B6476" w:rsidRDefault="0065477B" w:rsidP="00756A71">
      <w:pPr>
        <w:pStyle w:val="Subtitle"/>
        <w:spacing w:after="0"/>
        <w:jc w:val="left"/>
        <w:rPr>
          <w:rFonts w:asciiTheme="minorHAnsi" w:hAnsiTheme="minorHAnsi" w:cstheme="minorHAnsi"/>
          <w:bCs/>
          <w:sz w:val="22"/>
          <w:szCs w:val="22"/>
        </w:rPr>
      </w:pPr>
      <w:r>
        <w:rPr>
          <w:rFonts w:asciiTheme="minorHAnsi" w:hAnsiTheme="minorHAnsi" w:cstheme="minorHAnsi"/>
          <w:bCs/>
          <w:sz w:val="22"/>
          <w:szCs w:val="22"/>
        </w:rPr>
        <w:t>In 2013, the Government of Thailand funded</w:t>
      </w:r>
      <w:r w:rsidR="00CC2064">
        <w:rPr>
          <w:rFonts w:asciiTheme="minorHAnsi" w:hAnsiTheme="minorHAnsi" w:cstheme="minorHAnsi"/>
          <w:bCs/>
          <w:sz w:val="22"/>
          <w:szCs w:val="22"/>
        </w:rPr>
        <w:t xml:space="preserve"> and participated in programs that include the goal of eliminating or preventing child labor,</w:t>
      </w:r>
      <w:r w:rsidR="001F6BA6">
        <w:rPr>
          <w:rFonts w:asciiTheme="minorHAnsi" w:hAnsiTheme="minorHAnsi" w:cstheme="minorHAnsi"/>
          <w:bCs/>
          <w:sz w:val="22"/>
          <w:szCs w:val="22"/>
        </w:rPr>
        <w:t xml:space="preserve"> including</w:t>
      </w:r>
      <w:r w:rsidR="007A413E">
        <w:rPr>
          <w:rFonts w:asciiTheme="minorHAnsi" w:hAnsiTheme="minorHAnsi" w:cstheme="minorHAnsi"/>
          <w:bCs/>
          <w:sz w:val="22"/>
          <w:szCs w:val="22"/>
        </w:rPr>
        <w:t xml:space="preserve"> </w:t>
      </w:r>
      <w:r w:rsidR="00CC2064">
        <w:rPr>
          <w:rFonts w:asciiTheme="minorHAnsi" w:hAnsiTheme="minorHAnsi" w:cstheme="minorHAnsi"/>
          <w:bCs/>
          <w:sz w:val="22"/>
          <w:szCs w:val="22"/>
        </w:rPr>
        <w:t>its worst forms (Table 8).</w:t>
      </w:r>
    </w:p>
    <w:p w14:paraId="4715CA67" w14:textId="77777777" w:rsidR="009B6476" w:rsidRDefault="009B6476" w:rsidP="00756A71">
      <w:pPr>
        <w:pStyle w:val="Subtitle"/>
        <w:spacing w:after="0"/>
        <w:jc w:val="left"/>
        <w:rPr>
          <w:rFonts w:asciiTheme="minorHAnsi" w:hAnsiTheme="minorHAnsi" w:cstheme="minorHAnsi"/>
          <w:b/>
          <w:bCs/>
          <w:sz w:val="22"/>
          <w:szCs w:val="22"/>
        </w:rPr>
      </w:pPr>
    </w:p>
    <w:p w14:paraId="2A02ADF5" w14:textId="77777777" w:rsidR="009B6476" w:rsidRPr="00A64E0F" w:rsidRDefault="00F15D55" w:rsidP="00B70188">
      <w:pPr>
        <w:pStyle w:val="Subtitle"/>
        <w:spacing w:after="0"/>
        <w:jc w:val="left"/>
        <w:rPr>
          <w:rFonts w:asciiTheme="minorHAnsi" w:hAnsiTheme="minorHAnsi" w:cstheme="minorHAnsi"/>
          <w:b/>
          <w:bCs/>
          <w:sz w:val="22"/>
          <w:szCs w:val="22"/>
        </w:rPr>
      </w:pPr>
      <w:proofErr w:type="gramStart"/>
      <w:r w:rsidRPr="00A64E0F">
        <w:rPr>
          <w:rFonts w:asciiTheme="minorHAnsi" w:hAnsiTheme="minorHAnsi" w:cstheme="minorHAnsi"/>
          <w:b/>
          <w:bCs/>
          <w:sz w:val="22"/>
          <w:szCs w:val="22"/>
        </w:rPr>
        <w:t>Table 8</w:t>
      </w:r>
      <w:r w:rsidR="009B6476" w:rsidRPr="00A64E0F">
        <w:rPr>
          <w:rFonts w:asciiTheme="minorHAnsi" w:hAnsiTheme="minorHAnsi" w:cstheme="minorHAnsi"/>
          <w:b/>
          <w:bCs/>
          <w:sz w:val="22"/>
          <w:szCs w:val="22"/>
        </w:rPr>
        <w:t>.</w:t>
      </w:r>
      <w:proofErr w:type="gramEnd"/>
      <w:r w:rsidR="009B6476" w:rsidRPr="00A64E0F">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0B238C" w14:paraId="74276B30" w14:textId="77777777" w:rsidTr="00B70188">
        <w:trPr>
          <w:trHeight w:val="183"/>
        </w:trPr>
        <w:tc>
          <w:tcPr>
            <w:tcW w:w="1998" w:type="dxa"/>
            <w:shd w:val="clear" w:color="auto" w:fill="DAEEF3" w:themeFill="accent5" w:themeFillTint="33"/>
          </w:tcPr>
          <w:p w14:paraId="43D84FFE" w14:textId="77777777" w:rsidR="008271EE" w:rsidRPr="000B238C" w:rsidRDefault="008271EE" w:rsidP="00B70188">
            <w:pPr>
              <w:rPr>
                <w:rFonts w:asciiTheme="minorHAnsi" w:hAnsiTheme="minorHAnsi" w:cstheme="minorHAnsi"/>
                <w:b/>
                <w:sz w:val="20"/>
                <w:szCs w:val="20"/>
              </w:rPr>
            </w:pPr>
            <w:r w:rsidRPr="000B238C">
              <w:rPr>
                <w:rFonts w:asciiTheme="minorHAnsi" w:hAnsiTheme="minorHAnsi" w:cstheme="minorHAnsi"/>
                <w:b/>
                <w:sz w:val="20"/>
                <w:szCs w:val="20"/>
              </w:rPr>
              <w:t xml:space="preserve">Program </w:t>
            </w:r>
          </w:p>
        </w:tc>
        <w:tc>
          <w:tcPr>
            <w:tcW w:w="7470" w:type="dxa"/>
            <w:shd w:val="clear" w:color="auto" w:fill="DAEEF3" w:themeFill="accent5" w:themeFillTint="33"/>
          </w:tcPr>
          <w:p w14:paraId="5C81A1C2" w14:textId="77777777" w:rsidR="008271EE" w:rsidRPr="000B238C" w:rsidRDefault="00BE5B3C" w:rsidP="00BE5B3C">
            <w:pPr>
              <w:rPr>
                <w:rFonts w:asciiTheme="minorHAnsi" w:hAnsiTheme="minorHAnsi" w:cstheme="minorHAnsi"/>
                <w:b/>
                <w:sz w:val="20"/>
                <w:szCs w:val="20"/>
              </w:rPr>
            </w:pPr>
            <w:r w:rsidRPr="000B238C">
              <w:rPr>
                <w:rFonts w:asciiTheme="minorHAnsi" w:hAnsiTheme="minorHAnsi" w:cstheme="minorHAnsi"/>
                <w:b/>
                <w:sz w:val="20"/>
                <w:szCs w:val="20"/>
              </w:rPr>
              <w:t>Description</w:t>
            </w:r>
          </w:p>
        </w:tc>
      </w:tr>
      <w:tr w:rsidR="008271EE" w:rsidRPr="000B238C" w14:paraId="5173471F" w14:textId="77777777" w:rsidTr="00B70188">
        <w:trPr>
          <w:trHeight w:val="251"/>
        </w:trPr>
        <w:tc>
          <w:tcPr>
            <w:tcW w:w="1998" w:type="dxa"/>
          </w:tcPr>
          <w:p w14:paraId="2747F6DE" w14:textId="77777777" w:rsidR="008271EE" w:rsidRPr="000B238C" w:rsidRDefault="0065477B" w:rsidP="00B70188">
            <w:pPr>
              <w:rPr>
                <w:rFonts w:asciiTheme="minorHAnsi" w:hAnsiTheme="minorHAnsi" w:cstheme="minorHAnsi"/>
                <w:sz w:val="20"/>
                <w:szCs w:val="20"/>
              </w:rPr>
            </w:pPr>
            <w:r w:rsidRPr="000B238C">
              <w:rPr>
                <w:rFonts w:asciiTheme="minorHAnsi" w:hAnsiTheme="minorHAnsi"/>
                <w:sz w:val="20"/>
                <w:szCs w:val="20"/>
              </w:rPr>
              <w:t>National and Provincial Operation Centers for Providing Assistance to Women and Child Laborers</w:t>
            </w:r>
            <w:r w:rsidR="00BD2224" w:rsidRPr="000B238C">
              <w:rPr>
                <w:rFonts w:asciiTheme="minorHAnsi" w:hAnsiTheme="minorHAnsi" w:cstheme="minorHAnsi"/>
                <w:sz w:val="20"/>
                <w:szCs w:val="20"/>
              </w:rPr>
              <w:t>‡</w:t>
            </w:r>
          </w:p>
        </w:tc>
        <w:tc>
          <w:tcPr>
            <w:tcW w:w="7470" w:type="dxa"/>
          </w:tcPr>
          <w:p w14:paraId="0ED661D1" w14:textId="194362FB" w:rsidR="008271EE" w:rsidRPr="000B238C" w:rsidRDefault="000B1408" w:rsidP="00A64E0F">
            <w:pPr>
              <w:rPr>
                <w:rFonts w:asciiTheme="minorHAnsi" w:hAnsiTheme="minorHAnsi" w:cstheme="minorHAnsi"/>
                <w:sz w:val="20"/>
                <w:szCs w:val="20"/>
              </w:rPr>
            </w:pPr>
            <w:r w:rsidRPr="000B238C">
              <w:rPr>
                <w:rFonts w:asciiTheme="minorHAnsi" w:hAnsiTheme="minorHAnsi"/>
                <w:sz w:val="20"/>
                <w:szCs w:val="20"/>
              </w:rPr>
              <w:t xml:space="preserve">DLPW </w:t>
            </w:r>
            <w:r w:rsidR="00BE5B3C" w:rsidRPr="000B238C">
              <w:rPr>
                <w:rFonts w:asciiTheme="minorHAnsi" w:hAnsiTheme="minorHAnsi"/>
                <w:sz w:val="20"/>
                <w:szCs w:val="20"/>
              </w:rPr>
              <w:t>program that</w:t>
            </w:r>
            <w:r w:rsidR="00553929" w:rsidRPr="000B238C">
              <w:rPr>
                <w:rFonts w:asciiTheme="minorHAnsi" w:hAnsiTheme="minorHAnsi"/>
                <w:sz w:val="20"/>
                <w:szCs w:val="20"/>
              </w:rPr>
              <w:t xml:space="preserve"> </w:t>
            </w:r>
            <w:r w:rsidR="00FC0A31" w:rsidRPr="000B238C">
              <w:rPr>
                <w:rFonts w:asciiTheme="minorHAnsi" w:hAnsiTheme="minorHAnsi"/>
                <w:sz w:val="20"/>
                <w:szCs w:val="20"/>
              </w:rPr>
              <w:t>provide</w:t>
            </w:r>
            <w:r w:rsidR="00BE5B3C" w:rsidRPr="000B238C">
              <w:rPr>
                <w:rFonts w:asciiTheme="minorHAnsi" w:hAnsiTheme="minorHAnsi"/>
                <w:sz w:val="20"/>
                <w:szCs w:val="20"/>
              </w:rPr>
              <w:t>s</w:t>
            </w:r>
            <w:r w:rsidR="00FC0A31" w:rsidRPr="000B238C">
              <w:rPr>
                <w:rFonts w:asciiTheme="minorHAnsi" w:hAnsiTheme="minorHAnsi"/>
                <w:sz w:val="20"/>
                <w:szCs w:val="20"/>
              </w:rPr>
              <w:t xml:space="preserve"> assistance to women and child laborers, </w:t>
            </w:r>
            <w:r w:rsidR="00CC2064" w:rsidRPr="000B238C">
              <w:rPr>
                <w:rFonts w:asciiTheme="minorHAnsi" w:hAnsiTheme="minorHAnsi"/>
                <w:sz w:val="20"/>
                <w:szCs w:val="20"/>
              </w:rPr>
              <w:t>collect</w:t>
            </w:r>
            <w:r w:rsidR="00BE5B3C" w:rsidRPr="000B238C">
              <w:rPr>
                <w:rFonts w:asciiTheme="minorHAnsi" w:hAnsiTheme="minorHAnsi"/>
                <w:sz w:val="20"/>
                <w:szCs w:val="20"/>
              </w:rPr>
              <w:t>s</w:t>
            </w:r>
            <w:r w:rsidR="00CC2064" w:rsidRPr="000B238C">
              <w:rPr>
                <w:rFonts w:asciiTheme="minorHAnsi" w:hAnsiTheme="minorHAnsi"/>
                <w:sz w:val="20"/>
                <w:szCs w:val="20"/>
              </w:rPr>
              <w:t xml:space="preserve"> and disseminate</w:t>
            </w:r>
            <w:r w:rsidR="00BE5B3C" w:rsidRPr="000B238C">
              <w:rPr>
                <w:rFonts w:asciiTheme="minorHAnsi" w:hAnsiTheme="minorHAnsi"/>
                <w:sz w:val="20"/>
                <w:szCs w:val="20"/>
              </w:rPr>
              <w:t>s</w:t>
            </w:r>
            <w:r w:rsidR="00CC2064" w:rsidRPr="000B238C">
              <w:rPr>
                <w:rFonts w:asciiTheme="minorHAnsi" w:hAnsiTheme="minorHAnsi"/>
                <w:sz w:val="20"/>
                <w:szCs w:val="20"/>
              </w:rPr>
              <w:t xml:space="preserve"> information on the worst forms of child labor</w:t>
            </w:r>
            <w:r w:rsidR="00D21046" w:rsidRPr="000B238C">
              <w:rPr>
                <w:rFonts w:asciiTheme="minorHAnsi" w:hAnsiTheme="minorHAnsi"/>
                <w:sz w:val="20"/>
                <w:szCs w:val="20"/>
              </w:rPr>
              <w:t>,</w:t>
            </w:r>
            <w:r w:rsidR="00CC2064" w:rsidRPr="000B238C">
              <w:rPr>
                <w:rFonts w:asciiTheme="minorHAnsi" w:hAnsiTheme="minorHAnsi"/>
                <w:sz w:val="20"/>
                <w:szCs w:val="20"/>
              </w:rPr>
              <w:t xml:space="preserve"> and report</w:t>
            </w:r>
            <w:r w:rsidR="00BE5B3C" w:rsidRPr="000B238C">
              <w:rPr>
                <w:rFonts w:asciiTheme="minorHAnsi" w:hAnsiTheme="minorHAnsi"/>
                <w:sz w:val="20"/>
                <w:szCs w:val="20"/>
              </w:rPr>
              <w:t>s</w:t>
            </w:r>
            <w:r w:rsidR="00CC2064" w:rsidRPr="000B238C">
              <w:rPr>
                <w:rFonts w:asciiTheme="minorHAnsi" w:hAnsiTheme="minorHAnsi"/>
                <w:sz w:val="20"/>
                <w:szCs w:val="20"/>
              </w:rPr>
              <w:t xml:space="preserve"> their activities to the National Committee.</w:t>
            </w:r>
            <w:r w:rsidR="007B7E71" w:rsidRPr="000B238C">
              <w:rPr>
                <w:rFonts w:asciiTheme="minorHAnsi" w:hAnsiTheme="minorHAnsi"/>
                <w:sz w:val="20"/>
                <w:szCs w:val="20"/>
              </w:rPr>
              <w:fldChar w:fldCharType="begin"/>
            </w:r>
            <w:r w:rsidR="00E1476B">
              <w:rPr>
                <w:rFonts w:asciiTheme="minorHAnsi" w:hAnsiTheme="minorHAnsi"/>
                <w:sz w:val="20"/>
                <w:szCs w:val="20"/>
              </w:rPr>
              <w:instrText xml:space="preserve"> ADDIN EN.CITE &lt;EndNote&gt;&lt;Cite ExcludeYear="1"&gt;&lt;Author&gt;U.S. Embassy- Bangkok&lt;/Author&gt;&lt;RecNum&gt;286&lt;/RecNum&gt;&lt;DisplayText&gt;(5)&lt;/DisplayText&gt;&lt;record&gt;&lt;rec-number&gt;286&lt;/rec-number&gt;&lt;foreign-keys&gt;&lt;key app="EN" db-id="5vrz02vd1rz2ppeeax9x95v6wdxa2w2wsdte"&gt;286&lt;/key&gt;&lt;/foreign-keys&gt;&lt;ref-type name="Report"&gt;27&lt;/ref-type&gt;&lt;contributors&gt;&lt;authors&gt;&lt;author&gt;U.S. Embassy- Bangkok, &lt;/author&gt;&lt;/authors&gt;&lt;/contributors&gt;&lt;titles&gt;&lt;title&gt;reporting, January 31, 2012&lt;/title&gt;&lt;short-title&gt;reporting, January 31, 2012&lt;/short-title&gt;&lt;/titles&gt;&lt;keywords&gt;&lt;keyword&gt;Thailand&lt;/keyword&gt;&lt;/keywords&gt;&lt;dates&gt;&lt;/dates&gt;&lt;urls&gt;&lt;/urls&gt;&lt;/record&gt;&lt;/Cite&gt;&lt;/EndNote&gt;</w:instrText>
            </w:r>
            <w:r w:rsidR="007B7E71" w:rsidRPr="000B238C">
              <w:rPr>
                <w:rFonts w:asciiTheme="minorHAnsi" w:hAnsiTheme="minorHAnsi"/>
                <w:sz w:val="20"/>
                <w:szCs w:val="20"/>
              </w:rPr>
              <w:fldChar w:fldCharType="separate"/>
            </w:r>
            <w:r w:rsidR="00EC6476" w:rsidRPr="000B238C">
              <w:rPr>
                <w:rFonts w:asciiTheme="minorHAnsi" w:hAnsiTheme="minorHAnsi"/>
                <w:noProof/>
                <w:sz w:val="20"/>
                <w:szCs w:val="20"/>
              </w:rPr>
              <w:t>(</w:t>
            </w:r>
            <w:hyperlink w:anchor="_ENREF_5" w:tooltip="U.S. Embassy- Bangkok,  #286" w:history="1">
              <w:r w:rsidR="00A64E0F" w:rsidRPr="000B238C">
                <w:rPr>
                  <w:rFonts w:asciiTheme="minorHAnsi" w:hAnsiTheme="minorHAnsi"/>
                  <w:noProof/>
                  <w:sz w:val="20"/>
                  <w:szCs w:val="20"/>
                </w:rPr>
                <w:t>5</w:t>
              </w:r>
            </w:hyperlink>
            <w:r w:rsidR="00EC6476" w:rsidRPr="000B238C">
              <w:rPr>
                <w:rFonts w:asciiTheme="minorHAnsi" w:hAnsiTheme="minorHAnsi"/>
                <w:noProof/>
                <w:sz w:val="20"/>
                <w:szCs w:val="20"/>
              </w:rPr>
              <w:t>)</w:t>
            </w:r>
            <w:r w:rsidR="007B7E71" w:rsidRPr="000B238C">
              <w:rPr>
                <w:rFonts w:asciiTheme="minorHAnsi" w:hAnsiTheme="minorHAnsi"/>
                <w:sz w:val="20"/>
                <w:szCs w:val="20"/>
              </w:rPr>
              <w:fldChar w:fldCharType="end"/>
            </w:r>
          </w:p>
        </w:tc>
      </w:tr>
      <w:tr w:rsidR="00002FBB" w:rsidRPr="000B238C" w14:paraId="57FABC63" w14:textId="77777777" w:rsidTr="00B70188">
        <w:trPr>
          <w:trHeight w:val="251"/>
        </w:trPr>
        <w:tc>
          <w:tcPr>
            <w:tcW w:w="1998" w:type="dxa"/>
          </w:tcPr>
          <w:p w14:paraId="4E7C52F1" w14:textId="527EE141" w:rsidR="00002FBB" w:rsidRPr="000B238C" w:rsidRDefault="008D2B88" w:rsidP="00B70188">
            <w:pPr>
              <w:rPr>
                <w:rFonts w:asciiTheme="minorHAnsi" w:hAnsiTheme="minorHAnsi"/>
                <w:sz w:val="20"/>
                <w:szCs w:val="20"/>
              </w:rPr>
            </w:pPr>
            <w:r w:rsidRPr="000B238C">
              <w:rPr>
                <w:rFonts w:asciiTheme="minorHAnsi" w:hAnsiTheme="minorHAnsi"/>
                <w:sz w:val="20"/>
                <w:szCs w:val="20"/>
              </w:rPr>
              <w:t xml:space="preserve">Trafficking </w:t>
            </w:r>
            <w:r w:rsidR="00A64E0F">
              <w:rPr>
                <w:rFonts w:asciiTheme="minorHAnsi" w:hAnsiTheme="minorHAnsi"/>
                <w:sz w:val="20"/>
                <w:szCs w:val="20"/>
              </w:rPr>
              <w:t>v</w:t>
            </w:r>
            <w:r w:rsidRPr="000B238C">
              <w:rPr>
                <w:rFonts w:asciiTheme="minorHAnsi" w:hAnsiTheme="minorHAnsi"/>
                <w:sz w:val="20"/>
                <w:szCs w:val="20"/>
              </w:rPr>
              <w:t xml:space="preserve">ictim </w:t>
            </w:r>
            <w:r w:rsidR="00A64E0F">
              <w:rPr>
                <w:rFonts w:asciiTheme="minorHAnsi" w:hAnsiTheme="minorHAnsi"/>
                <w:sz w:val="20"/>
                <w:szCs w:val="20"/>
              </w:rPr>
              <w:t>s</w:t>
            </w:r>
            <w:r w:rsidRPr="000B238C">
              <w:rPr>
                <w:rFonts w:asciiTheme="minorHAnsi" w:hAnsiTheme="minorHAnsi"/>
                <w:sz w:val="20"/>
                <w:szCs w:val="20"/>
              </w:rPr>
              <w:t xml:space="preserve">upport </w:t>
            </w:r>
            <w:r w:rsidR="00A64E0F">
              <w:rPr>
                <w:rFonts w:asciiTheme="minorHAnsi" w:hAnsiTheme="minorHAnsi"/>
                <w:sz w:val="20"/>
                <w:szCs w:val="20"/>
              </w:rPr>
              <w:t>s</w:t>
            </w:r>
            <w:r w:rsidRPr="000B238C">
              <w:rPr>
                <w:rFonts w:asciiTheme="minorHAnsi" w:hAnsiTheme="minorHAnsi"/>
                <w:sz w:val="20"/>
                <w:szCs w:val="20"/>
              </w:rPr>
              <w:t>ervices</w:t>
            </w:r>
            <w:r w:rsidR="00002FBB" w:rsidRPr="000B238C">
              <w:rPr>
                <w:rFonts w:asciiTheme="minorHAnsi" w:hAnsiTheme="minorHAnsi" w:cstheme="minorHAnsi"/>
                <w:sz w:val="20"/>
                <w:szCs w:val="20"/>
              </w:rPr>
              <w:t>‡</w:t>
            </w:r>
          </w:p>
        </w:tc>
        <w:tc>
          <w:tcPr>
            <w:tcW w:w="7470" w:type="dxa"/>
          </w:tcPr>
          <w:p w14:paraId="1286C9DC" w14:textId="0A3CAD02" w:rsidR="00002FBB" w:rsidRPr="000B238C" w:rsidRDefault="008E7422" w:rsidP="00A64E0F">
            <w:pPr>
              <w:rPr>
                <w:rFonts w:asciiTheme="minorHAnsi" w:hAnsiTheme="minorHAnsi"/>
                <w:sz w:val="20"/>
                <w:szCs w:val="20"/>
              </w:rPr>
            </w:pPr>
            <w:r w:rsidRPr="000B238C">
              <w:rPr>
                <w:rFonts w:asciiTheme="minorHAnsi" w:hAnsiTheme="minorHAnsi"/>
                <w:sz w:val="20"/>
                <w:szCs w:val="20"/>
              </w:rPr>
              <w:t xml:space="preserve">MSDHS’ Bureau of Anti-Trafficking in Women and Children program </w:t>
            </w:r>
            <w:r w:rsidR="00174E29" w:rsidRPr="000B238C">
              <w:rPr>
                <w:rFonts w:asciiTheme="minorHAnsi" w:hAnsiTheme="minorHAnsi"/>
                <w:sz w:val="20"/>
                <w:szCs w:val="20"/>
              </w:rPr>
              <w:t xml:space="preserve">that </w:t>
            </w:r>
            <w:r w:rsidRPr="000B238C">
              <w:rPr>
                <w:rFonts w:asciiTheme="minorHAnsi" w:hAnsiTheme="minorHAnsi"/>
                <w:sz w:val="20"/>
                <w:szCs w:val="20"/>
              </w:rPr>
              <w:t xml:space="preserve">operates </w:t>
            </w:r>
            <w:r w:rsidR="00230416" w:rsidRPr="000B238C">
              <w:rPr>
                <w:rFonts w:asciiTheme="minorHAnsi" w:hAnsiTheme="minorHAnsi"/>
                <w:sz w:val="20"/>
                <w:szCs w:val="20"/>
              </w:rPr>
              <w:t xml:space="preserve">76 Provincial Operation Centers </w:t>
            </w:r>
            <w:r w:rsidRPr="000B238C">
              <w:rPr>
                <w:rFonts w:asciiTheme="minorHAnsi" w:hAnsiTheme="minorHAnsi"/>
                <w:sz w:val="20"/>
                <w:szCs w:val="20"/>
              </w:rPr>
              <w:t>to</w:t>
            </w:r>
            <w:r w:rsidR="000B1408" w:rsidRPr="000B238C">
              <w:rPr>
                <w:rFonts w:asciiTheme="minorHAnsi" w:hAnsiTheme="minorHAnsi"/>
                <w:sz w:val="20"/>
                <w:szCs w:val="20"/>
              </w:rPr>
              <w:t xml:space="preserve"> provide emergency assistance and protection to </w:t>
            </w:r>
            <w:r w:rsidRPr="000B238C">
              <w:rPr>
                <w:rFonts w:asciiTheme="minorHAnsi" w:hAnsiTheme="minorHAnsi"/>
                <w:sz w:val="20"/>
                <w:szCs w:val="20"/>
              </w:rPr>
              <w:t xml:space="preserve">human trafficking </w:t>
            </w:r>
            <w:r w:rsidR="000B1408" w:rsidRPr="000B238C">
              <w:rPr>
                <w:rFonts w:asciiTheme="minorHAnsi" w:hAnsiTheme="minorHAnsi"/>
                <w:sz w:val="20"/>
                <w:szCs w:val="20"/>
              </w:rPr>
              <w:t>victims. Nine long-term shelters</w:t>
            </w:r>
            <w:r w:rsidR="00230416" w:rsidRPr="000B238C">
              <w:rPr>
                <w:rFonts w:asciiTheme="minorHAnsi" w:hAnsiTheme="minorHAnsi"/>
                <w:sz w:val="20"/>
                <w:szCs w:val="20"/>
              </w:rPr>
              <w:t xml:space="preserve"> </w:t>
            </w:r>
            <w:r w:rsidR="00D21046" w:rsidRPr="000B238C">
              <w:rPr>
                <w:rFonts w:asciiTheme="minorHAnsi" w:hAnsiTheme="minorHAnsi"/>
                <w:sz w:val="20"/>
                <w:szCs w:val="20"/>
              </w:rPr>
              <w:t>offer medical care, psychosocial services, education</w:t>
            </w:r>
            <w:r w:rsidR="00D10098" w:rsidRPr="000B238C">
              <w:rPr>
                <w:rFonts w:asciiTheme="minorHAnsi" w:hAnsiTheme="minorHAnsi"/>
                <w:sz w:val="20"/>
                <w:szCs w:val="20"/>
              </w:rPr>
              <w:t>,</w:t>
            </w:r>
            <w:r w:rsidR="00D21046" w:rsidRPr="000B238C">
              <w:rPr>
                <w:rFonts w:asciiTheme="minorHAnsi" w:hAnsiTheme="minorHAnsi"/>
                <w:sz w:val="20"/>
                <w:szCs w:val="20"/>
              </w:rPr>
              <w:t xml:space="preserve"> and life skills education</w:t>
            </w:r>
            <w:r w:rsidR="000B1408" w:rsidRPr="000B238C">
              <w:rPr>
                <w:rFonts w:asciiTheme="minorHAnsi" w:hAnsiTheme="minorHAnsi"/>
                <w:sz w:val="20"/>
                <w:szCs w:val="20"/>
              </w:rPr>
              <w:t xml:space="preserve"> for </w:t>
            </w:r>
            <w:r w:rsidRPr="000B238C">
              <w:rPr>
                <w:rFonts w:asciiTheme="minorHAnsi" w:hAnsiTheme="minorHAnsi"/>
                <w:sz w:val="20"/>
                <w:szCs w:val="20"/>
              </w:rPr>
              <w:t>human trafficking</w:t>
            </w:r>
            <w:r w:rsidR="000B1408" w:rsidRPr="000B238C">
              <w:rPr>
                <w:rFonts w:asciiTheme="minorHAnsi" w:hAnsiTheme="minorHAnsi"/>
                <w:sz w:val="20"/>
                <w:szCs w:val="20"/>
              </w:rPr>
              <w:t xml:space="preserve"> victims</w:t>
            </w:r>
            <w:r w:rsidRPr="000B238C">
              <w:rPr>
                <w:rFonts w:asciiTheme="minorHAnsi" w:hAnsiTheme="minorHAnsi"/>
                <w:sz w:val="20"/>
                <w:szCs w:val="20"/>
              </w:rPr>
              <w:t>.</w:t>
            </w:r>
            <w:r w:rsidR="007B7E71" w:rsidRPr="000B238C">
              <w:rPr>
                <w:rFonts w:asciiTheme="minorHAnsi" w:hAnsiTheme="minorHAnsi"/>
                <w:sz w:val="20"/>
                <w:szCs w:val="20"/>
              </w:rPr>
              <w:fldChar w:fldCharType="begin"/>
            </w:r>
            <w:r w:rsidR="003129BB">
              <w:rPr>
                <w:rFonts w:asciiTheme="minorHAnsi" w:hAnsiTheme="minorHAnsi"/>
                <w:sz w:val="20"/>
                <w:szCs w:val="20"/>
              </w:rPr>
              <w:instrText xml:space="preserve"> ADDIN EN.CITE &lt;EndNote&gt;&lt;Cite&gt;&lt;Author&gt;U.S. Embassy- Bangkok&lt;/Author&gt;&lt;RecNum&gt;386&lt;/RecNum&gt;&lt;DisplayText&gt;(10, 19, 54)&lt;/DisplayText&gt;&lt;record&gt;&lt;rec-number&gt;386&lt;/rec-number&gt;&lt;foreign-keys&gt;&lt;key app="EN" db-id="5vrz02vd1rz2ppeeax9x95v6wdxa2w2wsdte"&gt;386&lt;/key&gt;&lt;/foreign-keys&gt;&lt;ref-type name="Report"&gt;27&lt;/ref-type&gt;&lt;contributors&gt;&lt;authors&gt;&lt;author&gt;U.S. Embassy- Bangkok, &lt;/author&gt;&lt;/authors&gt;&lt;/contributors&gt;&lt;titles&gt;&lt;title&gt;reporting, February 6, 2013&lt;/title&gt;&lt;/titles&gt;&lt;keywords&gt;&lt;keyword&gt;Thailand&lt;/keyword&gt;&lt;/keywords&gt;&lt;dates&gt;&lt;/dates&gt;&lt;urls&gt;&lt;/urls&gt;&lt;/record&gt;&lt;/Cite&gt;&lt;Cite&gt;&lt;Author&gt;Government of Thailand&lt;/Author&gt;&lt;Year&gt;2009&lt;/Year&gt;&lt;RecNum&gt;248&lt;/RecNum&gt;&lt;record&gt;&lt;rec-number&gt;248&lt;/rec-number&gt;&lt;foreign-keys&gt;&lt;key app="EN" db-id="5vrz02vd1rz2ppeeax9x95v6wdxa2w2wsdte"&gt;248&lt;/key&gt;&lt;/foreign-keys&gt;&lt;ref-type name="Report"&gt;27&lt;/ref-type&gt;&lt;contributors&gt;&lt;authors&gt;&lt;author&gt;Government of Thailand,&lt;/author&gt;&lt;/authors&gt;&lt;/contributors&gt;&lt;titles&gt;&lt;title&gt;Thailand&amp;apos;s Efforts in the Prevention and Suppression of Human Trafficking&lt;/title&gt;&lt;short-title&gt;Thailand&amp;apos;s Efforts in the Prevention and Suppression of Human Trafficking in 2009&lt;/short-title&gt;&lt;/titles&gt;&lt;keywords&gt;&lt;keyword&gt;Thailand&lt;/keyword&gt;&lt;/keywords&gt;&lt;dates&gt;&lt;year&gt;2009&lt;/year&gt;&lt;/dates&gt;&lt;pub-location&gt;Bangkok&lt;/pub-location&gt;&lt;urls&gt;&lt;/urls&gt;&lt;/record&gt;&lt;/Cite&gt;&lt;Cite&gt;&lt;Author&gt;U.S. Embassy- Bangkok&lt;/Author&gt;&lt;RecNum&gt;290&lt;/RecNum&gt;&lt;record&gt;&lt;rec-number&gt;290&lt;/rec-number&gt;&lt;foreign-keys&gt;&lt;key app="EN" db-id="5vrz02vd1rz2ppeeax9x95v6wdxa2w2wsdte"&gt;290&lt;/key&gt;&lt;/foreign-keys&gt;&lt;ref-type name="Report"&gt;27&lt;/ref-type&gt;&lt;contributors&gt;&lt;authors&gt;&lt;author&gt;U.S. Embassy- Bangkok, &lt;/author&gt;&lt;/authors&gt;&lt;/contributors&gt;&lt;titles&gt;&lt;title&gt;reporting, February 27, 2012&lt;/title&gt;&lt;short-title&gt;reporting, February 27, 2012&lt;/short-title&gt;&lt;/titles&gt;&lt;keywords&gt;&lt;keyword&gt;Thailand&lt;/keyword&gt;&lt;/keywords&gt;&lt;dates&gt;&lt;/dates&gt;&lt;urls&gt;&lt;/urls&gt;&lt;/record&gt;&lt;/Cite&gt;&lt;/EndNote&gt;</w:instrText>
            </w:r>
            <w:r w:rsidR="007B7E71" w:rsidRPr="000B238C">
              <w:rPr>
                <w:rFonts w:asciiTheme="minorHAnsi" w:hAnsiTheme="minorHAnsi"/>
                <w:sz w:val="20"/>
                <w:szCs w:val="20"/>
              </w:rPr>
              <w:fldChar w:fldCharType="separate"/>
            </w:r>
            <w:r w:rsidR="003129BB">
              <w:rPr>
                <w:rFonts w:asciiTheme="minorHAnsi" w:hAnsiTheme="minorHAnsi"/>
                <w:noProof/>
                <w:sz w:val="20"/>
                <w:szCs w:val="20"/>
              </w:rPr>
              <w:t>(</w:t>
            </w:r>
            <w:hyperlink w:anchor="_ENREF_10" w:tooltip="U.S. Embassy- Bangkok,  #386" w:history="1">
              <w:r w:rsidR="00A64E0F">
                <w:rPr>
                  <w:rFonts w:asciiTheme="minorHAnsi" w:hAnsiTheme="minorHAnsi"/>
                  <w:noProof/>
                  <w:sz w:val="20"/>
                  <w:szCs w:val="20"/>
                </w:rPr>
                <w:t>10</w:t>
              </w:r>
            </w:hyperlink>
            <w:r w:rsidR="003129BB">
              <w:rPr>
                <w:rFonts w:asciiTheme="minorHAnsi" w:hAnsiTheme="minorHAnsi"/>
                <w:noProof/>
                <w:sz w:val="20"/>
                <w:szCs w:val="20"/>
              </w:rPr>
              <w:t xml:space="preserve">, </w:t>
            </w:r>
            <w:hyperlink w:anchor="_ENREF_19" w:tooltip="U.S. Embassy- Bangkok,  #290" w:history="1">
              <w:r w:rsidR="00A64E0F">
                <w:rPr>
                  <w:rFonts w:asciiTheme="minorHAnsi" w:hAnsiTheme="minorHAnsi"/>
                  <w:noProof/>
                  <w:sz w:val="20"/>
                  <w:szCs w:val="20"/>
                </w:rPr>
                <w:t>19</w:t>
              </w:r>
            </w:hyperlink>
            <w:r w:rsidR="003129BB">
              <w:rPr>
                <w:rFonts w:asciiTheme="minorHAnsi" w:hAnsiTheme="minorHAnsi"/>
                <w:noProof/>
                <w:sz w:val="20"/>
                <w:szCs w:val="20"/>
              </w:rPr>
              <w:t xml:space="preserve">, </w:t>
            </w:r>
            <w:hyperlink w:anchor="_ENREF_54" w:tooltip="Government of Thailand, 2009 #248" w:history="1">
              <w:r w:rsidR="00A64E0F">
                <w:rPr>
                  <w:rFonts w:asciiTheme="minorHAnsi" w:hAnsiTheme="minorHAnsi"/>
                  <w:noProof/>
                  <w:sz w:val="20"/>
                  <w:szCs w:val="20"/>
                </w:rPr>
                <w:t>54</w:t>
              </w:r>
            </w:hyperlink>
            <w:r w:rsidR="003129BB">
              <w:rPr>
                <w:rFonts w:asciiTheme="minorHAnsi" w:hAnsiTheme="minorHAnsi"/>
                <w:noProof/>
                <w:sz w:val="20"/>
                <w:szCs w:val="20"/>
              </w:rPr>
              <w:t>)</w:t>
            </w:r>
            <w:r w:rsidR="007B7E71" w:rsidRPr="000B238C">
              <w:rPr>
                <w:rFonts w:asciiTheme="minorHAnsi" w:hAnsiTheme="minorHAnsi"/>
                <w:sz w:val="20"/>
                <w:szCs w:val="20"/>
              </w:rPr>
              <w:fldChar w:fldCharType="end"/>
            </w:r>
            <w:r w:rsidR="000A4083" w:rsidRPr="000B238C">
              <w:rPr>
                <w:rFonts w:asciiTheme="minorHAnsi" w:hAnsiTheme="minorHAnsi"/>
                <w:sz w:val="20"/>
                <w:szCs w:val="20"/>
              </w:rPr>
              <w:t xml:space="preserve"> </w:t>
            </w:r>
            <w:r w:rsidR="00174E29" w:rsidRPr="000B238C">
              <w:rPr>
                <w:rFonts w:asciiTheme="minorHAnsi" w:hAnsiTheme="minorHAnsi"/>
                <w:sz w:val="20"/>
                <w:szCs w:val="20"/>
              </w:rPr>
              <w:t>I</w:t>
            </w:r>
            <w:r w:rsidRPr="000B238C">
              <w:rPr>
                <w:rFonts w:asciiTheme="minorHAnsi" w:hAnsiTheme="minorHAnsi"/>
                <w:sz w:val="20"/>
                <w:szCs w:val="20"/>
              </w:rPr>
              <w:t xml:space="preserve">n </w:t>
            </w:r>
            <w:r w:rsidR="000A4083" w:rsidRPr="000B238C">
              <w:rPr>
                <w:rFonts w:asciiTheme="minorHAnsi" w:hAnsiTheme="minorHAnsi"/>
                <w:sz w:val="20"/>
                <w:szCs w:val="20"/>
              </w:rPr>
              <w:t>2013, g</w:t>
            </w:r>
            <w:r w:rsidR="000A4083" w:rsidRPr="000B238C">
              <w:rPr>
                <w:rFonts w:asciiTheme="minorHAnsi" w:hAnsiTheme="minorHAnsi"/>
                <w:bCs/>
                <w:sz w:val="20"/>
                <w:szCs w:val="20"/>
              </w:rPr>
              <w:t xml:space="preserve">overnment shelters provided services to </w:t>
            </w:r>
            <w:r w:rsidR="000B1408" w:rsidRPr="000B238C">
              <w:rPr>
                <w:rFonts w:asciiTheme="minorHAnsi" w:hAnsiTheme="minorHAnsi"/>
                <w:bCs/>
                <w:sz w:val="20"/>
                <w:szCs w:val="20"/>
              </w:rPr>
              <w:t xml:space="preserve">681 </w:t>
            </w:r>
            <w:r w:rsidR="000A4083" w:rsidRPr="000B238C">
              <w:rPr>
                <w:rFonts w:asciiTheme="minorHAnsi" w:hAnsiTheme="minorHAnsi"/>
                <w:bCs/>
                <w:sz w:val="20"/>
                <w:szCs w:val="20"/>
              </w:rPr>
              <w:t>trafficked victims</w:t>
            </w:r>
            <w:r w:rsidR="00D10098" w:rsidRPr="000B238C">
              <w:rPr>
                <w:rFonts w:asciiTheme="minorHAnsi" w:hAnsiTheme="minorHAnsi"/>
                <w:bCs/>
                <w:sz w:val="20"/>
                <w:szCs w:val="20"/>
              </w:rPr>
              <w:t>,</w:t>
            </w:r>
            <w:r w:rsidR="000A4083" w:rsidRPr="000B238C">
              <w:rPr>
                <w:rFonts w:asciiTheme="minorHAnsi" w:hAnsiTheme="minorHAnsi"/>
                <w:bCs/>
                <w:sz w:val="20"/>
                <w:szCs w:val="20"/>
              </w:rPr>
              <w:t xml:space="preserve"> including </w:t>
            </w:r>
            <w:r w:rsidR="000B1408" w:rsidRPr="000B238C">
              <w:rPr>
                <w:rFonts w:asciiTheme="minorHAnsi" w:hAnsiTheme="minorHAnsi"/>
                <w:bCs/>
                <w:sz w:val="20"/>
                <w:szCs w:val="20"/>
              </w:rPr>
              <w:t xml:space="preserve">518 </w:t>
            </w:r>
            <w:r w:rsidR="000A4083" w:rsidRPr="000B238C">
              <w:rPr>
                <w:rFonts w:asciiTheme="minorHAnsi" w:hAnsiTheme="minorHAnsi"/>
                <w:bCs/>
                <w:sz w:val="20"/>
                <w:szCs w:val="20"/>
              </w:rPr>
              <w:t>children under the age of 18.</w:t>
            </w:r>
            <w:r w:rsidR="00DF6A8F" w:rsidRPr="000B238C">
              <w:rPr>
                <w:rFonts w:asciiTheme="minorHAnsi" w:hAnsiTheme="minorHAnsi"/>
                <w:bCs/>
                <w:sz w:val="20"/>
                <w:szCs w:val="20"/>
              </w:rPr>
              <w:fldChar w:fldCharType="begin"/>
            </w:r>
            <w:r w:rsidR="003129BB">
              <w:rPr>
                <w:rFonts w:asciiTheme="minorHAnsi" w:hAnsiTheme="minorHAnsi"/>
                <w:bCs/>
                <w:sz w:val="20"/>
                <w:szCs w:val="20"/>
              </w:rPr>
              <w:instrText xml:space="preserve"> ADDIN EN.CITE &lt;EndNote&gt;&lt;Cite&gt;&lt;Author&gt;U.S. Embassy- Bangkok&lt;/Author&gt;&lt;RecNum&gt;461&lt;/RecNum&gt;&lt;DisplayText&gt;(50)&lt;/DisplayText&gt;&lt;record&gt;&lt;rec-number&gt;461&lt;/rec-number&gt;&lt;foreign-keys&gt;&lt;key app="EN" db-id="5vrz02vd1rz2ppeeax9x95v6wdxa2w2wsdte"&gt;461&lt;/key&gt;&lt;/foreign-keys&gt;&lt;ref-type name="Report"&gt;27&lt;/ref-type&gt;&lt;contributors&gt;&lt;authors&gt;&lt;author&gt;U.S. Embassy- Bangkok,&lt;/author&gt;&lt;/authors&gt;&lt;/contributors&gt;&lt;titles&gt;&lt;title&gt;reporting, March 14, 2014&lt;/title&gt;&lt;/titles&gt;&lt;keywords&gt;&lt;keyword&gt;Thailand&lt;/keyword&gt;&lt;/keywords&gt;&lt;dates&gt;&lt;/dates&gt;&lt;urls&gt;&lt;/urls&gt;&lt;/record&gt;&lt;/Cite&gt;&lt;/EndNote&gt;</w:instrText>
            </w:r>
            <w:r w:rsidR="00DF6A8F" w:rsidRPr="000B238C">
              <w:rPr>
                <w:rFonts w:asciiTheme="minorHAnsi" w:hAnsiTheme="minorHAnsi"/>
                <w:bCs/>
                <w:sz w:val="20"/>
                <w:szCs w:val="20"/>
              </w:rPr>
              <w:fldChar w:fldCharType="separate"/>
            </w:r>
            <w:r w:rsidR="003129BB">
              <w:rPr>
                <w:rFonts w:asciiTheme="minorHAnsi" w:hAnsiTheme="minorHAnsi"/>
                <w:bCs/>
                <w:noProof/>
                <w:sz w:val="20"/>
                <w:szCs w:val="20"/>
              </w:rPr>
              <w:t>(</w:t>
            </w:r>
            <w:hyperlink w:anchor="_ENREF_50" w:tooltip="U.S. Embassy- Bangkok,  #461" w:history="1">
              <w:r w:rsidR="00A64E0F">
                <w:rPr>
                  <w:rFonts w:asciiTheme="minorHAnsi" w:hAnsiTheme="minorHAnsi"/>
                  <w:bCs/>
                  <w:noProof/>
                  <w:sz w:val="20"/>
                  <w:szCs w:val="20"/>
                </w:rPr>
                <w:t>50</w:t>
              </w:r>
            </w:hyperlink>
            <w:r w:rsidR="003129BB">
              <w:rPr>
                <w:rFonts w:asciiTheme="minorHAnsi" w:hAnsiTheme="minorHAnsi"/>
                <w:bCs/>
                <w:noProof/>
                <w:sz w:val="20"/>
                <w:szCs w:val="20"/>
              </w:rPr>
              <w:t>)</w:t>
            </w:r>
            <w:r w:rsidR="00DF6A8F" w:rsidRPr="000B238C">
              <w:rPr>
                <w:rFonts w:asciiTheme="minorHAnsi" w:hAnsiTheme="minorHAnsi"/>
                <w:bCs/>
                <w:sz w:val="20"/>
                <w:szCs w:val="20"/>
              </w:rPr>
              <w:fldChar w:fldCharType="end"/>
            </w:r>
            <w:r w:rsidR="00DF6A8F" w:rsidRPr="000B238C">
              <w:rPr>
                <w:rFonts w:asciiTheme="minorHAnsi" w:hAnsiTheme="minorHAnsi"/>
                <w:sz w:val="20"/>
                <w:szCs w:val="20"/>
              </w:rPr>
              <w:t xml:space="preserve"> </w:t>
            </w:r>
          </w:p>
        </w:tc>
      </w:tr>
      <w:tr w:rsidR="006F1721" w:rsidRPr="000B238C" w14:paraId="23A67E09" w14:textId="77777777" w:rsidTr="00B70188">
        <w:trPr>
          <w:trHeight w:val="251"/>
        </w:trPr>
        <w:tc>
          <w:tcPr>
            <w:tcW w:w="1998" w:type="dxa"/>
          </w:tcPr>
          <w:p w14:paraId="4919F609" w14:textId="77777777" w:rsidR="006F1721" w:rsidRPr="000B238C" w:rsidRDefault="006F1721" w:rsidP="00B70188">
            <w:pPr>
              <w:rPr>
                <w:rFonts w:asciiTheme="minorHAnsi" w:hAnsiTheme="minorHAnsi"/>
                <w:sz w:val="20"/>
                <w:szCs w:val="20"/>
              </w:rPr>
            </w:pPr>
            <w:r w:rsidRPr="000B238C">
              <w:rPr>
                <w:rFonts w:asciiTheme="minorHAnsi" w:hAnsiTheme="minorHAnsi"/>
                <w:sz w:val="20"/>
                <w:szCs w:val="20"/>
              </w:rPr>
              <w:t>Migrant Learning Centers</w:t>
            </w:r>
            <w:r w:rsidRPr="000B238C">
              <w:rPr>
                <w:rFonts w:asciiTheme="minorHAnsi" w:hAnsiTheme="minorHAnsi" w:cstheme="minorHAnsi"/>
                <w:sz w:val="20"/>
                <w:szCs w:val="20"/>
              </w:rPr>
              <w:t>‡</w:t>
            </w:r>
            <w:r w:rsidR="00D83859" w:rsidRPr="000B238C">
              <w:rPr>
                <w:rFonts w:asciiTheme="minorHAnsi" w:hAnsiTheme="minorHAnsi" w:cstheme="minorHAnsi"/>
                <w:sz w:val="20"/>
                <w:szCs w:val="20"/>
              </w:rPr>
              <w:t>*</w:t>
            </w:r>
          </w:p>
        </w:tc>
        <w:tc>
          <w:tcPr>
            <w:tcW w:w="7470" w:type="dxa"/>
          </w:tcPr>
          <w:p w14:paraId="04008978" w14:textId="22C0E2DC" w:rsidR="006F1721" w:rsidRPr="000B238C" w:rsidRDefault="008E7422" w:rsidP="00A64E0F">
            <w:pPr>
              <w:rPr>
                <w:rFonts w:asciiTheme="minorHAnsi" w:hAnsiTheme="minorHAnsi"/>
                <w:sz w:val="20"/>
                <w:szCs w:val="20"/>
              </w:rPr>
            </w:pPr>
            <w:r w:rsidRPr="000B238C">
              <w:rPr>
                <w:rFonts w:asciiTheme="minorHAnsi" w:hAnsiTheme="minorHAnsi"/>
                <w:sz w:val="20"/>
                <w:szCs w:val="20"/>
              </w:rPr>
              <w:t xml:space="preserve">Government and nonprofit organizations program to </w:t>
            </w:r>
            <w:r w:rsidR="008758AD" w:rsidRPr="000B238C">
              <w:rPr>
                <w:rFonts w:asciiTheme="minorHAnsi" w:hAnsiTheme="minorHAnsi"/>
                <w:sz w:val="20"/>
                <w:szCs w:val="20"/>
              </w:rPr>
              <w:t xml:space="preserve">provide basic education </w:t>
            </w:r>
            <w:r w:rsidR="00D83859" w:rsidRPr="000B238C">
              <w:rPr>
                <w:rFonts w:asciiTheme="minorHAnsi" w:hAnsiTheme="minorHAnsi"/>
                <w:sz w:val="20"/>
                <w:szCs w:val="20"/>
              </w:rPr>
              <w:t>to</w:t>
            </w:r>
            <w:r w:rsidR="008758AD" w:rsidRPr="000B238C">
              <w:rPr>
                <w:rFonts w:asciiTheme="minorHAnsi" w:hAnsiTheme="minorHAnsi"/>
                <w:sz w:val="20"/>
                <w:szCs w:val="20"/>
              </w:rPr>
              <w:t xml:space="preserve"> children in migrant communities.</w:t>
            </w:r>
            <w:r w:rsidR="003750F9" w:rsidRPr="000B238C">
              <w:rPr>
                <w:rFonts w:asciiTheme="minorHAnsi" w:hAnsiTheme="minorHAnsi"/>
                <w:sz w:val="20"/>
                <w:szCs w:val="20"/>
              </w:rPr>
              <w:t xml:space="preserve"> </w:t>
            </w:r>
            <w:r w:rsidRPr="000B238C">
              <w:rPr>
                <w:rFonts w:asciiTheme="minorHAnsi" w:hAnsiTheme="minorHAnsi"/>
                <w:sz w:val="20"/>
                <w:szCs w:val="20"/>
              </w:rPr>
              <w:t xml:space="preserve">Government </w:t>
            </w:r>
            <w:r w:rsidR="00A64E0F">
              <w:rPr>
                <w:rFonts w:asciiTheme="minorHAnsi" w:hAnsiTheme="minorHAnsi"/>
                <w:sz w:val="20"/>
                <w:szCs w:val="20"/>
              </w:rPr>
              <w:t>D</w:t>
            </w:r>
            <w:r w:rsidRPr="000B238C">
              <w:rPr>
                <w:rFonts w:asciiTheme="minorHAnsi" w:hAnsiTheme="minorHAnsi"/>
                <w:sz w:val="20"/>
                <w:szCs w:val="20"/>
              </w:rPr>
              <w:t xml:space="preserve">istrict </w:t>
            </w:r>
            <w:r w:rsidR="00A64E0F">
              <w:rPr>
                <w:rFonts w:asciiTheme="minorHAnsi" w:hAnsiTheme="minorHAnsi"/>
                <w:sz w:val="20"/>
                <w:szCs w:val="20"/>
              </w:rPr>
              <w:t>E</w:t>
            </w:r>
            <w:r w:rsidRPr="000B238C">
              <w:rPr>
                <w:rFonts w:asciiTheme="minorHAnsi" w:hAnsiTheme="minorHAnsi"/>
                <w:sz w:val="20"/>
                <w:szCs w:val="20"/>
              </w:rPr>
              <w:t xml:space="preserve">ducation </w:t>
            </w:r>
            <w:r w:rsidR="00A64E0F">
              <w:rPr>
                <w:rFonts w:asciiTheme="minorHAnsi" w:hAnsiTheme="minorHAnsi"/>
                <w:sz w:val="20"/>
                <w:szCs w:val="20"/>
              </w:rPr>
              <w:t>O</w:t>
            </w:r>
            <w:r w:rsidR="003750F9" w:rsidRPr="000B238C">
              <w:rPr>
                <w:rFonts w:asciiTheme="minorHAnsi" w:hAnsiTheme="minorHAnsi"/>
                <w:sz w:val="20"/>
                <w:szCs w:val="20"/>
              </w:rPr>
              <w:t>ffices provide guidance and technical support to ensure that children receive a learning assessment and meet qualifications to earn a certificate of completion issued by the Ministry of Education.</w:t>
            </w:r>
            <w:r w:rsidR="003750F9" w:rsidRPr="000B238C">
              <w:rPr>
                <w:rFonts w:asciiTheme="minorHAnsi" w:hAnsiTheme="minorHAnsi"/>
                <w:sz w:val="20"/>
                <w:szCs w:val="20"/>
              </w:rPr>
              <w:fldChar w:fldCharType="begin"/>
            </w:r>
            <w:r w:rsidR="00E1476B">
              <w:rPr>
                <w:rFonts w:asciiTheme="minorHAnsi" w:hAnsiTheme="minorHAnsi"/>
                <w:sz w:val="20"/>
                <w:szCs w:val="20"/>
              </w:rPr>
              <w:instrText xml:space="preserve"> ADDIN EN.CITE &lt;EndNote&gt;&lt;Cite&gt;&lt;Author&gt;U.S. Embassy- Bangkok&lt;/Author&gt;&lt;RecNum&gt;386&lt;/RecNum&gt;&lt;DisplayText&gt;(10)&lt;/DisplayText&gt;&lt;record&gt;&lt;rec-number&gt;386&lt;/rec-number&gt;&lt;foreign-keys&gt;&lt;key app="EN" db-id="5vrz02vd1rz2ppeeax9x95v6wdxa2w2wsdte"&gt;386&lt;/key&gt;&lt;/foreign-keys&gt;&lt;ref-type name="Report"&gt;27&lt;/ref-type&gt;&lt;contributors&gt;&lt;authors&gt;&lt;author&gt;U.S. Embassy- Bangkok, &lt;/author&gt;&lt;/authors&gt;&lt;/contributors&gt;&lt;titles&gt;&lt;title&gt;reporting, February 6, 2013&lt;/title&gt;&lt;/titles&gt;&lt;keywords&gt;&lt;keyword&gt;Thailand&lt;/keyword&gt;&lt;/keywords&gt;&lt;dates&gt;&lt;/dates&gt;&lt;urls&gt;&lt;/urls&gt;&lt;/record&gt;&lt;/Cite&gt;&lt;/EndNote&gt;</w:instrText>
            </w:r>
            <w:r w:rsidR="003750F9" w:rsidRPr="000B238C">
              <w:rPr>
                <w:rFonts w:asciiTheme="minorHAnsi" w:hAnsiTheme="minorHAnsi"/>
                <w:sz w:val="20"/>
                <w:szCs w:val="20"/>
              </w:rPr>
              <w:fldChar w:fldCharType="separate"/>
            </w:r>
            <w:r w:rsidR="00EB4883" w:rsidRPr="000B238C">
              <w:rPr>
                <w:rFonts w:asciiTheme="minorHAnsi" w:hAnsiTheme="minorHAnsi"/>
                <w:noProof/>
                <w:sz w:val="20"/>
                <w:szCs w:val="20"/>
              </w:rPr>
              <w:t>(</w:t>
            </w:r>
            <w:hyperlink w:anchor="_ENREF_10" w:tooltip="U.S. Embassy- Bangkok,  #386" w:history="1">
              <w:r w:rsidR="00A64E0F" w:rsidRPr="000B238C">
                <w:rPr>
                  <w:rFonts w:asciiTheme="minorHAnsi" w:hAnsiTheme="minorHAnsi"/>
                  <w:noProof/>
                  <w:sz w:val="20"/>
                  <w:szCs w:val="20"/>
                </w:rPr>
                <w:t>10</w:t>
              </w:r>
            </w:hyperlink>
            <w:r w:rsidR="00EB4883" w:rsidRPr="000B238C">
              <w:rPr>
                <w:rFonts w:asciiTheme="minorHAnsi" w:hAnsiTheme="minorHAnsi"/>
                <w:noProof/>
                <w:sz w:val="20"/>
                <w:szCs w:val="20"/>
              </w:rPr>
              <w:t>)</w:t>
            </w:r>
            <w:r w:rsidR="003750F9" w:rsidRPr="000B238C">
              <w:rPr>
                <w:rFonts w:asciiTheme="minorHAnsi" w:hAnsiTheme="minorHAnsi"/>
                <w:sz w:val="20"/>
                <w:szCs w:val="20"/>
              </w:rPr>
              <w:fldChar w:fldCharType="end"/>
            </w:r>
          </w:p>
        </w:tc>
      </w:tr>
      <w:tr w:rsidR="008271EE" w:rsidRPr="000B238C" w14:paraId="4C973AEB" w14:textId="77777777" w:rsidTr="00B70188">
        <w:trPr>
          <w:trHeight w:val="251"/>
        </w:trPr>
        <w:tc>
          <w:tcPr>
            <w:tcW w:w="1998" w:type="dxa"/>
          </w:tcPr>
          <w:p w14:paraId="453DF703" w14:textId="77777777" w:rsidR="008271EE" w:rsidRPr="000B238C" w:rsidRDefault="00CC2064" w:rsidP="00B70188">
            <w:pPr>
              <w:rPr>
                <w:rFonts w:asciiTheme="minorHAnsi" w:hAnsiTheme="minorHAnsi" w:cstheme="minorHAnsi"/>
                <w:sz w:val="20"/>
                <w:szCs w:val="20"/>
              </w:rPr>
            </w:pPr>
            <w:r w:rsidRPr="000B238C">
              <w:rPr>
                <w:rFonts w:asciiTheme="minorHAnsi" w:hAnsiTheme="minorHAnsi" w:cstheme="minorHAnsi"/>
                <w:sz w:val="20"/>
                <w:szCs w:val="20"/>
              </w:rPr>
              <w:t xml:space="preserve">Combating the Worst </w:t>
            </w:r>
            <w:r w:rsidR="00E820A9" w:rsidRPr="000B238C">
              <w:rPr>
                <w:rFonts w:asciiTheme="minorHAnsi" w:hAnsiTheme="minorHAnsi" w:cstheme="minorHAnsi"/>
                <w:sz w:val="20"/>
                <w:szCs w:val="20"/>
              </w:rPr>
              <w:t>Forms</w:t>
            </w:r>
            <w:r w:rsidRPr="000B238C">
              <w:rPr>
                <w:rFonts w:asciiTheme="minorHAnsi" w:hAnsiTheme="minorHAnsi" w:cstheme="minorHAnsi"/>
                <w:sz w:val="20"/>
                <w:szCs w:val="20"/>
              </w:rPr>
              <w:t xml:space="preserve"> of Child Labor in Shrimp and Seafood Processing Areas in Thailand</w:t>
            </w:r>
          </w:p>
        </w:tc>
        <w:tc>
          <w:tcPr>
            <w:tcW w:w="7470" w:type="dxa"/>
          </w:tcPr>
          <w:p w14:paraId="7539FC76" w14:textId="19D4624E" w:rsidR="000A4083" w:rsidRPr="000B238C" w:rsidRDefault="008E7422" w:rsidP="0007545D">
            <w:pPr>
              <w:rPr>
                <w:rFonts w:asciiTheme="minorHAnsi" w:hAnsiTheme="minorHAnsi"/>
                <w:sz w:val="20"/>
                <w:szCs w:val="20"/>
              </w:rPr>
            </w:pPr>
            <w:r w:rsidRPr="000B238C">
              <w:rPr>
                <w:rFonts w:asciiTheme="minorHAnsi" w:hAnsiTheme="minorHAnsi"/>
                <w:sz w:val="20"/>
                <w:szCs w:val="20"/>
              </w:rPr>
              <w:t xml:space="preserve">$9 million </w:t>
            </w:r>
            <w:r w:rsidR="00EA34D9" w:rsidRPr="000B238C">
              <w:rPr>
                <w:rFonts w:asciiTheme="minorHAnsi" w:hAnsiTheme="minorHAnsi"/>
                <w:sz w:val="20"/>
                <w:szCs w:val="20"/>
              </w:rPr>
              <w:t xml:space="preserve">USDOL-funded, 4-year </w:t>
            </w:r>
            <w:r w:rsidR="00CC2064" w:rsidRPr="000B238C">
              <w:rPr>
                <w:rFonts w:asciiTheme="minorHAnsi" w:hAnsiTheme="minorHAnsi"/>
                <w:sz w:val="20"/>
                <w:szCs w:val="20"/>
              </w:rPr>
              <w:t xml:space="preserve">project </w:t>
            </w:r>
            <w:r w:rsidR="004B6FF2" w:rsidRPr="000B238C">
              <w:rPr>
                <w:rFonts w:asciiTheme="minorHAnsi" w:hAnsiTheme="minorHAnsi"/>
                <w:sz w:val="20"/>
                <w:szCs w:val="20"/>
              </w:rPr>
              <w:t xml:space="preserve">implemented by ILO-IPEC </w:t>
            </w:r>
            <w:r w:rsidR="00CC2064" w:rsidRPr="000B238C">
              <w:rPr>
                <w:rFonts w:asciiTheme="minorHAnsi" w:hAnsiTheme="minorHAnsi"/>
                <w:sz w:val="20"/>
                <w:szCs w:val="20"/>
              </w:rPr>
              <w:t xml:space="preserve">to eliminate child labor in the shrimp and seafood processing industry. </w:t>
            </w:r>
            <w:r w:rsidR="00D21046" w:rsidRPr="000B238C">
              <w:rPr>
                <w:rFonts w:asciiTheme="minorHAnsi" w:hAnsiTheme="minorHAnsi"/>
                <w:sz w:val="20"/>
                <w:szCs w:val="20"/>
              </w:rPr>
              <w:t>A</w:t>
            </w:r>
            <w:r w:rsidR="00CC2064" w:rsidRPr="000B238C">
              <w:rPr>
                <w:rFonts w:asciiTheme="minorHAnsi" w:hAnsiTheme="minorHAnsi"/>
                <w:sz w:val="20"/>
                <w:szCs w:val="20"/>
              </w:rPr>
              <w:t>ims to strengthen policy frameworks to protect the rights of Thai and migrant children; assist the shrimp and seafood</w:t>
            </w:r>
            <w:r w:rsidRPr="000B238C">
              <w:rPr>
                <w:rFonts w:asciiTheme="minorHAnsi" w:hAnsiTheme="minorHAnsi"/>
                <w:sz w:val="20"/>
                <w:szCs w:val="20"/>
              </w:rPr>
              <w:t xml:space="preserve"> processing industry to comply w</w:t>
            </w:r>
            <w:r w:rsidR="00CC2064" w:rsidRPr="000B238C">
              <w:rPr>
                <w:rFonts w:asciiTheme="minorHAnsi" w:hAnsiTheme="minorHAnsi"/>
                <w:sz w:val="20"/>
                <w:szCs w:val="20"/>
              </w:rPr>
              <w:t>ith labor laws; and provide education and other services to at-risk children and families in the targeted areas.</w:t>
            </w:r>
            <w:r w:rsidR="007B7E71" w:rsidRPr="000B238C">
              <w:rPr>
                <w:rFonts w:asciiTheme="minorHAnsi" w:hAnsiTheme="minorHAnsi"/>
                <w:sz w:val="20"/>
                <w:szCs w:val="20"/>
              </w:rPr>
              <w:fldChar w:fldCharType="begin"/>
            </w:r>
            <w:r w:rsidR="00E1476B">
              <w:rPr>
                <w:rFonts w:asciiTheme="minorHAnsi" w:hAnsiTheme="minorHAnsi"/>
                <w:sz w:val="20"/>
                <w:szCs w:val="20"/>
              </w:rPr>
              <w:instrText xml:space="preserve"> ADDIN EN.CITE &lt;EndNote&gt;&lt;Cite&gt;&lt;Author&gt;ILO-IPEC&lt;/Author&gt;&lt;Year&gt;December 17, 2010&lt;/Year&gt;&lt;RecNum&gt;205&lt;/RecNum&gt;&lt;DisplayText&gt;(1)&lt;/DisplayText&gt;&lt;record&gt;&lt;rec-number&gt;205&lt;/rec-number&gt;&lt;foreign-keys&gt;&lt;key app="EN" db-id="5vrz02vd1rz2ppeeax9x95v6wdxa2w2wsdte"&gt;205&lt;/key&gt;&lt;/foreign-keys&gt;&lt;ref-type name="Report"&gt;27&lt;/ref-type&gt;&lt;contributors&gt;&lt;authors&gt;&lt;author&gt;ILO-IPEC, &lt;/author&gt;&lt;/authors&gt;&lt;/contributors&gt;&lt;titles&gt;&lt;title&gt;Combating the Worst Forms of Child Labour in Shrimp and Seafood Processing Areas in Thailand&lt;/title&gt;&lt;short-title&gt;Combating the Worst Forms of Child Labour in Shrimp and Seafood Processing&lt;/short-title&gt;&lt;/titles&gt;&lt;keywords&gt;&lt;keyword&gt;Thailand&lt;/keyword&gt;&lt;/keywords&gt;&lt;dates&gt;&lt;year&gt;December 17, 2010&lt;/year&gt;&lt;/dates&gt;&lt;pub-location&gt;Bangkok&lt;/pub-location&gt;&lt;work-type&gt;Project Document&lt;/work-type&gt;&lt;urls&gt;&lt;/urls&gt;&lt;/record&gt;&lt;/Cite&gt;&lt;/EndNote&gt;</w:instrText>
            </w:r>
            <w:r w:rsidR="007B7E71" w:rsidRPr="000B238C">
              <w:rPr>
                <w:rFonts w:asciiTheme="minorHAnsi" w:hAnsiTheme="minorHAnsi"/>
                <w:sz w:val="20"/>
                <w:szCs w:val="20"/>
              </w:rPr>
              <w:fldChar w:fldCharType="separate"/>
            </w:r>
            <w:r w:rsidR="00CC2064" w:rsidRPr="000B238C">
              <w:rPr>
                <w:rFonts w:asciiTheme="minorHAnsi" w:hAnsiTheme="minorHAnsi"/>
                <w:noProof/>
                <w:sz w:val="20"/>
                <w:szCs w:val="20"/>
              </w:rPr>
              <w:t>(</w:t>
            </w:r>
            <w:hyperlink w:anchor="_ENREF_1" w:tooltip="ILO-IPEC, December 17, 2010 #205" w:history="1">
              <w:r w:rsidR="00A64E0F" w:rsidRPr="000B238C">
                <w:rPr>
                  <w:rFonts w:asciiTheme="minorHAnsi" w:hAnsiTheme="minorHAnsi"/>
                  <w:noProof/>
                  <w:sz w:val="20"/>
                  <w:szCs w:val="20"/>
                </w:rPr>
                <w:t>1</w:t>
              </w:r>
            </w:hyperlink>
            <w:r w:rsidR="00CC2064" w:rsidRPr="000B238C">
              <w:rPr>
                <w:rFonts w:asciiTheme="minorHAnsi" w:hAnsiTheme="minorHAnsi"/>
                <w:noProof/>
                <w:sz w:val="20"/>
                <w:szCs w:val="20"/>
              </w:rPr>
              <w:t>)</w:t>
            </w:r>
            <w:r w:rsidR="007B7E71" w:rsidRPr="000B238C">
              <w:rPr>
                <w:rFonts w:asciiTheme="minorHAnsi" w:hAnsiTheme="minorHAnsi"/>
                <w:sz w:val="20"/>
                <w:szCs w:val="20"/>
              </w:rPr>
              <w:fldChar w:fldCharType="end"/>
            </w:r>
            <w:r w:rsidR="00EE10C4" w:rsidRPr="000B238C">
              <w:rPr>
                <w:rFonts w:asciiTheme="minorHAnsi" w:hAnsiTheme="minorHAnsi"/>
                <w:sz w:val="20"/>
                <w:szCs w:val="20"/>
              </w:rPr>
              <w:t>Targets 7,500 children for the prevention and withdrawal from the worst forms of child labor</w:t>
            </w:r>
            <w:r w:rsidR="00921E27" w:rsidRPr="000B238C">
              <w:rPr>
                <w:rFonts w:asciiTheme="minorHAnsi" w:hAnsiTheme="minorHAnsi"/>
                <w:sz w:val="20"/>
                <w:szCs w:val="20"/>
              </w:rPr>
              <w:t>,</w:t>
            </w:r>
            <w:r w:rsidR="00EE10C4" w:rsidRPr="000B238C">
              <w:rPr>
                <w:rFonts w:asciiTheme="minorHAnsi" w:hAnsiTheme="minorHAnsi"/>
                <w:sz w:val="20"/>
                <w:szCs w:val="20"/>
              </w:rPr>
              <w:t xml:space="preserve"> and 3,000 households for livelihood services.</w:t>
            </w:r>
            <w:r w:rsidR="00EE10C4" w:rsidRPr="000B238C">
              <w:rPr>
                <w:rFonts w:asciiTheme="minorHAnsi" w:hAnsiTheme="minorHAnsi"/>
                <w:sz w:val="20"/>
                <w:szCs w:val="20"/>
              </w:rPr>
              <w:fldChar w:fldCharType="begin"/>
            </w:r>
            <w:r w:rsidR="00E1476B">
              <w:rPr>
                <w:rFonts w:asciiTheme="minorHAnsi" w:hAnsiTheme="minorHAnsi"/>
                <w:sz w:val="20"/>
                <w:szCs w:val="20"/>
              </w:rPr>
              <w:instrText xml:space="preserve"> ADDIN EN.CITE &lt;EndNote&gt;&lt;Cite&gt;&lt;Author&gt;ILO-IPEC&lt;/Author&gt;&lt;Year&gt;December 17, 2010&lt;/Year&gt;&lt;RecNum&gt;205&lt;/RecNum&gt;&lt;DisplayText&gt;(1)&lt;/DisplayText&gt;&lt;record&gt;&lt;rec-number&gt;205&lt;/rec-number&gt;&lt;foreign-keys&gt;&lt;key app="EN" db-id="5vrz02vd1rz2ppeeax9x95v6wdxa2w2wsdte"&gt;205&lt;/key&gt;&lt;/foreign-keys&gt;&lt;ref-type name="Report"&gt;27&lt;/ref-type&gt;&lt;contributors&gt;&lt;authors&gt;&lt;author&gt;ILO-IPEC, &lt;/author&gt;&lt;/authors&gt;&lt;/contributors&gt;&lt;titles&gt;&lt;title&gt;Combating the Worst Forms of Child Labour in Shrimp and Seafood Processing Areas in Thailand&lt;/title&gt;&lt;short-title&gt;Combating the Worst Forms of Child Labour in Shrimp and Seafood Processing&lt;/short-title&gt;&lt;/titles&gt;&lt;keywords&gt;&lt;keyword&gt;Thailand&lt;/keyword&gt;&lt;/keywords&gt;&lt;dates&gt;&lt;year&gt;December 17, 2010&lt;/year&gt;&lt;/dates&gt;&lt;pub-location&gt;Bangkok&lt;/pub-location&gt;&lt;work-type&gt;Project Document&lt;/work-type&gt;&lt;urls&gt;&lt;/urls&gt;&lt;/record&gt;&lt;/Cite&gt;&lt;/EndNote&gt;</w:instrText>
            </w:r>
            <w:r w:rsidR="00EE10C4" w:rsidRPr="000B238C">
              <w:rPr>
                <w:rFonts w:asciiTheme="minorHAnsi" w:hAnsiTheme="minorHAnsi"/>
                <w:sz w:val="20"/>
                <w:szCs w:val="20"/>
              </w:rPr>
              <w:fldChar w:fldCharType="separate"/>
            </w:r>
            <w:r w:rsidR="00EE10C4" w:rsidRPr="000B238C">
              <w:rPr>
                <w:rFonts w:asciiTheme="minorHAnsi" w:hAnsiTheme="minorHAnsi"/>
                <w:noProof/>
                <w:sz w:val="20"/>
                <w:szCs w:val="20"/>
              </w:rPr>
              <w:t>(</w:t>
            </w:r>
            <w:hyperlink w:anchor="_ENREF_1" w:tooltip="ILO-IPEC, December 17, 2010 #205" w:history="1">
              <w:r w:rsidR="00A64E0F" w:rsidRPr="000B238C">
                <w:rPr>
                  <w:rFonts w:asciiTheme="minorHAnsi" w:hAnsiTheme="minorHAnsi"/>
                  <w:noProof/>
                  <w:sz w:val="20"/>
                  <w:szCs w:val="20"/>
                </w:rPr>
                <w:t>1</w:t>
              </w:r>
            </w:hyperlink>
            <w:r w:rsidR="00EE10C4" w:rsidRPr="000B238C">
              <w:rPr>
                <w:rFonts w:asciiTheme="minorHAnsi" w:hAnsiTheme="minorHAnsi"/>
                <w:noProof/>
                <w:sz w:val="20"/>
                <w:szCs w:val="20"/>
              </w:rPr>
              <w:t>)</w:t>
            </w:r>
            <w:r w:rsidR="00EE10C4" w:rsidRPr="000B238C">
              <w:rPr>
                <w:rFonts w:asciiTheme="minorHAnsi" w:hAnsiTheme="minorHAnsi"/>
                <w:sz w:val="20"/>
                <w:szCs w:val="20"/>
              </w:rPr>
              <w:fldChar w:fldCharType="end"/>
            </w:r>
            <w:r w:rsidR="009A452D" w:rsidRPr="000B238C">
              <w:rPr>
                <w:rFonts w:asciiTheme="minorHAnsi" w:hAnsiTheme="minorHAnsi"/>
                <w:sz w:val="20"/>
                <w:szCs w:val="20"/>
              </w:rPr>
              <w:t xml:space="preserve"> </w:t>
            </w:r>
            <w:r w:rsidR="000B6027" w:rsidRPr="000B238C">
              <w:rPr>
                <w:rFonts w:asciiTheme="minorHAnsi" w:hAnsiTheme="minorHAnsi"/>
                <w:sz w:val="20"/>
                <w:szCs w:val="20"/>
              </w:rPr>
              <w:t xml:space="preserve">In 2013, completed and finalized a baseline survey of child labor in the shrimp and seafood processing areas in </w:t>
            </w:r>
            <w:proofErr w:type="spellStart"/>
            <w:r w:rsidR="000B6027" w:rsidRPr="000B238C">
              <w:rPr>
                <w:rFonts w:asciiTheme="minorHAnsi" w:hAnsiTheme="minorHAnsi"/>
                <w:sz w:val="20"/>
                <w:szCs w:val="20"/>
              </w:rPr>
              <w:t>Samut</w:t>
            </w:r>
            <w:proofErr w:type="spellEnd"/>
            <w:r w:rsidR="000B6027" w:rsidRPr="000B238C">
              <w:rPr>
                <w:rFonts w:asciiTheme="minorHAnsi" w:hAnsiTheme="minorHAnsi"/>
                <w:sz w:val="20"/>
                <w:szCs w:val="20"/>
              </w:rPr>
              <w:t xml:space="preserve"> </w:t>
            </w:r>
            <w:proofErr w:type="spellStart"/>
            <w:r w:rsidR="000B6027" w:rsidRPr="000B238C">
              <w:rPr>
                <w:rFonts w:asciiTheme="minorHAnsi" w:hAnsiTheme="minorHAnsi"/>
                <w:sz w:val="20"/>
                <w:szCs w:val="20"/>
              </w:rPr>
              <w:t>Sakhon</w:t>
            </w:r>
            <w:proofErr w:type="spellEnd"/>
            <w:r w:rsidR="000B6027" w:rsidRPr="000B238C">
              <w:rPr>
                <w:rFonts w:asciiTheme="minorHAnsi" w:hAnsiTheme="minorHAnsi"/>
                <w:sz w:val="20"/>
                <w:szCs w:val="20"/>
              </w:rPr>
              <w:t xml:space="preserve">, </w:t>
            </w:r>
            <w:proofErr w:type="spellStart"/>
            <w:r w:rsidR="000B6027" w:rsidRPr="000B238C">
              <w:rPr>
                <w:rFonts w:asciiTheme="minorHAnsi" w:hAnsiTheme="minorHAnsi"/>
                <w:sz w:val="20"/>
                <w:szCs w:val="20"/>
              </w:rPr>
              <w:t>Songkla</w:t>
            </w:r>
            <w:proofErr w:type="spellEnd"/>
            <w:r w:rsidR="000B6027" w:rsidRPr="000B238C">
              <w:rPr>
                <w:rFonts w:asciiTheme="minorHAnsi" w:hAnsiTheme="minorHAnsi"/>
                <w:sz w:val="20"/>
                <w:szCs w:val="20"/>
              </w:rPr>
              <w:t xml:space="preserve">, </w:t>
            </w:r>
            <w:proofErr w:type="spellStart"/>
            <w:r w:rsidR="000B6027" w:rsidRPr="000B238C">
              <w:rPr>
                <w:rFonts w:asciiTheme="minorHAnsi" w:hAnsiTheme="minorHAnsi"/>
                <w:sz w:val="20"/>
                <w:szCs w:val="20"/>
              </w:rPr>
              <w:t>Nakhon</w:t>
            </w:r>
            <w:proofErr w:type="spellEnd"/>
            <w:r w:rsidR="000B6027" w:rsidRPr="000B238C">
              <w:rPr>
                <w:rFonts w:asciiTheme="minorHAnsi" w:hAnsiTheme="minorHAnsi"/>
                <w:sz w:val="20"/>
                <w:szCs w:val="20"/>
              </w:rPr>
              <w:t xml:space="preserve"> Si </w:t>
            </w:r>
            <w:proofErr w:type="spellStart"/>
            <w:r w:rsidR="000B6027" w:rsidRPr="000B238C">
              <w:rPr>
                <w:rFonts w:asciiTheme="minorHAnsi" w:hAnsiTheme="minorHAnsi"/>
                <w:sz w:val="20"/>
                <w:szCs w:val="20"/>
              </w:rPr>
              <w:t>Thamarat</w:t>
            </w:r>
            <w:proofErr w:type="spellEnd"/>
            <w:r w:rsidR="0007545D">
              <w:rPr>
                <w:rFonts w:asciiTheme="minorHAnsi" w:hAnsiTheme="minorHAnsi"/>
                <w:sz w:val="20"/>
                <w:szCs w:val="20"/>
              </w:rPr>
              <w:t>,</w:t>
            </w:r>
            <w:r w:rsidR="000B6027" w:rsidRPr="000B238C">
              <w:rPr>
                <w:rFonts w:asciiTheme="minorHAnsi" w:hAnsiTheme="minorHAnsi"/>
                <w:sz w:val="20"/>
                <w:szCs w:val="20"/>
              </w:rPr>
              <w:t xml:space="preserve"> and </w:t>
            </w:r>
            <w:proofErr w:type="spellStart"/>
            <w:r w:rsidR="000B6027" w:rsidRPr="000B238C">
              <w:rPr>
                <w:rFonts w:asciiTheme="minorHAnsi" w:hAnsiTheme="minorHAnsi"/>
                <w:sz w:val="20"/>
                <w:szCs w:val="20"/>
              </w:rPr>
              <w:t>Surat</w:t>
            </w:r>
            <w:proofErr w:type="spellEnd"/>
            <w:r w:rsidR="000B6027" w:rsidRPr="000B238C">
              <w:rPr>
                <w:rFonts w:asciiTheme="minorHAnsi" w:hAnsiTheme="minorHAnsi"/>
                <w:sz w:val="20"/>
                <w:szCs w:val="20"/>
              </w:rPr>
              <w:t xml:space="preserve"> </w:t>
            </w:r>
            <w:proofErr w:type="spellStart"/>
            <w:r w:rsidR="000B6027" w:rsidRPr="000B238C">
              <w:rPr>
                <w:rFonts w:asciiTheme="minorHAnsi" w:hAnsiTheme="minorHAnsi"/>
                <w:sz w:val="20"/>
                <w:szCs w:val="20"/>
              </w:rPr>
              <w:t>Thani</w:t>
            </w:r>
            <w:proofErr w:type="spellEnd"/>
            <w:r w:rsidR="000B6027" w:rsidRPr="000B238C">
              <w:rPr>
                <w:rStyle w:val="CommentReference"/>
                <w:rFonts w:asciiTheme="minorHAnsi" w:hAnsiTheme="minorHAnsi"/>
                <w:sz w:val="20"/>
                <w:szCs w:val="20"/>
              </w:rPr>
              <w:t>.</w:t>
            </w:r>
            <w:r w:rsidR="007B7E71" w:rsidRPr="000B238C">
              <w:rPr>
                <w:rStyle w:val="CommentReference"/>
                <w:rFonts w:asciiTheme="minorHAnsi" w:hAnsiTheme="minorHAnsi"/>
                <w:sz w:val="20"/>
                <w:szCs w:val="20"/>
              </w:rPr>
              <w:fldChar w:fldCharType="begin"/>
            </w:r>
            <w:r w:rsidR="00E1476B">
              <w:rPr>
                <w:rStyle w:val="CommentReference"/>
                <w:rFonts w:asciiTheme="minorHAnsi" w:hAnsiTheme="minorHAnsi"/>
                <w:sz w:val="20"/>
                <w:szCs w:val="20"/>
              </w:rPr>
              <w:instrText xml:space="preserve"> ADDIN EN.CITE &lt;EndNote&gt;&lt;Cite&gt;&lt;Author&gt;ILO-IPEC&lt;/Author&gt;&lt;Year&gt;September 2013&lt;/Year&gt;&lt;RecNum&gt;438&lt;/RecNum&gt;&lt;DisplayText&gt;(26)&lt;/DisplayText&gt;&lt;record&gt;&lt;rec-number&gt;438&lt;/rec-number&gt;&lt;foreign-keys&gt;&lt;key app="EN" db-id="5vrz02vd1rz2ppeeax9x95v6wdxa2w2wsdte"&gt;438&lt;/key&gt;&lt;/foreign-keys&gt;&lt;ref-type name="Report"&gt;27&lt;/ref-type&gt;&lt;contributors&gt;&lt;authors&gt;&lt;author&gt;ILO-IPEC,&lt;/author&gt;&lt;/authors&gt;&lt;/contributors&gt;&lt;titles&gt;&lt;title&gt;Baseline Surveys on Child Labour in Selected Areas in Thailand&lt;/title&gt;&lt;/titles&gt;&lt;keywords&gt;&lt;keyword&gt;Thailand&lt;/keyword&gt;&lt;/keywords&gt;&lt;dates&gt;&lt;year&gt;September 2013&lt;/year&gt;&lt;/dates&gt;&lt;pub-location&gt;Bangkok&lt;/pub-location&gt;&lt;urls&gt;&lt;related-urls&gt;&lt;url&gt;http://www.ilo.org/wcmsp5/groups/public/---asia/---ro-bangkok/documents/publication/wcms_222568.pdf&lt;/url&gt;&lt;/related-urls&gt;&lt;/urls&gt;&lt;/record&gt;&lt;/Cite&gt;&lt;/EndNote&gt;</w:instrText>
            </w:r>
            <w:r w:rsidR="007B7E71" w:rsidRPr="000B238C">
              <w:rPr>
                <w:rStyle w:val="CommentReference"/>
                <w:rFonts w:asciiTheme="minorHAnsi" w:hAnsiTheme="minorHAnsi"/>
                <w:sz w:val="20"/>
                <w:szCs w:val="20"/>
              </w:rPr>
              <w:fldChar w:fldCharType="separate"/>
            </w:r>
            <w:r w:rsidR="003D21A7" w:rsidRPr="000B238C">
              <w:rPr>
                <w:rStyle w:val="CommentReference"/>
                <w:rFonts w:asciiTheme="minorHAnsi" w:hAnsiTheme="minorHAnsi"/>
                <w:noProof/>
                <w:sz w:val="20"/>
                <w:szCs w:val="20"/>
              </w:rPr>
              <w:t>(</w:t>
            </w:r>
            <w:hyperlink w:anchor="_ENREF_26" w:tooltip="ILO-IPEC, September 2013 #438" w:history="1">
              <w:r w:rsidR="00A64E0F" w:rsidRPr="000B238C">
                <w:rPr>
                  <w:rStyle w:val="CommentReference"/>
                  <w:rFonts w:asciiTheme="minorHAnsi" w:hAnsiTheme="minorHAnsi"/>
                  <w:noProof/>
                  <w:sz w:val="20"/>
                  <w:szCs w:val="20"/>
                </w:rPr>
                <w:t>26</w:t>
              </w:r>
            </w:hyperlink>
            <w:r w:rsidR="003D21A7" w:rsidRPr="000B238C">
              <w:rPr>
                <w:rStyle w:val="CommentReference"/>
                <w:rFonts w:asciiTheme="minorHAnsi" w:hAnsiTheme="minorHAnsi"/>
                <w:noProof/>
                <w:sz w:val="20"/>
                <w:szCs w:val="20"/>
              </w:rPr>
              <w:t>)</w:t>
            </w:r>
            <w:r w:rsidR="007B7E71" w:rsidRPr="000B238C">
              <w:rPr>
                <w:rStyle w:val="CommentReference"/>
                <w:rFonts w:asciiTheme="minorHAnsi" w:hAnsiTheme="minorHAnsi"/>
                <w:sz w:val="20"/>
                <w:szCs w:val="20"/>
              </w:rPr>
              <w:fldChar w:fldCharType="end"/>
            </w:r>
            <w:r w:rsidRPr="000B238C">
              <w:rPr>
                <w:rStyle w:val="CommentReference"/>
                <w:rFonts w:asciiTheme="minorHAnsi" w:hAnsiTheme="minorHAnsi"/>
                <w:sz w:val="20"/>
                <w:szCs w:val="20"/>
              </w:rPr>
              <w:t xml:space="preserve"> C</w:t>
            </w:r>
            <w:r w:rsidR="000B6027" w:rsidRPr="000B238C">
              <w:rPr>
                <w:rStyle w:val="CommentReference"/>
                <w:rFonts w:asciiTheme="minorHAnsi" w:hAnsiTheme="minorHAnsi"/>
                <w:sz w:val="20"/>
                <w:szCs w:val="20"/>
              </w:rPr>
              <w:t xml:space="preserve">ompleted </w:t>
            </w:r>
            <w:r w:rsidR="000B6027" w:rsidRPr="000B238C">
              <w:rPr>
                <w:rFonts w:asciiTheme="minorHAnsi" w:hAnsiTheme="minorHAnsi"/>
                <w:sz w:val="20"/>
                <w:szCs w:val="20"/>
              </w:rPr>
              <w:t xml:space="preserve">a migrant child labor survey targeting shrimp and seafood processing areas in </w:t>
            </w:r>
            <w:proofErr w:type="spellStart"/>
            <w:r w:rsidR="000B6027" w:rsidRPr="000B238C">
              <w:rPr>
                <w:rFonts w:asciiTheme="minorHAnsi" w:hAnsiTheme="minorHAnsi"/>
                <w:sz w:val="20"/>
                <w:szCs w:val="20"/>
              </w:rPr>
              <w:t>Samut</w:t>
            </w:r>
            <w:proofErr w:type="spellEnd"/>
            <w:r w:rsidR="000B6027" w:rsidRPr="000B238C">
              <w:rPr>
                <w:rFonts w:asciiTheme="minorHAnsi" w:hAnsiTheme="minorHAnsi"/>
                <w:sz w:val="20"/>
                <w:szCs w:val="20"/>
              </w:rPr>
              <w:t xml:space="preserve"> </w:t>
            </w:r>
            <w:proofErr w:type="spellStart"/>
            <w:r w:rsidR="000B6027" w:rsidRPr="000B238C">
              <w:rPr>
                <w:rFonts w:asciiTheme="minorHAnsi" w:hAnsiTheme="minorHAnsi"/>
                <w:sz w:val="20"/>
                <w:szCs w:val="20"/>
              </w:rPr>
              <w:t>Sakhon</w:t>
            </w:r>
            <w:proofErr w:type="spellEnd"/>
            <w:r w:rsidR="000B6027" w:rsidRPr="000B238C">
              <w:rPr>
                <w:rFonts w:asciiTheme="minorHAnsi" w:hAnsiTheme="minorHAnsi"/>
                <w:sz w:val="20"/>
                <w:szCs w:val="20"/>
              </w:rPr>
              <w:t xml:space="preserve">. </w:t>
            </w:r>
            <w:r w:rsidRPr="000B238C">
              <w:rPr>
                <w:rFonts w:asciiTheme="minorHAnsi" w:hAnsiTheme="minorHAnsi"/>
                <w:sz w:val="20"/>
                <w:szCs w:val="20"/>
              </w:rPr>
              <w:t>P</w:t>
            </w:r>
            <w:r w:rsidR="000B6027" w:rsidRPr="000B238C">
              <w:rPr>
                <w:rFonts w:asciiTheme="minorHAnsi" w:hAnsiTheme="minorHAnsi"/>
                <w:sz w:val="20"/>
                <w:szCs w:val="20"/>
              </w:rPr>
              <w:t xml:space="preserve">iloted and implemented the Good Labor </w:t>
            </w:r>
            <w:r w:rsidR="00932097">
              <w:rPr>
                <w:rFonts w:asciiTheme="minorHAnsi" w:hAnsiTheme="minorHAnsi"/>
                <w:sz w:val="20"/>
                <w:szCs w:val="20"/>
              </w:rPr>
              <w:t xml:space="preserve">Practices </w:t>
            </w:r>
            <w:r w:rsidR="000B6027" w:rsidRPr="000B238C">
              <w:rPr>
                <w:rFonts w:asciiTheme="minorHAnsi" w:hAnsiTheme="minorHAnsi"/>
                <w:sz w:val="20"/>
                <w:szCs w:val="20"/>
              </w:rPr>
              <w:t>Training P</w:t>
            </w:r>
            <w:r w:rsidR="00932097">
              <w:rPr>
                <w:rFonts w:asciiTheme="minorHAnsi" w:hAnsiTheme="minorHAnsi"/>
                <w:sz w:val="20"/>
                <w:szCs w:val="20"/>
              </w:rPr>
              <w:t xml:space="preserve">rogram </w:t>
            </w:r>
            <w:r w:rsidR="000B6027" w:rsidRPr="000B238C">
              <w:rPr>
                <w:rFonts w:asciiTheme="minorHAnsi" w:hAnsiTheme="minorHAnsi"/>
                <w:sz w:val="20"/>
                <w:szCs w:val="20"/>
              </w:rPr>
              <w:t>for factory owners and workers.</w:t>
            </w:r>
            <w:r w:rsidR="007B7E71" w:rsidRPr="000B238C">
              <w:rPr>
                <w:rFonts w:asciiTheme="minorHAnsi" w:hAnsiTheme="minorHAnsi"/>
                <w:sz w:val="20"/>
                <w:szCs w:val="20"/>
              </w:rPr>
              <w:fldChar w:fldCharType="begin"/>
            </w:r>
            <w:r w:rsidR="003129BB">
              <w:rPr>
                <w:rFonts w:asciiTheme="minorHAnsi" w:hAnsiTheme="minorHAnsi"/>
                <w:sz w:val="20"/>
                <w:szCs w:val="20"/>
              </w:rPr>
              <w:instrText xml:space="preserve"> ADDIN EN.CITE &lt;EndNote&gt;&lt;Cite&gt;&lt;Author&gt;Ministry of Agriculture and Cooperatives&lt;/Author&gt;&lt;Year&gt;January 2013&lt;/Year&gt;&lt;RecNum&gt;381&lt;/RecNum&gt;&lt;DisplayText&gt;(60, 61)&lt;/DisplayText&gt;&lt;record&gt;&lt;rec-number&gt;381&lt;/rec-number&gt;&lt;foreign-keys&gt;&lt;key app="EN" db-id="5vrz02vd1rz2ppeeax9x95v6wdxa2w2wsdte"&gt;381&lt;/key&gt;&lt;/foreign-keys&gt;&lt;ref-type name="Report"&gt;27&lt;/ref-type&gt;&lt;contributors&gt;&lt;authors&gt;&lt;author&gt;Ministry of Agriculture and Cooperatives,&lt;/author&gt;&lt;author&gt;Department of Fisheries,&lt;/author&gt;&lt;/authors&gt;&lt;/contributors&gt;&lt;titles&gt;&lt;title&gt;Action Plan and Implementation by the Department of Fisheries in Addressing Labour Issues and Promoting Better Working Conditions in Thai Fisheries Industry&lt;/title&gt;&lt;/titles&gt;&lt;keywords&gt;&lt;keyword&gt;Thailand&lt;/keyword&gt;&lt;/keywords&gt;&lt;dates&gt;&lt;year&gt;January 2013&lt;/year&gt;&lt;/dates&gt;&lt;pub-location&gt;Bangkok&lt;/pub-location&gt;&lt;urls&gt;&lt;/urls&gt;&lt;/record&gt;&lt;/Cite&gt;&lt;Cite&gt;&lt;Author&gt;ILO-IPEC&lt;/Author&gt;&lt;Year&gt;October 2013&lt;/Year&gt;&lt;RecNum&gt;439&lt;/RecNum&gt;&lt;record&gt;&lt;rec-number&gt;439&lt;/rec-number&gt;&lt;foreign-keys&gt;&lt;key app="EN" db-id="5vrz02vd1rz2ppeeax9x95v6wdxa2w2wsdte"&gt;439&lt;/key&gt;&lt;/foreign-keys&gt;&lt;ref-type name="Report"&gt;27&lt;/ref-type&gt;&lt;contributors&gt;&lt;authors&gt;&lt;author&gt;ILO-IPEC&lt;/author&gt;&lt;/authors&gt;&lt;/contributors&gt;&lt;titles&gt;&lt;title&gt;Combating the Worst Forms of Child Labour in Shrimp and Seafood Processing Areas in Thailand&lt;/title&gt;&lt;/titles&gt;&lt;keywords&gt;&lt;keyword&gt;Thailand&lt;/keyword&gt;&lt;/keywords&gt;&lt;dates&gt;&lt;year&gt;October 2013&lt;/year&gt;&lt;/dates&gt;&lt;pub-location&gt;Bangkok&lt;/pub-location&gt;&lt;work-type&gt;Technical Progress Report&lt;/work-type&gt;&lt;urls&gt;&lt;/urls&gt;&lt;/record&gt;&lt;/Cite&gt;&lt;/EndNote&gt;</w:instrText>
            </w:r>
            <w:r w:rsidR="007B7E71" w:rsidRPr="000B238C">
              <w:rPr>
                <w:rFonts w:asciiTheme="minorHAnsi" w:hAnsiTheme="minorHAnsi"/>
                <w:sz w:val="20"/>
                <w:szCs w:val="20"/>
              </w:rPr>
              <w:fldChar w:fldCharType="separate"/>
            </w:r>
            <w:r w:rsidR="003129BB">
              <w:rPr>
                <w:rFonts w:asciiTheme="minorHAnsi" w:hAnsiTheme="minorHAnsi"/>
                <w:noProof/>
                <w:sz w:val="20"/>
                <w:szCs w:val="20"/>
              </w:rPr>
              <w:t>(</w:t>
            </w:r>
            <w:hyperlink w:anchor="_ENREF_60" w:tooltip="Ministry of Agriculture and Cooperatives, January 2013 #381" w:history="1">
              <w:r w:rsidR="00A64E0F">
                <w:rPr>
                  <w:rFonts w:asciiTheme="minorHAnsi" w:hAnsiTheme="minorHAnsi"/>
                  <w:noProof/>
                  <w:sz w:val="20"/>
                  <w:szCs w:val="20"/>
                </w:rPr>
                <w:t>60</w:t>
              </w:r>
            </w:hyperlink>
            <w:r w:rsidR="003129BB">
              <w:rPr>
                <w:rFonts w:asciiTheme="minorHAnsi" w:hAnsiTheme="minorHAnsi"/>
                <w:noProof/>
                <w:sz w:val="20"/>
                <w:szCs w:val="20"/>
              </w:rPr>
              <w:t xml:space="preserve">, </w:t>
            </w:r>
            <w:hyperlink w:anchor="_ENREF_61" w:tooltip="ILO-IPEC, October 2013 #439" w:history="1">
              <w:r w:rsidR="00A64E0F">
                <w:rPr>
                  <w:rFonts w:asciiTheme="minorHAnsi" w:hAnsiTheme="minorHAnsi"/>
                  <w:noProof/>
                  <w:sz w:val="20"/>
                  <w:szCs w:val="20"/>
                </w:rPr>
                <w:t>61</w:t>
              </w:r>
            </w:hyperlink>
            <w:r w:rsidR="003129BB">
              <w:rPr>
                <w:rFonts w:asciiTheme="minorHAnsi" w:hAnsiTheme="minorHAnsi"/>
                <w:noProof/>
                <w:sz w:val="20"/>
                <w:szCs w:val="20"/>
              </w:rPr>
              <w:t>)</w:t>
            </w:r>
            <w:r w:rsidR="007B7E71" w:rsidRPr="000B238C">
              <w:rPr>
                <w:rFonts w:asciiTheme="minorHAnsi" w:hAnsiTheme="minorHAnsi"/>
                <w:sz w:val="20"/>
                <w:szCs w:val="20"/>
              </w:rPr>
              <w:fldChar w:fldCharType="end"/>
            </w:r>
            <w:r w:rsidR="000B6027" w:rsidRPr="000B238C">
              <w:rPr>
                <w:rFonts w:asciiTheme="minorHAnsi" w:hAnsiTheme="minorHAnsi"/>
                <w:sz w:val="20"/>
                <w:szCs w:val="20"/>
              </w:rPr>
              <w:t xml:space="preserve"> </w:t>
            </w:r>
            <w:r w:rsidRPr="000B238C">
              <w:rPr>
                <w:rFonts w:asciiTheme="minorHAnsi" w:hAnsiTheme="minorHAnsi"/>
                <w:sz w:val="20"/>
                <w:szCs w:val="20"/>
              </w:rPr>
              <w:t>W</w:t>
            </w:r>
            <w:r w:rsidR="0000255A" w:rsidRPr="000B238C">
              <w:rPr>
                <w:rFonts w:asciiTheme="minorHAnsi" w:hAnsiTheme="minorHAnsi"/>
                <w:sz w:val="20"/>
                <w:szCs w:val="20"/>
              </w:rPr>
              <w:t xml:space="preserve">orked with two </w:t>
            </w:r>
            <w:proofErr w:type="spellStart"/>
            <w:r w:rsidR="0000255A" w:rsidRPr="000B238C">
              <w:rPr>
                <w:rFonts w:asciiTheme="minorHAnsi" w:hAnsiTheme="minorHAnsi"/>
                <w:sz w:val="20"/>
                <w:szCs w:val="20"/>
              </w:rPr>
              <w:t>subdistrict</w:t>
            </w:r>
            <w:proofErr w:type="spellEnd"/>
            <w:r w:rsidR="0000255A" w:rsidRPr="000B238C">
              <w:rPr>
                <w:rFonts w:asciiTheme="minorHAnsi" w:hAnsiTheme="minorHAnsi"/>
                <w:sz w:val="20"/>
                <w:szCs w:val="20"/>
              </w:rPr>
              <w:t xml:space="preserve"> governments to </w:t>
            </w:r>
            <w:r w:rsidR="000B6027" w:rsidRPr="000B238C">
              <w:rPr>
                <w:rFonts w:asciiTheme="minorHAnsi" w:hAnsiTheme="minorHAnsi"/>
                <w:sz w:val="20"/>
                <w:szCs w:val="20"/>
              </w:rPr>
              <w:t xml:space="preserve">institute a pilot for child labor monitoring </w:t>
            </w:r>
            <w:r w:rsidR="0000255A" w:rsidRPr="000B238C">
              <w:rPr>
                <w:rFonts w:asciiTheme="minorHAnsi" w:hAnsiTheme="minorHAnsi"/>
                <w:sz w:val="20"/>
                <w:szCs w:val="20"/>
              </w:rPr>
              <w:t xml:space="preserve">systems </w:t>
            </w:r>
            <w:r w:rsidR="000B6027" w:rsidRPr="000B238C">
              <w:rPr>
                <w:rFonts w:asciiTheme="minorHAnsi" w:hAnsiTheme="minorHAnsi"/>
                <w:sz w:val="20"/>
                <w:szCs w:val="20"/>
              </w:rPr>
              <w:t xml:space="preserve">in </w:t>
            </w:r>
            <w:proofErr w:type="spellStart"/>
            <w:r w:rsidR="000B6027" w:rsidRPr="000B238C">
              <w:rPr>
                <w:rFonts w:asciiTheme="minorHAnsi" w:hAnsiTheme="minorHAnsi"/>
                <w:sz w:val="20"/>
                <w:szCs w:val="20"/>
              </w:rPr>
              <w:t>Samut</w:t>
            </w:r>
            <w:proofErr w:type="spellEnd"/>
            <w:r w:rsidR="000B6027" w:rsidRPr="000B238C">
              <w:rPr>
                <w:rFonts w:asciiTheme="minorHAnsi" w:hAnsiTheme="minorHAnsi"/>
                <w:sz w:val="20"/>
                <w:szCs w:val="20"/>
              </w:rPr>
              <w:t xml:space="preserve"> </w:t>
            </w:r>
            <w:proofErr w:type="spellStart"/>
            <w:r w:rsidR="000B6027" w:rsidRPr="000B238C">
              <w:rPr>
                <w:rFonts w:asciiTheme="minorHAnsi" w:hAnsiTheme="minorHAnsi"/>
                <w:sz w:val="20"/>
                <w:szCs w:val="20"/>
              </w:rPr>
              <w:t>Sakhon</w:t>
            </w:r>
            <w:proofErr w:type="spellEnd"/>
            <w:r w:rsidR="000B6027" w:rsidRPr="000B238C">
              <w:rPr>
                <w:rFonts w:asciiTheme="minorHAnsi" w:hAnsiTheme="minorHAnsi"/>
                <w:sz w:val="20"/>
                <w:szCs w:val="20"/>
              </w:rPr>
              <w:t xml:space="preserve"> and </w:t>
            </w:r>
            <w:proofErr w:type="spellStart"/>
            <w:r w:rsidR="000B6027" w:rsidRPr="000B238C">
              <w:rPr>
                <w:rFonts w:asciiTheme="minorHAnsi" w:hAnsiTheme="minorHAnsi"/>
                <w:sz w:val="20"/>
                <w:szCs w:val="20"/>
              </w:rPr>
              <w:t>Songkhla</w:t>
            </w:r>
            <w:proofErr w:type="spellEnd"/>
            <w:r w:rsidR="000B6027" w:rsidRPr="000B238C">
              <w:rPr>
                <w:rFonts w:asciiTheme="minorHAnsi" w:hAnsiTheme="minorHAnsi"/>
                <w:sz w:val="20"/>
                <w:szCs w:val="20"/>
              </w:rPr>
              <w:t xml:space="preserve"> provinces to k</w:t>
            </w:r>
            <w:r w:rsidR="0000255A" w:rsidRPr="000B238C">
              <w:rPr>
                <w:rFonts w:asciiTheme="minorHAnsi" w:hAnsiTheme="minorHAnsi"/>
                <w:sz w:val="20"/>
                <w:szCs w:val="20"/>
              </w:rPr>
              <w:t>eep current data on child labor</w:t>
            </w:r>
            <w:r w:rsidR="000B6027" w:rsidRPr="000B238C">
              <w:rPr>
                <w:rFonts w:asciiTheme="minorHAnsi" w:hAnsiTheme="minorHAnsi"/>
                <w:sz w:val="20"/>
                <w:szCs w:val="20"/>
              </w:rPr>
              <w:t>.</w:t>
            </w:r>
            <w:r w:rsidR="007B7E71" w:rsidRPr="000B238C">
              <w:rPr>
                <w:rFonts w:asciiTheme="minorHAnsi" w:hAnsiTheme="minorHAnsi"/>
                <w:sz w:val="20"/>
                <w:szCs w:val="20"/>
              </w:rPr>
              <w:fldChar w:fldCharType="begin"/>
            </w:r>
            <w:r w:rsidR="00E1476B">
              <w:rPr>
                <w:rFonts w:asciiTheme="minorHAnsi" w:hAnsiTheme="minorHAnsi"/>
                <w:sz w:val="20"/>
                <w:szCs w:val="20"/>
              </w:rPr>
              <w:instrText xml:space="preserve"> ADDIN EN.CITE &lt;EndNote&gt;&lt;Cite&gt;&lt;Author&gt;U.S. Embassy- Bangkok&lt;/Author&gt;&lt;RecNum&gt;440&lt;/RecNum&gt;&lt;DisplayText&gt;(2)&lt;/DisplayText&gt;&lt;record&gt;&lt;rec-number&gt;440&lt;/rec-number&gt;&lt;foreign-keys&gt;&lt;key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sidRPr="000B238C">
              <w:rPr>
                <w:rFonts w:asciiTheme="minorHAnsi" w:hAnsiTheme="minorHAnsi"/>
                <w:sz w:val="20"/>
                <w:szCs w:val="20"/>
              </w:rPr>
              <w:fldChar w:fldCharType="separate"/>
            </w:r>
            <w:r w:rsidR="000B6027" w:rsidRPr="000B238C">
              <w:rPr>
                <w:rFonts w:asciiTheme="minorHAnsi" w:hAnsiTheme="minorHAnsi"/>
                <w:noProof/>
                <w:sz w:val="20"/>
                <w:szCs w:val="20"/>
              </w:rPr>
              <w:t>(</w:t>
            </w:r>
            <w:hyperlink w:anchor="_ENREF_2" w:tooltip="U.S. Embassy- Bangkok,  #440" w:history="1">
              <w:r w:rsidR="00A64E0F" w:rsidRPr="000B238C">
                <w:rPr>
                  <w:rFonts w:asciiTheme="minorHAnsi" w:hAnsiTheme="minorHAnsi"/>
                  <w:noProof/>
                  <w:sz w:val="20"/>
                  <w:szCs w:val="20"/>
                </w:rPr>
                <w:t>2</w:t>
              </w:r>
            </w:hyperlink>
            <w:r w:rsidR="000B6027" w:rsidRPr="000B238C">
              <w:rPr>
                <w:rFonts w:asciiTheme="minorHAnsi" w:hAnsiTheme="minorHAnsi"/>
                <w:noProof/>
                <w:sz w:val="20"/>
                <w:szCs w:val="20"/>
              </w:rPr>
              <w:t>)</w:t>
            </w:r>
            <w:r w:rsidR="007B7E71" w:rsidRPr="000B238C">
              <w:rPr>
                <w:rFonts w:asciiTheme="minorHAnsi" w:hAnsiTheme="minorHAnsi"/>
                <w:sz w:val="20"/>
                <w:szCs w:val="20"/>
              </w:rPr>
              <w:fldChar w:fldCharType="end"/>
            </w:r>
          </w:p>
        </w:tc>
      </w:tr>
      <w:tr w:rsidR="00AD4FF5" w:rsidRPr="000B238C" w14:paraId="6ACB3C6F" w14:textId="77777777" w:rsidTr="00B70188">
        <w:trPr>
          <w:trHeight w:val="260"/>
        </w:trPr>
        <w:tc>
          <w:tcPr>
            <w:tcW w:w="1998" w:type="dxa"/>
          </w:tcPr>
          <w:p w14:paraId="60BC338B" w14:textId="29144179" w:rsidR="00AD4FF5" w:rsidRPr="000B238C" w:rsidRDefault="00E75E41" w:rsidP="001C3C16">
            <w:pPr>
              <w:rPr>
                <w:rFonts w:asciiTheme="minorHAnsi" w:hAnsiTheme="minorHAnsi" w:cstheme="minorHAnsi"/>
                <w:sz w:val="20"/>
                <w:szCs w:val="20"/>
              </w:rPr>
            </w:pPr>
            <w:r w:rsidRPr="000B238C">
              <w:rPr>
                <w:rFonts w:asciiTheme="minorHAnsi" w:hAnsiTheme="minorHAnsi" w:cstheme="minorHAnsi"/>
                <w:sz w:val="20"/>
                <w:szCs w:val="20"/>
              </w:rPr>
              <w:t>Project Childhood</w:t>
            </w:r>
          </w:p>
        </w:tc>
        <w:tc>
          <w:tcPr>
            <w:tcW w:w="7470" w:type="dxa"/>
          </w:tcPr>
          <w:p w14:paraId="2F124419" w14:textId="03CC19D7" w:rsidR="00AD4FF5" w:rsidRPr="000B238C" w:rsidRDefault="008E7422" w:rsidP="00A64E0F">
            <w:pPr>
              <w:rPr>
                <w:rFonts w:asciiTheme="minorHAnsi" w:hAnsiTheme="minorHAnsi"/>
                <w:sz w:val="20"/>
                <w:szCs w:val="20"/>
              </w:rPr>
            </w:pPr>
            <w:r w:rsidRPr="000B238C">
              <w:rPr>
                <w:rFonts w:asciiTheme="minorHAnsi" w:hAnsiTheme="minorHAnsi"/>
                <w:sz w:val="20"/>
                <w:szCs w:val="20"/>
              </w:rPr>
              <w:t xml:space="preserve">$3.67 million </w:t>
            </w:r>
            <w:r w:rsidR="00EA34D9" w:rsidRPr="000B238C">
              <w:rPr>
                <w:rFonts w:asciiTheme="minorHAnsi" w:hAnsiTheme="minorHAnsi"/>
                <w:sz w:val="20"/>
                <w:szCs w:val="20"/>
              </w:rPr>
              <w:t>UNODC-</w:t>
            </w:r>
            <w:r w:rsidR="003750F9" w:rsidRPr="000B238C">
              <w:rPr>
                <w:rFonts w:asciiTheme="minorHAnsi" w:hAnsiTheme="minorHAnsi"/>
                <w:sz w:val="20"/>
                <w:szCs w:val="20"/>
              </w:rPr>
              <w:t>operated</w:t>
            </w:r>
            <w:r w:rsidR="00EA34D9" w:rsidRPr="000B238C">
              <w:rPr>
                <w:rFonts w:asciiTheme="minorHAnsi" w:hAnsiTheme="minorHAnsi"/>
                <w:sz w:val="20"/>
                <w:szCs w:val="20"/>
              </w:rPr>
              <w:t xml:space="preserve">, multiyear </w:t>
            </w:r>
            <w:r w:rsidR="00AD4FF5" w:rsidRPr="000B238C">
              <w:rPr>
                <w:rFonts w:asciiTheme="minorHAnsi" w:hAnsiTheme="minorHAnsi"/>
                <w:sz w:val="20"/>
                <w:szCs w:val="20"/>
              </w:rPr>
              <w:t>project to build the capacity of law enforcement officials in Thailand, Cambodia, Laos, and Vietnam to identify and prosecute child sex offenders.</w:t>
            </w:r>
            <w:r w:rsidR="007B7E71" w:rsidRPr="000B238C">
              <w:rPr>
                <w:rFonts w:asciiTheme="minorHAnsi" w:hAnsiTheme="minorHAnsi"/>
                <w:sz w:val="20"/>
                <w:szCs w:val="20"/>
              </w:rPr>
              <w:fldChar w:fldCharType="begin"/>
            </w:r>
            <w:r w:rsidR="003129BB">
              <w:rPr>
                <w:rFonts w:asciiTheme="minorHAnsi" w:hAnsiTheme="minorHAnsi"/>
                <w:sz w:val="20"/>
                <w:szCs w:val="20"/>
              </w:rPr>
              <w:instrText xml:space="preserve"> ADDIN EN.CITE &lt;EndNote&gt;&lt;Cite&gt;&lt;Author&gt;UNODC&lt;/Author&gt;&lt;Year&gt;2010&lt;/Year&gt;&lt;RecNum&gt;275&lt;/RecNum&gt;&lt;DisplayText&gt;(62, 63)&lt;/DisplayText&gt;&lt;record&gt;&lt;rec-number&gt;275&lt;/rec-number&gt;&lt;foreign-keys&gt;&lt;key app="EN" db-id="5vrz02vd1rz2ppeeax9x95v6wdxa2w2wsdte"&gt;275&lt;/key&gt;&lt;/foreign-keys&gt;&lt;ref-type name="Web Page"&gt;12&lt;/ref-type&gt;&lt;contributors&gt;&lt;authors&gt;&lt;author&gt;UNODC,&lt;/author&gt;&lt;/authors&gt;&lt;/contributors&gt;&lt;titles&gt;&lt;title&gt;Project Childhood: Protection Pillar &amp;apos;Enhancing law enforcement capacity for national and transnational action to identify and effectively act upon travelling child-sex offenders in the Mekong&amp;apos;&lt;/title&gt;&lt;/titles&gt;&lt;volume&gt;2013&lt;/volume&gt;&lt;number&gt;March 22,&lt;/number&gt;&lt;keywords&gt;&lt;keyword&gt;Thailand&lt;/keyword&gt;&lt;/keywords&gt;&lt;dates&gt;&lt;year&gt;2010&lt;/year&gt;&lt;pub-dates&gt;&lt;date&gt;November 22, 2011&lt;/date&gt;&lt;/pub-dates&gt;&lt;/dates&gt;&lt;publisher&gt;UNODC&lt;/publisher&gt;&lt;work-type&gt;online&lt;/work-type&gt;&lt;urls&gt;&lt;related-urls&gt;&lt;url&gt;http://www.unodc.org/eastasiaandpacific/en/Projects/2010_08/project_childhood.html&lt;/url&gt;&lt;/related-urls&gt;&lt;/urls&gt;&lt;/record&gt;&lt;/Cite&gt;&lt;Cite&gt;&lt;Author&gt;Government of Thailand&lt;/Author&gt;&lt;Year&gt;2013&lt;/Year&gt;&lt;RecNum&gt;388&lt;/RecNum&gt;&lt;record&gt;&lt;rec-number&gt;388&lt;/rec-number&gt;&lt;foreign-keys&gt;&lt;key app="EN" db-id="5vrz02vd1rz2ppeeax9x95v6wdxa2w2wsdte"&gt;388&lt;/key&gt;&lt;/foreign-keys&gt;&lt;ref-type name="Report"&gt;27&lt;/ref-type&gt;&lt;contributors&gt;&lt;authors&gt;&lt;author&gt;Government of Thailand,&lt;/author&gt;&lt;/authors&gt;&lt;/contributors&gt;&lt;titles&gt;&lt;title&gt;Thailand&amp;apos;s Annual Report of Efforts and Progress on the Implementation of Anti-Human Trafficking Action Plan in 2012 for the U.S. Department of State&amp;apos;s preparation of Trafficking in Persons Report of 2013- Draft&lt;/title&gt;&lt;short-title&gt;Thailand&amp;apos;s Annual Report of Efforts and Progress on the Implementation of Anti-Human Trafficking Action Plan in 2012- Draft&lt;/short-title&gt;&lt;/titles&gt;&lt;keywords&gt;&lt;keyword&gt;Thailand&lt;/keyword&gt;&lt;/keywords&gt;&lt;dates&gt;&lt;year&gt;2013&lt;/year&gt;&lt;/dates&gt;&lt;pub-location&gt;Bangkok&lt;/pub-location&gt;&lt;urls&gt;&lt;/urls&gt;&lt;/record&gt;&lt;/Cite&gt;&lt;/EndNote&gt;</w:instrText>
            </w:r>
            <w:r w:rsidR="007B7E71" w:rsidRPr="000B238C">
              <w:rPr>
                <w:rFonts w:asciiTheme="minorHAnsi" w:hAnsiTheme="minorHAnsi"/>
                <w:sz w:val="20"/>
                <w:szCs w:val="20"/>
              </w:rPr>
              <w:fldChar w:fldCharType="separate"/>
            </w:r>
            <w:r w:rsidR="003129BB">
              <w:rPr>
                <w:rFonts w:asciiTheme="minorHAnsi" w:hAnsiTheme="minorHAnsi"/>
                <w:noProof/>
                <w:sz w:val="20"/>
                <w:szCs w:val="20"/>
              </w:rPr>
              <w:t>(</w:t>
            </w:r>
            <w:hyperlink w:anchor="_ENREF_62" w:tooltip="UNODC, 2010 #275" w:history="1">
              <w:r w:rsidR="00A64E0F">
                <w:rPr>
                  <w:rFonts w:asciiTheme="minorHAnsi" w:hAnsiTheme="minorHAnsi"/>
                  <w:noProof/>
                  <w:sz w:val="20"/>
                  <w:szCs w:val="20"/>
                </w:rPr>
                <w:t>62</w:t>
              </w:r>
            </w:hyperlink>
            <w:r w:rsidR="003129BB">
              <w:rPr>
                <w:rFonts w:asciiTheme="minorHAnsi" w:hAnsiTheme="minorHAnsi"/>
                <w:noProof/>
                <w:sz w:val="20"/>
                <w:szCs w:val="20"/>
              </w:rPr>
              <w:t xml:space="preserve">, </w:t>
            </w:r>
            <w:hyperlink w:anchor="_ENREF_63" w:tooltip="Government of Thailand, 2013 #388" w:history="1">
              <w:r w:rsidR="00A64E0F">
                <w:rPr>
                  <w:rFonts w:asciiTheme="minorHAnsi" w:hAnsiTheme="minorHAnsi"/>
                  <w:noProof/>
                  <w:sz w:val="20"/>
                  <w:szCs w:val="20"/>
                </w:rPr>
                <w:t>63</w:t>
              </w:r>
            </w:hyperlink>
            <w:r w:rsidR="003129BB">
              <w:rPr>
                <w:rFonts w:asciiTheme="minorHAnsi" w:hAnsiTheme="minorHAnsi"/>
                <w:noProof/>
                <w:sz w:val="20"/>
                <w:szCs w:val="20"/>
              </w:rPr>
              <w:t>)</w:t>
            </w:r>
            <w:r w:rsidR="007B7E71" w:rsidRPr="000B238C">
              <w:rPr>
                <w:rFonts w:asciiTheme="minorHAnsi" w:hAnsiTheme="minorHAnsi"/>
                <w:sz w:val="20"/>
                <w:szCs w:val="20"/>
              </w:rPr>
              <w:fldChar w:fldCharType="end"/>
            </w:r>
          </w:p>
        </w:tc>
      </w:tr>
      <w:tr w:rsidR="00AD4FF5" w:rsidRPr="000B238C" w14:paraId="6132EF57" w14:textId="77777777" w:rsidTr="00B70188">
        <w:trPr>
          <w:trHeight w:val="269"/>
        </w:trPr>
        <w:tc>
          <w:tcPr>
            <w:tcW w:w="1998" w:type="dxa"/>
          </w:tcPr>
          <w:p w14:paraId="11DA67DC" w14:textId="42B23A5C" w:rsidR="00AD4FF5" w:rsidRPr="000B238C" w:rsidRDefault="00AD4FF5" w:rsidP="00B70188">
            <w:pPr>
              <w:rPr>
                <w:rFonts w:asciiTheme="minorHAnsi" w:hAnsiTheme="minorHAnsi"/>
                <w:sz w:val="20"/>
                <w:szCs w:val="20"/>
              </w:rPr>
            </w:pPr>
            <w:r w:rsidRPr="000B238C">
              <w:rPr>
                <w:rFonts w:asciiTheme="minorHAnsi" w:hAnsiTheme="minorHAnsi"/>
                <w:sz w:val="20"/>
                <w:szCs w:val="20"/>
              </w:rPr>
              <w:t>ILO</w:t>
            </w:r>
            <w:r w:rsidR="00483303" w:rsidRPr="000B238C">
              <w:rPr>
                <w:rFonts w:asciiTheme="minorHAnsi" w:hAnsiTheme="minorHAnsi"/>
                <w:sz w:val="20"/>
                <w:szCs w:val="20"/>
              </w:rPr>
              <w:t>-</w:t>
            </w:r>
            <w:r w:rsidR="004556C4" w:rsidRPr="000B238C">
              <w:rPr>
                <w:rFonts w:asciiTheme="minorHAnsi" w:hAnsiTheme="minorHAnsi"/>
                <w:sz w:val="20"/>
                <w:szCs w:val="20"/>
              </w:rPr>
              <w:t>GMS TRIANGLE Project</w:t>
            </w:r>
          </w:p>
        </w:tc>
        <w:tc>
          <w:tcPr>
            <w:tcW w:w="7470" w:type="dxa"/>
          </w:tcPr>
          <w:p w14:paraId="02CF2E61" w14:textId="0ED4D264" w:rsidR="00AD4FF5" w:rsidRPr="000B238C" w:rsidRDefault="004556C4" w:rsidP="00A64E0F">
            <w:pPr>
              <w:rPr>
                <w:rFonts w:asciiTheme="minorHAnsi" w:hAnsiTheme="minorHAnsi"/>
                <w:sz w:val="20"/>
                <w:szCs w:val="20"/>
              </w:rPr>
            </w:pPr>
            <w:r w:rsidRPr="000B238C">
              <w:rPr>
                <w:rFonts w:asciiTheme="minorHAnsi" w:hAnsiTheme="minorHAnsi"/>
                <w:sz w:val="20"/>
                <w:szCs w:val="20"/>
              </w:rPr>
              <w:t xml:space="preserve">Government of </w:t>
            </w:r>
            <w:r w:rsidR="00AD4FF5" w:rsidRPr="000B238C">
              <w:rPr>
                <w:rFonts w:asciiTheme="minorHAnsi" w:hAnsiTheme="minorHAnsi"/>
                <w:sz w:val="20"/>
                <w:szCs w:val="20"/>
              </w:rPr>
              <w:t>Australia</w:t>
            </w:r>
            <w:r w:rsidRPr="000B238C">
              <w:rPr>
                <w:rFonts w:asciiTheme="minorHAnsi" w:hAnsiTheme="minorHAnsi"/>
                <w:sz w:val="20"/>
                <w:szCs w:val="20"/>
              </w:rPr>
              <w:t>-</w:t>
            </w:r>
            <w:r w:rsidR="00AD4FF5" w:rsidRPr="000B238C">
              <w:rPr>
                <w:rFonts w:asciiTheme="minorHAnsi" w:hAnsiTheme="minorHAnsi"/>
                <w:sz w:val="20"/>
                <w:szCs w:val="20"/>
              </w:rPr>
              <w:t xml:space="preserve">funded, </w:t>
            </w:r>
            <w:r w:rsidR="00EA34D9" w:rsidRPr="000B238C">
              <w:rPr>
                <w:rFonts w:asciiTheme="minorHAnsi" w:hAnsiTheme="minorHAnsi"/>
                <w:sz w:val="20"/>
                <w:szCs w:val="20"/>
              </w:rPr>
              <w:t xml:space="preserve">5-year </w:t>
            </w:r>
            <w:r w:rsidR="00AD4FF5" w:rsidRPr="000B238C">
              <w:rPr>
                <w:rFonts w:asciiTheme="minorHAnsi" w:hAnsiTheme="minorHAnsi"/>
                <w:sz w:val="20"/>
                <w:szCs w:val="20"/>
              </w:rPr>
              <w:t xml:space="preserve">project </w:t>
            </w:r>
            <w:r w:rsidR="008E7422" w:rsidRPr="000B238C">
              <w:rPr>
                <w:rFonts w:asciiTheme="minorHAnsi" w:hAnsiTheme="minorHAnsi"/>
                <w:sz w:val="20"/>
                <w:szCs w:val="20"/>
              </w:rPr>
              <w:t xml:space="preserve">implemented by ILO </w:t>
            </w:r>
            <w:r w:rsidR="00AD4FF5" w:rsidRPr="000B238C">
              <w:rPr>
                <w:rFonts w:asciiTheme="minorHAnsi" w:hAnsiTheme="minorHAnsi"/>
                <w:sz w:val="20"/>
                <w:szCs w:val="20"/>
              </w:rPr>
              <w:t>to reduce the exploitation of labor migrants through increased legal and safe migration and improved labor protection. Includes six participating countries in the Greater Mekong Sub-region.</w:t>
            </w:r>
            <w:r w:rsidR="007B7E71" w:rsidRPr="000B238C">
              <w:rPr>
                <w:rFonts w:asciiTheme="minorHAnsi" w:hAnsiTheme="minorHAnsi"/>
                <w:sz w:val="20"/>
                <w:szCs w:val="20"/>
              </w:rPr>
              <w:fldChar w:fldCharType="begin"/>
            </w:r>
            <w:r w:rsidR="003129BB">
              <w:rPr>
                <w:rFonts w:asciiTheme="minorHAnsi" w:hAnsiTheme="minorHAnsi"/>
                <w:sz w:val="20"/>
                <w:szCs w:val="20"/>
              </w:rPr>
              <w:instrText xml:space="preserve"> ADDIN EN.CITE &lt;EndNote&gt;&lt;Cite&gt;&lt;Author&gt;ILO&lt;/Author&gt;&lt;Year&gt;2010&lt;/Year&gt;&lt;RecNum&gt;441&lt;/RecNum&gt;&lt;DisplayText&gt;(64)&lt;/DisplayText&gt;&lt;record&gt;&lt;rec-number&gt;441&lt;/rec-number&gt;&lt;foreign-keys&gt;&lt;key app="EN" db-id="5vrz02vd1rz2ppeeax9x95v6wdxa2w2wsdte"&gt;441&lt;/key&gt;&lt;/foreign-keys&gt;&lt;ref-type name="Report"&gt;27&lt;/ref-type&gt;&lt;contributors&gt;&lt;authors&gt;&lt;author&gt;ILO&lt;/author&gt;&lt;/authors&gt;&lt;/contributors&gt;&lt;titles&gt;&lt;title&gt;Tripartite Action to Protect and Promote the Rights of Migrant Workers within and from the Greater Mekong Subregion (the GMS TRIANGLE project)&lt;/title&gt;&lt;/titles&gt;&lt;keywords&gt;&lt;keyword&gt;Thailand&lt;/keyword&gt;&lt;/keywords&gt;&lt;dates&gt;&lt;year&gt;2010&lt;/year&gt;&lt;/dates&gt;&lt;pub-location&gt;Bangkok&lt;/pub-location&gt;&lt;work-type&gt;Press Release&lt;/work-type&gt;&lt;urls&gt;&lt;related-urls&gt;&lt;url&gt;http://www.ilo.org/asia/whatwedo/projects/WCMS_145664/lang--en/index.htm&lt;/url&gt;&lt;/related-urls&gt;&lt;/urls&gt;&lt;/record&gt;&lt;/Cite&gt;&lt;/EndNote&gt;</w:instrText>
            </w:r>
            <w:r w:rsidR="007B7E71" w:rsidRPr="000B238C">
              <w:rPr>
                <w:rFonts w:asciiTheme="minorHAnsi" w:hAnsiTheme="minorHAnsi"/>
                <w:sz w:val="20"/>
                <w:szCs w:val="20"/>
              </w:rPr>
              <w:fldChar w:fldCharType="separate"/>
            </w:r>
            <w:r w:rsidR="003129BB">
              <w:rPr>
                <w:rFonts w:asciiTheme="minorHAnsi" w:hAnsiTheme="minorHAnsi"/>
                <w:noProof/>
                <w:sz w:val="20"/>
                <w:szCs w:val="20"/>
              </w:rPr>
              <w:t>(</w:t>
            </w:r>
            <w:hyperlink w:anchor="_ENREF_64" w:tooltip="ILO, 2010 #441" w:history="1">
              <w:r w:rsidR="00A64E0F">
                <w:rPr>
                  <w:rFonts w:asciiTheme="minorHAnsi" w:hAnsiTheme="minorHAnsi"/>
                  <w:noProof/>
                  <w:sz w:val="20"/>
                  <w:szCs w:val="20"/>
                </w:rPr>
                <w:t>64</w:t>
              </w:r>
            </w:hyperlink>
            <w:r w:rsidR="003129BB">
              <w:rPr>
                <w:rFonts w:asciiTheme="minorHAnsi" w:hAnsiTheme="minorHAnsi"/>
                <w:noProof/>
                <w:sz w:val="20"/>
                <w:szCs w:val="20"/>
              </w:rPr>
              <w:t>)</w:t>
            </w:r>
            <w:r w:rsidR="007B7E71" w:rsidRPr="000B238C">
              <w:rPr>
                <w:rFonts w:asciiTheme="minorHAnsi" w:hAnsiTheme="minorHAnsi"/>
                <w:sz w:val="20"/>
                <w:szCs w:val="20"/>
              </w:rPr>
              <w:fldChar w:fldCharType="end"/>
            </w:r>
            <w:r w:rsidR="000B6027" w:rsidRPr="000B238C">
              <w:rPr>
                <w:rFonts w:asciiTheme="minorHAnsi" w:hAnsiTheme="minorHAnsi"/>
                <w:sz w:val="20"/>
                <w:szCs w:val="20"/>
              </w:rPr>
              <w:t xml:space="preserve"> In 2013, surveyed fishermen in four provinces in the east and south of </w:t>
            </w:r>
            <w:r w:rsidR="000B6027" w:rsidRPr="000B238C">
              <w:rPr>
                <w:rFonts w:asciiTheme="minorHAnsi" w:hAnsiTheme="minorHAnsi"/>
                <w:sz w:val="20"/>
                <w:szCs w:val="20"/>
              </w:rPr>
              <w:lastRenderedPageBreak/>
              <w:t xml:space="preserve">Thailand and found that 5.5 percent of fishermen were </w:t>
            </w:r>
            <w:r w:rsidR="00483303" w:rsidRPr="000B238C">
              <w:rPr>
                <w:rFonts w:asciiTheme="minorHAnsi" w:hAnsiTheme="minorHAnsi"/>
                <w:sz w:val="20"/>
                <w:szCs w:val="20"/>
              </w:rPr>
              <w:t xml:space="preserve">younger </w:t>
            </w:r>
            <w:r w:rsidR="000B6027" w:rsidRPr="000B238C">
              <w:rPr>
                <w:rFonts w:asciiTheme="minorHAnsi" w:hAnsiTheme="minorHAnsi"/>
                <w:sz w:val="20"/>
                <w:szCs w:val="20"/>
              </w:rPr>
              <w:t xml:space="preserve">than </w:t>
            </w:r>
            <w:r w:rsidR="00483303" w:rsidRPr="000B238C">
              <w:rPr>
                <w:rFonts w:asciiTheme="minorHAnsi" w:hAnsiTheme="minorHAnsi"/>
                <w:sz w:val="20"/>
                <w:szCs w:val="20"/>
              </w:rPr>
              <w:t xml:space="preserve">age </w:t>
            </w:r>
            <w:r w:rsidR="000B6027" w:rsidRPr="000B238C">
              <w:rPr>
                <w:rFonts w:asciiTheme="minorHAnsi" w:hAnsiTheme="minorHAnsi"/>
                <w:sz w:val="20"/>
                <w:szCs w:val="20"/>
              </w:rPr>
              <w:t xml:space="preserve">18. </w:t>
            </w:r>
            <w:r w:rsidR="008E7422" w:rsidRPr="000B238C">
              <w:rPr>
                <w:rFonts w:asciiTheme="minorHAnsi" w:hAnsiTheme="minorHAnsi"/>
                <w:sz w:val="20"/>
                <w:szCs w:val="20"/>
              </w:rPr>
              <w:t>W</w:t>
            </w:r>
            <w:r w:rsidR="005024CB" w:rsidRPr="000B238C">
              <w:rPr>
                <w:rFonts w:asciiTheme="minorHAnsi" w:hAnsiTheme="minorHAnsi"/>
                <w:sz w:val="20"/>
                <w:szCs w:val="20"/>
              </w:rPr>
              <w:t xml:space="preserve">orked with the Ministry of Labor to </w:t>
            </w:r>
            <w:r w:rsidR="000B6027" w:rsidRPr="000B238C">
              <w:rPr>
                <w:rFonts w:asciiTheme="minorHAnsi" w:hAnsiTheme="minorHAnsi"/>
                <w:sz w:val="20"/>
                <w:szCs w:val="20"/>
              </w:rPr>
              <w:t xml:space="preserve">develop a labor inspection training module </w:t>
            </w:r>
            <w:r w:rsidR="00E75E41" w:rsidRPr="000B238C">
              <w:rPr>
                <w:rFonts w:asciiTheme="minorHAnsi" w:hAnsiTheme="minorHAnsi"/>
                <w:sz w:val="20"/>
                <w:szCs w:val="20"/>
              </w:rPr>
              <w:t xml:space="preserve">that </w:t>
            </w:r>
            <w:r w:rsidR="000B6027" w:rsidRPr="000B238C">
              <w:rPr>
                <w:rFonts w:asciiTheme="minorHAnsi" w:hAnsiTheme="minorHAnsi"/>
                <w:sz w:val="20"/>
                <w:szCs w:val="20"/>
              </w:rPr>
              <w:t>focused on child labor, forced labor, human trafficking, and migrant worker protection.</w:t>
            </w:r>
            <w:r w:rsidR="007B7E71" w:rsidRPr="000B238C">
              <w:rPr>
                <w:rFonts w:asciiTheme="minorHAnsi" w:hAnsiTheme="minorHAnsi"/>
                <w:sz w:val="20"/>
                <w:szCs w:val="20"/>
              </w:rPr>
              <w:fldChar w:fldCharType="begin"/>
            </w:r>
            <w:r w:rsidR="003129BB">
              <w:rPr>
                <w:rFonts w:asciiTheme="minorHAnsi" w:hAnsiTheme="minorHAnsi"/>
                <w:sz w:val="20"/>
                <w:szCs w:val="20"/>
              </w:rPr>
              <w:instrText xml:space="preserve"> ADDIN EN.CITE &lt;EndNote&gt;&lt;Cite&gt;&lt;Author&gt;U.S. Embassy- Bangkok&lt;/Author&gt;&lt;RecNum&gt;440&lt;/RecNum&gt;&lt;DisplayText&gt;(2, 65)&lt;/DisplayText&gt;&lt;record&gt;&lt;rec-number&gt;440&lt;/rec-number&gt;&lt;foreign-keys&gt;&lt;key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Cite&gt;&lt;Author&gt;ILO&lt;/Author&gt;&lt;RecNum&gt;458&lt;/RecNum&gt;&lt;record&gt;&lt;rec-number&gt;458&lt;/rec-number&gt;&lt;foreign-keys&gt;&lt;key app="EN" db-id="5vrz02vd1rz2ppeeax9x95v6wdxa2w2wsdte"&gt;458&lt;/key&gt;&lt;/foreign-keys&gt;&lt;ref-type name="Report"&gt;27&lt;/ref-type&gt;&lt;contributors&gt;&lt;authors&gt;&lt;author&gt;ILO,&lt;/author&gt;&lt;/authors&gt;&lt;/contributors&gt;&lt;titles&gt;&lt;title&gt;GMS TRIANGLE Project Update&lt;/title&gt;&lt;/titles&gt;&lt;keywords&gt;&lt;keyword&gt;Thailand&lt;/keyword&gt;&lt;/keywords&gt;&lt;dates&gt;&lt;year&gt;January 2014&lt;/year&gt;&lt;/dates&gt;&lt;pub-location&gt;Geneva&lt;/pub-location&gt;&lt;urls&gt;&lt;related-urls&gt;&lt;url&gt;http://www.ilo.org/wcmsp5/groups/public/---asia/---ro-bangkok/documents/publication/wcms_235600.pdf&lt;/url&gt;&lt;/related-urls&gt;&lt;/urls&gt;&lt;/record&gt;&lt;/Cite&gt;&lt;/EndNote&gt;</w:instrText>
            </w:r>
            <w:r w:rsidR="007B7E71" w:rsidRPr="000B238C">
              <w:rPr>
                <w:rFonts w:asciiTheme="minorHAnsi" w:hAnsiTheme="minorHAnsi"/>
                <w:sz w:val="20"/>
                <w:szCs w:val="20"/>
              </w:rPr>
              <w:fldChar w:fldCharType="separate"/>
            </w:r>
            <w:r w:rsidR="003129BB">
              <w:rPr>
                <w:rFonts w:asciiTheme="minorHAnsi" w:hAnsiTheme="minorHAnsi"/>
                <w:noProof/>
                <w:sz w:val="20"/>
                <w:szCs w:val="20"/>
              </w:rPr>
              <w:t>(</w:t>
            </w:r>
            <w:hyperlink w:anchor="_ENREF_2" w:tooltip="U.S. Embassy- Bangkok,  #440" w:history="1">
              <w:r w:rsidR="00A64E0F">
                <w:rPr>
                  <w:rFonts w:asciiTheme="minorHAnsi" w:hAnsiTheme="minorHAnsi"/>
                  <w:noProof/>
                  <w:sz w:val="20"/>
                  <w:szCs w:val="20"/>
                </w:rPr>
                <w:t>2</w:t>
              </w:r>
            </w:hyperlink>
            <w:r w:rsidR="003129BB">
              <w:rPr>
                <w:rFonts w:asciiTheme="minorHAnsi" w:hAnsiTheme="minorHAnsi"/>
                <w:noProof/>
                <w:sz w:val="20"/>
                <w:szCs w:val="20"/>
              </w:rPr>
              <w:t xml:space="preserve">, </w:t>
            </w:r>
            <w:hyperlink w:anchor="_ENREF_65" w:tooltip="ILO, January 2014 #458" w:history="1">
              <w:r w:rsidR="00A64E0F">
                <w:rPr>
                  <w:rFonts w:asciiTheme="minorHAnsi" w:hAnsiTheme="minorHAnsi"/>
                  <w:noProof/>
                  <w:sz w:val="20"/>
                  <w:szCs w:val="20"/>
                </w:rPr>
                <w:t>65</w:t>
              </w:r>
            </w:hyperlink>
            <w:r w:rsidR="003129BB">
              <w:rPr>
                <w:rFonts w:asciiTheme="minorHAnsi" w:hAnsiTheme="minorHAnsi"/>
                <w:noProof/>
                <w:sz w:val="20"/>
                <w:szCs w:val="20"/>
              </w:rPr>
              <w:t>)</w:t>
            </w:r>
            <w:r w:rsidR="007B7E71" w:rsidRPr="000B238C">
              <w:rPr>
                <w:rFonts w:asciiTheme="minorHAnsi" w:hAnsiTheme="minorHAnsi"/>
                <w:sz w:val="20"/>
                <w:szCs w:val="20"/>
              </w:rPr>
              <w:fldChar w:fldCharType="end"/>
            </w:r>
          </w:p>
        </w:tc>
      </w:tr>
      <w:tr w:rsidR="00C44398" w:rsidRPr="000B238C" w14:paraId="19A8506D" w14:textId="77777777" w:rsidTr="00B70188">
        <w:trPr>
          <w:trHeight w:val="269"/>
        </w:trPr>
        <w:tc>
          <w:tcPr>
            <w:tcW w:w="1998" w:type="dxa"/>
          </w:tcPr>
          <w:p w14:paraId="7A14CDF9" w14:textId="4D8E4661" w:rsidR="00C44398" w:rsidRPr="000B238C" w:rsidRDefault="00C44398" w:rsidP="004D39A5">
            <w:pPr>
              <w:rPr>
                <w:rFonts w:asciiTheme="minorHAnsi" w:hAnsiTheme="minorHAnsi" w:cstheme="minorHAnsi"/>
                <w:sz w:val="20"/>
                <w:szCs w:val="20"/>
              </w:rPr>
            </w:pPr>
            <w:r w:rsidRPr="000B238C">
              <w:rPr>
                <w:rFonts w:asciiTheme="minorHAnsi" w:hAnsiTheme="minorHAnsi"/>
                <w:bCs/>
                <w:sz w:val="20"/>
                <w:szCs w:val="20"/>
              </w:rPr>
              <w:lastRenderedPageBreak/>
              <w:t>One</w:t>
            </w:r>
            <w:r w:rsidR="00483303" w:rsidRPr="000B238C">
              <w:rPr>
                <w:rFonts w:asciiTheme="minorHAnsi" w:hAnsiTheme="minorHAnsi"/>
                <w:bCs/>
                <w:sz w:val="20"/>
                <w:szCs w:val="20"/>
              </w:rPr>
              <w:t>-</w:t>
            </w:r>
            <w:r w:rsidRPr="000B238C">
              <w:rPr>
                <w:rFonts w:asciiTheme="minorHAnsi" w:hAnsiTheme="minorHAnsi"/>
                <w:bCs/>
                <w:sz w:val="20"/>
                <w:szCs w:val="20"/>
              </w:rPr>
              <w:t xml:space="preserve">Stop Crisis Center (OSCC) 1300 </w:t>
            </w:r>
            <w:r w:rsidR="004D39A5">
              <w:rPr>
                <w:rFonts w:asciiTheme="minorHAnsi" w:hAnsiTheme="minorHAnsi"/>
                <w:bCs/>
                <w:sz w:val="20"/>
                <w:szCs w:val="20"/>
              </w:rPr>
              <w:t>H</w:t>
            </w:r>
            <w:r w:rsidRPr="000B238C">
              <w:rPr>
                <w:rFonts w:asciiTheme="minorHAnsi" w:hAnsiTheme="minorHAnsi"/>
                <w:bCs/>
                <w:sz w:val="20"/>
                <w:szCs w:val="20"/>
              </w:rPr>
              <w:t>otline</w:t>
            </w:r>
          </w:p>
        </w:tc>
        <w:tc>
          <w:tcPr>
            <w:tcW w:w="7470" w:type="dxa"/>
          </w:tcPr>
          <w:p w14:paraId="0B2EB37C" w14:textId="6C27DB1A" w:rsidR="00C44398" w:rsidRPr="000B238C" w:rsidRDefault="008E7422" w:rsidP="00DF2F90">
            <w:pPr>
              <w:rPr>
                <w:rFonts w:asciiTheme="minorHAnsi" w:hAnsiTheme="minorHAnsi" w:cstheme="minorHAnsi"/>
                <w:sz w:val="20"/>
                <w:szCs w:val="20"/>
              </w:rPr>
            </w:pPr>
            <w:r w:rsidRPr="000B238C">
              <w:rPr>
                <w:rFonts w:asciiTheme="minorHAnsi" w:hAnsiTheme="minorHAnsi"/>
                <w:bCs/>
                <w:sz w:val="20"/>
                <w:szCs w:val="20"/>
              </w:rPr>
              <w:t xml:space="preserve">MSDHS program </w:t>
            </w:r>
            <w:r w:rsidR="00D83859" w:rsidRPr="000B238C">
              <w:rPr>
                <w:rFonts w:asciiTheme="minorHAnsi" w:hAnsiTheme="minorHAnsi"/>
                <w:bCs/>
                <w:sz w:val="20"/>
                <w:szCs w:val="20"/>
              </w:rPr>
              <w:t xml:space="preserve">that </w:t>
            </w:r>
            <w:r w:rsidRPr="000B238C">
              <w:rPr>
                <w:rFonts w:asciiTheme="minorHAnsi" w:hAnsiTheme="minorHAnsi"/>
                <w:bCs/>
                <w:sz w:val="20"/>
                <w:szCs w:val="20"/>
              </w:rPr>
              <w:t>fo</w:t>
            </w:r>
            <w:r w:rsidR="00C44398" w:rsidRPr="000B238C">
              <w:rPr>
                <w:rFonts w:asciiTheme="minorHAnsi" w:hAnsiTheme="minorHAnsi"/>
                <w:bCs/>
                <w:sz w:val="20"/>
                <w:szCs w:val="20"/>
              </w:rPr>
              <w:t xml:space="preserve">cuses on teenage pregnancy, human trafficking, child labor, and violence against children, women, </w:t>
            </w:r>
            <w:r w:rsidR="00E75E41" w:rsidRPr="000B238C">
              <w:rPr>
                <w:rFonts w:asciiTheme="minorHAnsi" w:hAnsiTheme="minorHAnsi"/>
                <w:bCs/>
                <w:sz w:val="20"/>
                <w:szCs w:val="20"/>
              </w:rPr>
              <w:t xml:space="preserve">the </w:t>
            </w:r>
            <w:r w:rsidR="00C44398" w:rsidRPr="000B238C">
              <w:rPr>
                <w:rFonts w:asciiTheme="minorHAnsi" w:hAnsiTheme="minorHAnsi"/>
                <w:bCs/>
                <w:sz w:val="20"/>
                <w:szCs w:val="20"/>
              </w:rPr>
              <w:t>elderly</w:t>
            </w:r>
            <w:r w:rsidR="004D39A5">
              <w:rPr>
                <w:rFonts w:asciiTheme="minorHAnsi" w:hAnsiTheme="minorHAnsi"/>
                <w:bCs/>
                <w:sz w:val="20"/>
                <w:szCs w:val="20"/>
              </w:rPr>
              <w:t>,</w:t>
            </w:r>
            <w:r w:rsidR="00C44398" w:rsidRPr="000B238C">
              <w:rPr>
                <w:rFonts w:asciiTheme="minorHAnsi" w:hAnsiTheme="minorHAnsi"/>
                <w:bCs/>
                <w:sz w:val="20"/>
                <w:szCs w:val="20"/>
              </w:rPr>
              <w:t xml:space="preserve"> and </w:t>
            </w:r>
            <w:r w:rsidR="004D39A5">
              <w:rPr>
                <w:rFonts w:asciiTheme="minorHAnsi" w:hAnsiTheme="minorHAnsi"/>
                <w:bCs/>
                <w:sz w:val="20"/>
                <w:szCs w:val="20"/>
              </w:rPr>
              <w:t xml:space="preserve">persons with </w:t>
            </w:r>
            <w:r w:rsidR="004D39A5" w:rsidRPr="000B238C">
              <w:rPr>
                <w:rFonts w:asciiTheme="minorHAnsi" w:hAnsiTheme="minorHAnsi"/>
                <w:bCs/>
                <w:sz w:val="20"/>
                <w:szCs w:val="20"/>
              </w:rPr>
              <w:t>disabi</w:t>
            </w:r>
            <w:r w:rsidR="004D39A5">
              <w:rPr>
                <w:rFonts w:asciiTheme="minorHAnsi" w:hAnsiTheme="minorHAnsi"/>
                <w:bCs/>
                <w:sz w:val="20"/>
                <w:szCs w:val="20"/>
              </w:rPr>
              <w:t>lities.</w:t>
            </w:r>
            <w:r w:rsidR="00C44398" w:rsidRPr="000B238C">
              <w:rPr>
                <w:rFonts w:asciiTheme="minorHAnsi" w:hAnsiTheme="minorHAnsi"/>
                <w:bCs/>
                <w:sz w:val="20"/>
                <w:szCs w:val="20"/>
              </w:rPr>
              <w:t xml:space="preserve"> </w:t>
            </w:r>
            <w:r w:rsidR="003820C4" w:rsidRPr="000B238C">
              <w:rPr>
                <w:rFonts w:asciiTheme="minorHAnsi" w:hAnsiTheme="minorHAnsi"/>
                <w:bCs/>
                <w:sz w:val="20"/>
                <w:szCs w:val="20"/>
              </w:rPr>
              <w:t xml:space="preserve">In 2013, </w:t>
            </w:r>
            <w:r w:rsidR="00E75E41" w:rsidRPr="000B238C">
              <w:rPr>
                <w:rFonts w:asciiTheme="minorHAnsi" w:hAnsiTheme="minorHAnsi"/>
                <w:bCs/>
                <w:sz w:val="20"/>
                <w:szCs w:val="20"/>
              </w:rPr>
              <w:t xml:space="preserve">OSCC </w:t>
            </w:r>
            <w:r w:rsidR="003820C4" w:rsidRPr="000B238C">
              <w:rPr>
                <w:rFonts w:asciiTheme="minorHAnsi" w:hAnsiTheme="minorHAnsi"/>
                <w:bCs/>
                <w:sz w:val="20"/>
                <w:szCs w:val="20"/>
              </w:rPr>
              <w:t>was upgraded</w:t>
            </w:r>
            <w:r w:rsidR="00E75E41" w:rsidRPr="000B238C">
              <w:rPr>
                <w:rFonts w:asciiTheme="minorHAnsi" w:hAnsiTheme="minorHAnsi"/>
                <w:bCs/>
                <w:sz w:val="20"/>
                <w:szCs w:val="20"/>
              </w:rPr>
              <w:t xml:space="preserve"> and</w:t>
            </w:r>
            <w:r w:rsidR="003820C4" w:rsidRPr="000B238C">
              <w:rPr>
                <w:rFonts w:asciiTheme="minorHAnsi" w:hAnsiTheme="minorHAnsi"/>
                <w:bCs/>
                <w:sz w:val="20"/>
                <w:szCs w:val="20"/>
              </w:rPr>
              <w:t xml:space="preserve"> centralized under MSDHS</w:t>
            </w:r>
            <w:r w:rsidR="00E75E41" w:rsidRPr="000B238C">
              <w:rPr>
                <w:rFonts w:asciiTheme="minorHAnsi" w:hAnsiTheme="minorHAnsi"/>
                <w:bCs/>
                <w:sz w:val="20"/>
                <w:szCs w:val="20"/>
              </w:rPr>
              <w:t>; it creat</w:t>
            </w:r>
            <w:r w:rsidR="004D39A5">
              <w:rPr>
                <w:rFonts w:asciiTheme="minorHAnsi" w:hAnsiTheme="minorHAnsi"/>
                <w:bCs/>
                <w:sz w:val="20"/>
                <w:szCs w:val="20"/>
              </w:rPr>
              <w:t>ed</w:t>
            </w:r>
            <w:r w:rsidR="009A452D" w:rsidRPr="000B238C">
              <w:rPr>
                <w:rFonts w:asciiTheme="minorHAnsi" w:hAnsiTheme="minorHAnsi"/>
                <w:bCs/>
                <w:sz w:val="20"/>
                <w:szCs w:val="20"/>
              </w:rPr>
              <w:t xml:space="preserve"> </w:t>
            </w:r>
            <w:r w:rsidR="003820C4" w:rsidRPr="000B238C">
              <w:rPr>
                <w:rFonts w:asciiTheme="minorHAnsi" w:hAnsiTheme="minorHAnsi"/>
                <w:bCs/>
                <w:sz w:val="20"/>
                <w:szCs w:val="20"/>
              </w:rPr>
              <w:t xml:space="preserve">a </w:t>
            </w:r>
            <w:r w:rsidR="00C44398" w:rsidRPr="000B238C">
              <w:rPr>
                <w:rFonts w:asciiTheme="minorHAnsi" w:hAnsiTheme="minorHAnsi"/>
                <w:bCs/>
                <w:sz w:val="20"/>
                <w:szCs w:val="20"/>
              </w:rPr>
              <w:t>standard</w:t>
            </w:r>
            <w:r w:rsidR="00E75E41" w:rsidRPr="000B238C">
              <w:rPr>
                <w:rFonts w:asciiTheme="minorHAnsi" w:hAnsiTheme="minorHAnsi"/>
                <w:bCs/>
                <w:sz w:val="20"/>
                <w:szCs w:val="20"/>
              </w:rPr>
              <w:t>ized</w:t>
            </w:r>
            <w:r w:rsidR="00C44398" w:rsidRPr="000B238C">
              <w:rPr>
                <w:rFonts w:asciiTheme="minorHAnsi" w:hAnsiTheme="minorHAnsi"/>
                <w:bCs/>
                <w:sz w:val="20"/>
                <w:szCs w:val="20"/>
              </w:rPr>
              <w:t xml:space="preserve"> referral system and coordination process with specialists from </w:t>
            </w:r>
            <w:r w:rsidR="00E75E41" w:rsidRPr="000B238C">
              <w:rPr>
                <w:rFonts w:asciiTheme="minorHAnsi" w:hAnsiTheme="minorHAnsi"/>
                <w:bCs/>
                <w:sz w:val="20"/>
                <w:szCs w:val="20"/>
              </w:rPr>
              <w:t xml:space="preserve">the </w:t>
            </w:r>
            <w:r w:rsidR="00C44398" w:rsidRPr="000B238C">
              <w:rPr>
                <w:rFonts w:asciiTheme="minorHAnsi" w:hAnsiTheme="minorHAnsi"/>
                <w:bCs/>
                <w:sz w:val="20"/>
                <w:szCs w:val="20"/>
              </w:rPr>
              <w:t xml:space="preserve">MOL, </w:t>
            </w:r>
            <w:r w:rsidR="00E75E41" w:rsidRPr="000B238C">
              <w:rPr>
                <w:rFonts w:asciiTheme="minorHAnsi" w:hAnsiTheme="minorHAnsi"/>
                <w:bCs/>
                <w:sz w:val="20"/>
                <w:szCs w:val="20"/>
              </w:rPr>
              <w:t xml:space="preserve">the </w:t>
            </w:r>
            <w:r w:rsidR="00C44398" w:rsidRPr="000B238C">
              <w:rPr>
                <w:rFonts w:asciiTheme="minorHAnsi" w:hAnsiTheme="minorHAnsi"/>
                <w:bCs/>
                <w:sz w:val="20"/>
                <w:szCs w:val="20"/>
              </w:rPr>
              <w:t xml:space="preserve">Ministry of Public Health, and the </w:t>
            </w:r>
            <w:r w:rsidR="006847BB" w:rsidRPr="000B238C">
              <w:rPr>
                <w:rFonts w:asciiTheme="minorHAnsi" w:hAnsiTheme="minorHAnsi"/>
                <w:bCs/>
                <w:sz w:val="20"/>
                <w:szCs w:val="20"/>
              </w:rPr>
              <w:t>RTP</w:t>
            </w:r>
            <w:r w:rsidR="00C44398" w:rsidRPr="000B238C">
              <w:rPr>
                <w:rFonts w:asciiTheme="minorHAnsi" w:hAnsiTheme="minorHAnsi"/>
                <w:bCs/>
                <w:sz w:val="20"/>
                <w:szCs w:val="20"/>
              </w:rPr>
              <w:t>.</w:t>
            </w:r>
            <w:r w:rsidRPr="000B238C">
              <w:rPr>
                <w:rFonts w:asciiTheme="minorHAnsi" w:hAnsiTheme="minorHAnsi"/>
                <w:bCs/>
                <w:sz w:val="20"/>
                <w:szCs w:val="20"/>
              </w:rPr>
              <w:fldChar w:fldCharType="begin"/>
            </w:r>
            <w:r w:rsidR="00E1476B">
              <w:rPr>
                <w:rFonts w:asciiTheme="minorHAnsi" w:hAnsiTheme="minorHAnsi"/>
                <w:bCs/>
                <w:sz w:val="20"/>
                <w:szCs w:val="20"/>
              </w:rPr>
              <w:instrText xml:space="preserve"> ADDIN EN.CITE &lt;EndNote&gt;&lt;Cite&gt;&lt;Author&gt;U.S. Embassy- Bangkok&lt;/Author&gt;&lt;RecNum&gt;440&lt;/RecNum&gt;&lt;DisplayText&gt;(2, 41)&lt;/DisplayText&gt;&lt;record&gt;&lt;rec-number&gt;440&lt;/rec-number&gt;&lt;foreign-keys&gt;&lt;key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2014&lt;/title&gt;&lt;/titles&gt;&lt;keywords&gt;&lt;keyword&gt;Thailand&lt;/keyword&gt;&lt;/keywords&gt;&lt;dates&gt;&lt;/dates&gt;&lt;urls&gt;&lt;/urls&gt;&lt;/record&gt;&lt;/Cite&gt;&lt;Cite&gt;&lt;Author&gt;Government of Thailand&lt;/Author&gt;&lt;Year&gt;March 5, 2014&lt;/Year&gt;&lt;RecNum&gt;467&lt;/RecNum&gt;&lt;record&gt;&lt;rec-number&gt;467&lt;/rec-number&gt;&lt;foreign-keys&gt;&lt;key app="EN" db-id="5vrz02vd1rz2ppeeax9x95v6wdxa2w2wsdte"&gt;467&lt;/key&gt;&lt;/foreign-keys&gt;&lt;ref-type name="Report"&gt;27&lt;/ref-type&gt;&lt;contributors&gt;&lt;authors&gt;&lt;author&gt;Government of Thailand,&lt;/author&gt;&lt;/authors&gt;&lt;/contributors&gt;&lt;titles&gt;&lt;title&gt;Significant Operations on the Elimination of Worst Forms of Child Labour in 2013&lt;/title&gt;&lt;/titles&gt;&lt;keywords&gt;&lt;keyword&gt;Thailand&lt;/keyword&gt;&lt;/keywords&gt;&lt;dates&gt;&lt;year&gt;March 5, 2014&lt;/year&gt;&lt;/dates&gt;&lt;pub-location&gt;Bangkok&lt;/pub-location&gt;&lt;work-type&gt;Submitted in response to U.S. Department of Labor Federal Register Notice (December 11, 2013) &amp;quot;Request for Information on Efforts by Certain Countries to Eliminate the Worst Forms of Child Labor&amp;quot;&lt;/work-type&gt;&lt;urls&gt;&lt;/urls&gt;&lt;/record&gt;&lt;/Cite&gt;&lt;/EndNote&gt;</w:instrText>
            </w:r>
            <w:r w:rsidRPr="000B238C">
              <w:rPr>
                <w:rFonts w:asciiTheme="minorHAnsi" w:hAnsiTheme="minorHAnsi"/>
                <w:bCs/>
                <w:sz w:val="20"/>
                <w:szCs w:val="20"/>
              </w:rPr>
              <w:fldChar w:fldCharType="separate"/>
            </w:r>
            <w:r w:rsidR="003D21A7" w:rsidRPr="000B238C">
              <w:rPr>
                <w:rFonts w:asciiTheme="minorHAnsi" w:hAnsiTheme="minorHAnsi"/>
                <w:bCs/>
                <w:noProof/>
                <w:sz w:val="20"/>
                <w:szCs w:val="20"/>
              </w:rPr>
              <w:t>(</w:t>
            </w:r>
            <w:hyperlink w:anchor="_ENREF_2" w:tooltip="U.S. Embassy- Bangkok,  #440" w:history="1">
              <w:r w:rsidR="00A64E0F" w:rsidRPr="000B238C">
                <w:rPr>
                  <w:rFonts w:asciiTheme="minorHAnsi" w:hAnsiTheme="minorHAnsi"/>
                  <w:bCs/>
                  <w:noProof/>
                  <w:sz w:val="20"/>
                  <w:szCs w:val="20"/>
                </w:rPr>
                <w:t>2</w:t>
              </w:r>
            </w:hyperlink>
            <w:r w:rsidR="003D21A7" w:rsidRPr="000B238C">
              <w:rPr>
                <w:rFonts w:asciiTheme="minorHAnsi" w:hAnsiTheme="minorHAnsi"/>
                <w:bCs/>
                <w:noProof/>
                <w:sz w:val="20"/>
                <w:szCs w:val="20"/>
              </w:rPr>
              <w:t xml:space="preserve">, </w:t>
            </w:r>
            <w:hyperlink w:anchor="_ENREF_41" w:tooltip="Government of Thailand, March 5, 2014 #467" w:history="1">
              <w:r w:rsidR="00A64E0F" w:rsidRPr="000B238C">
                <w:rPr>
                  <w:rFonts w:asciiTheme="minorHAnsi" w:hAnsiTheme="minorHAnsi"/>
                  <w:bCs/>
                  <w:noProof/>
                  <w:sz w:val="20"/>
                  <w:szCs w:val="20"/>
                </w:rPr>
                <w:t>41</w:t>
              </w:r>
            </w:hyperlink>
            <w:r w:rsidR="003D21A7" w:rsidRPr="000B238C">
              <w:rPr>
                <w:rFonts w:asciiTheme="minorHAnsi" w:hAnsiTheme="minorHAnsi"/>
                <w:bCs/>
                <w:noProof/>
                <w:sz w:val="20"/>
                <w:szCs w:val="20"/>
              </w:rPr>
              <w:t>)</w:t>
            </w:r>
            <w:r w:rsidRPr="000B238C">
              <w:rPr>
                <w:rFonts w:asciiTheme="minorHAnsi" w:hAnsiTheme="minorHAnsi"/>
                <w:bCs/>
                <w:sz w:val="20"/>
                <w:szCs w:val="20"/>
              </w:rPr>
              <w:fldChar w:fldCharType="end"/>
            </w:r>
            <w:r w:rsidRPr="000B238C">
              <w:rPr>
                <w:rFonts w:asciiTheme="minorHAnsi" w:hAnsiTheme="minorHAnsi"/>
                <w:bCs/>
                <w:sz w:val="20"/>
                <w:szCs w:val="20"/>
              </w:rPr>
              <w:t xml:space="preserve"> Operators who </w:t>
            </w:r>
            <w:r w:rsidR="00E75E41" w:rsidRPr="000B238C">
              <w:rPr>
                <w:rFonts w:asciiTheme="minorHAnsi" w:hAnsiTheme="minorHAnsi"/>
                <w:bCs/>
                <w:sz w:val="20"/>
                <w:szCs w:val="20"/>
              </w:rPr>
              <w:t xml:space="preserve">spoke </w:t>
            </w:r>
            <w:r w:rsidRPr="000B238C">
              <w:rPr>
                <w:rFonts w:asciiTheme="minorHAnsi" w:hAnsiTheme="minorHAnsi"/>
                <w:bCs/>
                <w:sz w:val="20"/>
                <w:szCs w:val="20"/>
              </w:rPr>
              <w:t>foreign languages were not yet hired in 2013</w:t>
            </w:r>
            <w:r w:rsidR="00E75E41" w:rsidRPr="000B238C">
              <w:rPr>
                <w:rFonts w:asciiTheme="minorHAnsi" w:hAnsiTheme="minorHAnsi"/>
                <w:bCs/>
                <w:sz w:val="20"/>
                <w:szCs w:val="20"/>
              </w:rPr>
              <w:t>;</w:t>
            </w:r>
            <w:r w:rsidR="004D39A5">
              <w:rPr>
                <w:rFonts w:asciiTheme="minorHAnsi" w:hAnsiTheme="minorHAnsi"/>
                <w:bCs/>
                <w:sz w:val="20"/>
                <w:szCs w:val="20"/>
              </w:rPr>
              <w:t xml:space="preserve"> </w:t>
            </w:r>
            <w:r w:rsidRPr="000B238C">
              <w:rPr>
                <w:rFonts w:asciiTheme="minorHAnsi" w:hAnsiTheme="minorHAnsi"/>
                <w:sz w:val="20"/>
                <w:szCs w:val="20"/>
              </w:rPr>
              <w:t xml:space="preserve">enough information </w:t>
            </w:r>
            <w:r w:rsidR="00E75E41" w:rsidRPr="000B238C">
              <w:rPr>
                <w:rFonts w:asciiTheme="minorHAnsi" w:hAnsiTheme="minorHAnsi"/>
                <w:sz w:val="20"/>
                <w:szCs w:val="20"/>
              </w:rPr>
              <w:t xml:space="preserve">is not yet available that </w:t>
            </w:r>
            <w:r w:rsidRPr="000B238C">
              <w:rPr>
                <w:rFonts w:asciiTheme="minorHAnsi" w:hAnsiTheme="minorHAnsi"/>
                <w:sz w:val="20"/>
                <w:szCs w:val="20"/>
              </w:rPr>
              <w:t>measure</w:t>
            </w:r>
            <w:r w:rsidR="00E75E41" w:rsidRPr="000B238C">
              <w:rPr>
                <w:rFonts w:asciiTheme="minorHAnsi" w:hAnsiTheme="minorHAnsi"/>
                <w:sz w:val="20"/>
                <w:szCs w:val="20"/>
              </w:rPr>
              <w:t>s</w:t>
            </w:r>
            <w:r w:rsidRPr="000B238C">
              <w:rPr>
                <w:rFonts w:asciiTheme="minorHAnsi" w:hAnsiTheme="minorHAnsi"/>
                <w:sz w:val="20"/>
                <w:szCs w:val="20"/>
              </w:rPr>
              <w:t xml:space="preserve"> the effectiveness of the new OSCC hotline to recognize, identify, report</w:t>
            </w:r>
            <w:r w:rsidR="00E75E41" w:rsidRPr="000B238C">
              <w:rPr>
                <w:rFonts w:asciiTheme="minorHAnsi" w:hAnsiTheme="minorHAnsi"/>
                <w:sz w:val="20"/>
                <w:szCs w:val="20"/>
              </w:rPr>
              <w:t>,</w:t>
            </w:r>
            <w:r w:rsidRPr="000B238C">
              <w:rPr>
                <w:rFonts w:asciiTheme="minorHAnsi" w:hAnsiTheme="minorHAnsi"/>
                <w:sz w:val="20"/>
                <w:szCs w:val="20"/>
              </w:rPr>
              <w:t xml:space="preserve"> and refer child exploitation</w:t>
            </w:r>
            <w:r w:rsidR="004D39A5">
              <w:rPr>
                <w:rFonts w:asciiTheme="minorHAnsi" w:hAnsiTheme="minorHAnsi"/>
                <w:sz w:val="20"/>
                <w:szCs w:val="20"/>
              </w:rPr>
              <w:t xml:space="preserve"> victims</w:t>
            </w:r>
            <w:r w:rsidRPr="000B238C">
              <w:rPr>
                <w:rFonts w:asciiTheme="minorHAnsi" w:hAnsiTheme="minorHAnsi"/>
                <w:sz w:val="20"/>
                <w:szCs w:val="20"/>
              </w:rPr>
              <w:t>.</w:t>
            </w:r>
            <w:r w:rsidRPr="000B238C">
              <w:rPr>
                <w:rFonts w:asciiTheme="minorHAnsi" w:hAnsiTheme="minorHAnsi"/>
                <w:bCs/>
                <w:sz w:val="20"/>
                <w:szCs w:val="20"/>
              </w:rPr>
              <w:fldChar w:fldCharType="begin"/>
            </w:r>
            <w:r w:rsidR="00E1476B">
              <w:rPr>
                <w:rFonts w:asciiTheme="minorHAnsi" w:hAnsiTheme="minorHAnsi"/>
                <w:bCs/>
                <w:sz w:val="20"/>
                <w:szCs w:val="20"/>
              </w:rPr>
              <w:instrText xml:space="preserve"> ADDIN EN.CITE &lt;EndNote&gt;&lt;Cite&gt;&lt;Author&gt;U.S. Embassy- Bangkok&lt;/Author&gt;&lt;RecNum&gt;440&lt;/RecNum&gt;&lt;DisplayText&gt;(2)&lt;/DisplayText&gt;&lt;record&gt;&lt;rec-number&gt;440&lt;/rec-number&gt;&lt;foreign-keys&gt;&lt;key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Pr="000B238C">
              <w:rPr>
                <w:rFonts w:asciiTheme="minorHAnsi" w:hAnsiTheme="minorHAnsi"/>
                <w:bCs/>
                <w:sz w:val="20"/>
                <w:szCs w:val="20"/>
              </w:rPr>
              <w:fldChar w:fldCharType="separate"/>
            </w:r>
            <w:r w:rsidRPr="000B238C">
              <w:rPr>
                <w:rFonts w:asciiTheme="minorHAnsi" w:hAnsiTheme="minorHAnsi"/>
                <w:bCs/>
                <w:noProof/>
                <w:sz w:val="20"/>
                <w:szCs w:val="20"/>
              </w:rPr>
              <w:t>(</w:t>
            </w:r>
            <w:hyperlink w:anchor="_ENREF_2" w:tooltip="U.S. Embassy- Bangkok,  #440" w:history="1">
              <w:r w:rsidR="00A64E0F" w:rsidRPr="000B238C">
                <w:rPr>
                  <w:rFonts w:asciiTheme="minorHAnsi" w:hAnsiTheme="minorHAnsi"/>
                  <w:bCs/>
                  <w:noProof/>
                  <w:sz w:val="20"/>
                  <w:szCs w:val="20"/>
                </w:rPr>
                <w:t>2</w:t>
              </w:r>
            </w:hyperlink>
            <w:r w:rsidRPr="000B238C">
              <w:rPr>
                <w:rFonts w:asciiTheme="minorHAnsi" w:hAnsiTheme="minorHAnsi"/>
                <w:bCs/>
                <w:noProof/>
                <w:sz w:val="20"/>
                <w:szCs w:val="20"/>
              </w:rPr>
              <w:t>)</w:t>
            </w:r>
            <w:r w:rsidRPr="000B238C">
              <w:rPr>
                <w:rFonts w:asciiTheme="minorHAnsi" w:hAnsiTheme="minorHAnsi"/>
                <w:bCs/>
                <w:sz w:val="20"/>
                <w:szCs w:val="20"/>
              </w:rPr>
              <w:fldChar w:fldCharType="end"/>
            </w:r>
            <w:r w:rsidRPr="000B238C">
              <w:rPr>
                <w:rFonts w:asciiTheme="minorHAnsi" w:hAnsiTheme="minorHAnsi"/>
                <w:bCs/>
                <w:sz w:val="20"/>
                <w:szCs w:val="20"/>
              </w:rPr>
              <w:t xml:space="preserve"> From June 9, 2013 </w:t>
            </w:r>
            <w:r w:rsidR="00E75E41" w:rsidRPr="000B238C">
              <w:rPr>
                <w:rFonts w:asciiTheme="minorHAnsi" w:hAnsiTheme="minorHAnsi"/>
                <w:bCs/>
                <w:sz w:val="20"/>
                <w:szCs w:val="20"/>
              </w:rPr>
              <w:t>to</w:t>
            </w:r>
            <w:r w:rsidRPr="000B238C">
              <w:rPr>
                <w:rFonts w:asciiTheme="minorHAnsi" w:hAnsiTheme="minorHAnsi"/>
                <w:bCs/>
                <w:sz w:val="20"/>
                <w:szCs w:val="20"/>
              </w:rPr>
              <w:t xml:space="preserve"> January 13, 2014, </w:t>
            </w:r>
            <w:r w:rsidR="00E75E41" w:rsidRPr="000B238C">
              <w:rPr>
                <w:rFonts w:asciiTheme="minorHAnsi" w:hAnsiTheme="minorHAnsi"/>
                <w:bCs/>
                <w:sz w:val="20"/>
                <w:szCs w:val="20"/>
              </w:rPr>
              <w:t xml:space="preserve">the </w:t>
            </w:r>
            <w:r w:rsidRPr="000B238C">
              <w:rPr>
                <w:rFonts w:asciiTheme="minorHAnsi" w:hAnsiTheme="minorHAnsi"/>
                <w:bCs/>
                <w:sz w:val="20"/>
                <w:szCs w:val="20"/>
              </w:rPr>
              <w:t xml:space="preserve">OSCC 1300 hotline received 3,500 calls regarding </w:t>
            </w:r>
            <w:r w:rsidR="00E75E41" w:rsidRPr="000B238C">
              <w:rPr>
                <w:rFonts w:asciiTheme="minorHAnsi" w:hAnsiTheme="minorHAnsi"/>
                <w:bCs/>
                <w:sz w:val="20"/>
                <w:szCs w:val="20"/>
              </w:rPr>
              <w:t xml:space="preserve">incidents of </w:t>
            </w:r>
            <w:r w:rsidRPr="000B238C">
              <w:rPr>
                <w:rFonts w:asciiTheme="minorHAnsi" w:hAnsiTheme="minorHAnsi"/>
                <w:bCs/>
                <w:sz w:val="20"/>
                <w:szCs w:val="20"/>
              </w:rPr>
              <w:t xml:space="preserve">violence against children, women, and </w:t>
            </w:r>
            <w:r w:rsidR="00E75E41" w:rsidRPr="000B238C">
              <w:rPr>
                <w:rFonts w:asciiTheme="minorHAnsi" w:hAnsiTheme="minorHAnsi"/>
                <w:bCs/>
                <w:sz w:val="20"/>
                <w:szCs w:val="20"/>
              </w:rPr>
              <w:t xml:space="preserve">the </w:t>
            </w:r>
            <w:r w:rsidRPr="000B238C">
              <w:rPr>
                <w:rFonts w:asciiTheme="minorHAnsi" w:hAnsiTheme="minorHAnsi"/>
                <w:bCs/>
                <w:sz w:val="20"/>
                <w:szCs w:val="20"/>
              </w:rPr>
              <w:t>elderly (1,604); social problems</w:t>
            </w:r>
            <w:r w:rsidR="00E75E41" w:rsidRPr="000B238C">
              <w:rPr>
                <w:rFonts w:asciiTheme="minorHAnsi" w:hAnsiTheme="minorHAnsi"/>
                <w:bCs/>
                <w:sz w:val="20"/>
                <w:szCs w:val="20"/>
              </w:rPr>
              <w:t>,</w:t>
            </w:r>
            <w:r w:rsidRPr="000B238C">
              <w:rPr>
                <w:rFonts w:asciiTheme="minorHAnsi" w:hAnsiTheme="minorHAnsi"/>
                <w:bCs/>
                <w:sz w:val="20"/>
                <w:szCs w:val="20"/>
              </w:rPr>
              <w:t xml:space="preserve"> such as homeless or missing persons (1,366); teenage mothers (316); human trafficking (197); and child labor (17).</w:t>
            </w:r>
            <w:r w:rsidRPr="000B238C">
              <w:rPr>
                <w:rFonts w:asciiTheme="minorHAnsi" w:hAnsiTheme="minorHAnsi"/>
                <w:bCs/>
                <w:sz w:val="20"/>
                <w:szCs w:val="20"/>
              </w:rPr>
              <w:fldChar w:fldCharType="begin"/>
            </w:r>
            <w:r w:rsidR="003129BB">
              <w:rPr>
                <w:rFonts w:asciiTheme="minorHAnsi" w:hAnsiTheme="minorHAnsi"/>
                <w:bCs/>
                <w:sz w:val="20"/>
                <w:szCs w:val="20"/>
              </w:rPr>
              <w:instrText xml:space="preserve"> ADDIN EN.CITE &lt;EndNote&gt;&lt;Cite&gt;&lt;Author&gt;U.S. Embassy- Bangkok&lt;/Author&gt;&lt;RecNum&gt;461&lt;/RecNum&gt;&lt;DisplayText&gt;(50)&lt;/DisplayText&gt;&lt;record&gt;&lt;rec-number&gt;461&lt;/rec-number&gt;&lt;foreign-keys&gt;&lt;key app="EN" db-id="5vrz02vd1rz2ppeeax9x95v6wdxa2w2wsdte"&gt;461&lt;/key&gt;&lt;/foreign-keys&gt;&lt;ref-type name="Report"&gt;27&lt;/ref-type&gt;&lt;contributors&gt;&lt;authors&gt;&lt;author&gt;U.S. Embassy- Bangkok,&lt;/author&gt;&lt;/authors&gt;&lt;/contributors&gt;&lt;titles&gt;&lt;title&gt;reporting, March 14, 2014&lt;/title&gt;&lt;/titles&gt;&lt;keywords&gt;&lt;keyword&gt;Thailand&lt;/keyword&gt;&lt;/keywords&gt;&lt;dates&gt;&lt;/dates&gt;&lt;urls&gt;&lt;/urls&gt;&lt;/record&gt;&lt;/Cite&gt;&lt;/EndNote&gt;</w:instrText>
            </w:r>
            <w:r w:rsidRPr="000B238C">
              <w:rPr>
                <w:rFonts w:asciiTheme="minorHAnsi" w:hAnsiTheme="minorHAnsi"/>
                <w:bCs/>
                <w:sz w:val="20"/>
                <w:szCs w:val="20"/>
              </w:rPr>
              <w:fldChar w:fldCharType="separate"/>
            </w:r>
            <w:r w:rsidR="003129BB">
              <w:rPr>
                <w:rFonts w:asciiTheme="minorHAnsi" w:hAnsiTheme="minorHAnsi"/>
                <w:bCs/>
                <w:noProof/>
                <w:sz w:val="20"/>
                <w:szCs w:val="20"/>
              </w:rPr>
              <w:t>(</w:t>
            </w:r>
            <w:hyperlink w:anchor="_ENREF_50" w:tooltip="U.S. Embassy- Bangkok,  #461" w:history="1">
              <w:r w:rsidR="00A64E0F">
                <w:rPr>
                  <w:rFonts w:asciiTheme="minorHAnsi" w:hAnsiTheme="minorHAnsi"/>
                  <w:bCs/>
                  <w:noProof/>
                  <w:sz w:val="20"/>
                  <w:szCs w:val="20"/>
                </w:rPr>
                <w:t>50</w:t>
              </w:r>
            </w:hyperlink>
            <w:r w:rsidR="003129BB">
              <w:rPr>
                <w:rFonts w:asciiTheme="minorHAnsi" w:hAnsiTheme="minorHAnsi"/>
                <w:bCs/>
                <w:noProof/>
                <w:sz w:val="20"/>
                <w:szCs w:val="20"/>
              </w:rPr>
              <w:t>)</w:t>
            </w:r>
            <w:r w:rsidRPr="000B238C">
              <w:rPr>
                <w:rFonts w:asciiTheme="minorHAnsi" w:hAnsiTheme="minorHAnsi"/>
                <w:bCs/>
                <w:sz w:val="20"/>
                <w:szCs w:val="20"/>
              </w:rPr>
              <w:fldChar w:fldCharType="end"/>
            </w:r>
          </w:p>
        </w:tc>
      </w:tr>
    </w:tbl>
    <w:p w14:paraId="692217CC" w14:textId="04D56D1D" w:rsidR="00802FDD" w:rsidRPr="000B238C" w:rsidRDefault="00802FDD" w:rsidP="00802FDD">
      <w:pPr>
        <w:rPr>
          <w:rFonts w:asciiTheme="minorHAnsi" w:hAnsiTheme="minorHAnsi" w:cstheme="minorHAnsi"/>
          <w:sz w:val="20"/>
          <w:szCs w:val="20"/>
        </w:rPr>
      </w:pPr>
      <w:r w:rsidRPr="00932097">
        <w:rPr>
          <w:rFonts w:asciiTheme="minorHAnsi" w:hAnsiTheme="minorHAnsi" w:cstheme="minorHAnsi"/>
          <w:sz w:val="20"/>
          <w:szCs w:val="20"/>
        </w:rPr>
        <w:t>*</w:t>
      </w:r>
      <w:r w:rsidR="00B438A5">
        <w:rPr>
          <w:rFonts w:asciiTheme="minorHAnsi" w:hAnsiTheme="minorHAnsi" w:cstheme="minorHAnsi"/>
          <w:sz w:val="20"/>
          <w:szCs w:val="20"/>
        </w:rPr>
        <w:t xml:space="preserve"> </w:t>
      </w:r>
      <w:r w:rsidRPr="00932097">
        <w:rPr>
          <w:rFonts w:asciiTheme="minorHAnsi" w:hAnsiTheme="minorHAnsi" w:cstheme="minorHAnsi"/>
          <w:sz w:val="20"/>
          <w:szCs w:val="20"/>
        </w:rPr>
        <w:t>The impact of this program on child labor does not appear to have been studied.</w:t>
      </w:r>
    </w:p>
    <w:p w14:paraId="4F9D3BA6" w14:textId="4ED66000" w:rsidR="008271EE" w:rsidRPr="000B238C" w:rsidRDefault="008271EE" w:rsidP="008271EE">
      <w:pPr>
        <w:rPr>
          <w:rFonts w:asciiTheme="minorHAnsi" w:hAnsiTheme="minorHAnsi" w:cstheme="minorHAnsi"/>
          <w:sz w:val="20"/>
          <w:szCs w:val="20"/>
        </w:rPr>
      </w:pPr>
      <w:r w:rsidRPr="000B238C">
        <w:rPr>
          <w:rFonts w:asciiTheme="minorHAnsi" w:hAnsiTheme="minorHAnsi" w:cstheme="minorHAnsi"/>
          <w:sz w:val="20"/>
          <w:szCs w:val="20"/>
        </w:rPr>
        <w:t>‡</w:t>
      </w:r>
      <w:r w:rsidR="00B438A5">
        <w:rPr>
          <w:rFonts w:asciiTheme="minorHAnsi" w:hAnsiTheme="minorHAnsi" w:cstheme="minorHAnsi"/>
          <w:sz w:val="20"/>
          <w:szCs w:val="20"/>
        </w:rPr>
        <w:t xml:space="preserve"> </w:t>
      </w:r>
      <w:r w:rsidRPr="000B238C">
        <w:rPr>
          <w:rFonts w:asciiTheme="minorHAnsi" w:hAnsiTheme="minorHAnsi" w:cstheme="minorHAnsi"/>
          <w:sz w:val="20"/>
          <w:szCs w:val="20"/>
        </w:rPr>
        <w:t xml:space="preserve">Program is funded by the Government of </w:t>
      </w:r>
      <w:r w:rsidR="005B1B51" w:rsidRPr="000B238C">
        <w:rPr>
          <w:rFonts w:asciiTheme="minorHAnsi" w:hAnsiTheme="minorHAnsi" w:cstheme="minorHAnsi"/>
          <w:sz w:val="20"/>
          <w:szCs w:val="20"/>
        </w:rPr>
        <w:t>Thailand</w:t>
      </w:r>
      <w:r w:rsidRPr="000B238C">
        <w:rPr>
          <w:rFonts w:asciiTheme="minorHAnsi" w:hAnsiTheme="minorHAnsi" w:cstheme="minorHAnsi"/>
          <w:sz w:val="20"/>
          <w:szCs w:val="20"/>
        </w:rPr>
        <w:t xml:space="preserve">. </w:t>
      </w:r>
    </w:p>
    <w:p w14:paraId="5E063D86" w14:textId="77777777" w:rsidR="009B6476" w:rsidRPr="00B42829" w:rsidRDefault="009B6476" w:rsidP="00756A71">
      <w:pPr>
        <w:rPr>
          <w:rFonts w:asciiTheme="minorHAnsi" w:hAnsiTheme="minorHAnsi" w:cstheme="minorHAnsi"/>
          <w:sz w:val="22"/>
          <w:szCs w:val="22"/>
        </w:rPr>
      </w:pPr>
    </w:p>
    <w:bookmarkEnd w:id="1"/>
    <w:bookmarkEnd w:id="2"/>
    <w:p w14:paraId="30731EF0" w14:textId="5BB75131" w:rsidR="0001206B" w:rsidRPr="0004003F" w:rsidRDefault="0004003F" w:rsidP="0001206B">
      <w:pPr>
        <w:rPr>
          <w:rFonts w:asciiTheme="minorHAnsi" w:hAnsiTheme="minorHAnsi" w:cstheme="minorHAnsi"/>
          <w:sz w:val="22"/>
          <w:szCs w:val="22"/>
        </w:rPr>
      </w:pPr>
      <w:r w:rsidRPr="0004003F">
        <w:rPr>
          <w:rFonts w:asciiTheme="minorHAnsi" w:hAnsiTheme="minorHAnsi" w:cstheme="minorHAnsi"/>
          <w:sz w:val="22"/>
          <w:szCs w:val="22"/>
        </w:rPr>
        <w:t>During the reporting period, various government agencies contributed to awareness</w:t>
      </w:r>
      <w:r w:rsidR="00483303">
        <w:rPr>
          <w:rFonts w:asciiTheme="minorHAnsi" w:hAnsiTheme="minorHAnsi" w:cstheme="minorHAnsi"/>
          <w:sz w:val="22"/>
          <w:szCs w:val="22"/>
        </w:rPr>
        <w:t xml:space="preserve"> </w:t>
      </w:r>
      <w:proofErr w:type="gramStart"/>
      <w:r w:rsidRPr="0004003F">
        <w:rPr>
          <w:rFonts w:asciiTheme="minorHAnsi" w:hAnsiTheme="minorHAnsi" w:cstheme="minorHAnsi"/>
          <w:sz w:val="22"/>
          <w:szCs w:val="22"/>
        </w:rPr>
        <w:t>raising</w:t>
      </w:r>
      <w:proofErr w:type="gramEnd"/>
      <w:r w:rsidRPr="0004003F">
        <w:rPr>
          <w:rFonts w:asciiTheme="minorHAnsi" w:hAnsiTheme="minorHAnsi" w:cstheme="minorHAnsi"/>
          <w:sz w:val="22"/>
          <w:szCs w:val="22"/>
        </w:rPr>
        <w:t xml:space="preserve"> about child labor.</w:t>
      </w:r>
      <w:r w:rsidRPr="0004003F">
        <w:rPr>
          <w:rFonts w:asciiTheme="minorHAnsi" w:hAnsiTheme="minorHAnsi"/>
          <w:sz w:val="22"/>
          <w:szCs w:val="22"/>
        </w:rPr>
        <w:t xml:space="preserve"> </w:t>
      </w:r>
      <w:r w:rsidR="00450401" w:rsidRPr="0004003F">
        <w:rPr>
          <w:rFonts w:asciiTheme="minorHAnsi" w:hAnsiTheme="minorHAnsi"/>
          <w:sz w:val="22"/>
          <w:szCs w:val="22"/>
        </w:rPr>
        <w:t>In 2013,</w:t>
      </w:r>
      <w:r w:rsidR="00E75E41">
        <w:rPr>
          <w:rFonts w:asciiTheme="minorHAnsi" w:hAnsiTheme="minorHAnsi"/>
          <w:sz w:val="22"/>
          <w:szCs w:val="22"/>
        </w:rPr>
        <w:t xml:space="preserve"> the</w:t>
      </w:r>
      <w:r w:rsidR="00450401" w:rsidRPr="0004003F">
        <w:rPr>
          <w:rFonts w:asciiTheme="minorHAnsi" w:hAnsiTheme="minorHAnsi"/>
          <w:sz w:val="22"/>
          <w:szCs w:val="22"/>
        </w:rPr>
        <w:t xml:space="preserve"> DLPW</w:t>
      </w:r>
      <w:r w:rsidR="00660EA0" w:rsidRPr="0004003F">
        <w:rPr>
          <w:rFonts w:asciiTheme="minorHAnsi" w:hAnsiTheme="minorHAnsi"/>
          <w:sz w:val="22"/>
          <w:szCs w:val="22"/>
        </w:rPr>
        <w:t xml:space="preserve"> trained 10,578 children and youth </w:t>
      </w:r>
      <w:r w:rsidR="004B6FF2" w:rsidRPr="0004003F">
        <w:rPr>
          <w:rFonts w:asciiTheme="minorHAnsi" w:hAnsiTheme="minorHAnsi"/>
          <w:sz w:val="22"/>
          <w:szCs w:val="22"/>
        </w:rPr>
        <w:t>with a special emphasis on the worst forms of child labor</w:t>
      </w:r>
      <w:r w:rsidR="00DF2F90">
        <w:rPr>
          <w:rFonts w:asciiTheme="minorHAnsi" w:hAnsiTheme="minorHAnsi"/>
          <w:sz w:val="22"/>
          <w:szCs w:val="22"/>
        </w:rPr>
        <w:t>;</w:t>
      </w:r>
      <w:r w:rsidR="004B6FF2" w:rsidRPr="0004003F">
        <w:rPr>
          <w:rFonts w:asciiTheme="minorHAnsi" w:hAnsiTheme="minorHAnsi"/>
          <w:sz w:val="22"/>
          <w:szCs w:val="22"/>
        </w:rPr>
        <w:t xml:space="preserve"> </w:t>
      </w:r>
      <w:r w:rsidR="000B6027" w:rsidRPr="0004003F">
        <w:rPr>
          <w:rFonts w:asciiTheme="minorHAnsi" w:hAnsiTheme="minorHAnsi"/>
          <w:sz w:val="22"/>
          <w:szCs w:val="22"/>
        </w:rPr>
        <w:t>and reached out to 154,170 people in rural areas to raise awarene</w:t>
      </w:r>
      <w:r w:rsidR="001F6BA6" w:rsidRPr="0004003F">
        <w:rPr>
          <w:rFonts w:asciiTheme="minorHAnsi" w:hAnsiTheme="minorHAnsi"/>
          <w:sz w:val="22"/>
          <w:szCs w:val="22"/>
        </w:rPr>
        <w:t xml:space="preserve">ss on child labor, including </w:t>
      </w:r>
      <w:r w:rsidR="000B6027" w:rsidRPr="0004003F">
        <w:rPr>
          <w:rFonts w:asciiTheme="minorHAnsi" w:hAnsiTheme="minorHAnsi"/>
          <w:sz w:val="22"/>
          <w:szCs w:val="22"/>
        </w:rPr>
        <w:t>its worst forms, and demonstrate</w:t>
      </w:r>
      <w:r w:rsidR="00EB4EA6" w:rsidRPr="0004003F">
        <w:rPr>
          <w:rFonts w:asciiTheme="minorHAnsi" w:hAnsiTheme="minorHAnsi"/>
          <w:sz w:val="22"/>
          <w:szCs w:val="22"/>
        </w:rPr>
        <w:t>d</w:t>
      </w:r>
      <w:r w:rsidR="000B6027" w:rsidRPr="0004003F">
        <w:rPr>
          <w:rFonts w:asciiTheme="minorHAnsi" w:hAnsiTheme="minorHAnsi"/>
          <w:sz w:val="22"/>
          <w:szCs w:val="22"/>
        </w:rPr>
        <w:t xml:space="preserve"> how to report cases to the DLPW</w:t>
      </w:r>
      <w:r w:rsidR="00660EA0" w:rsidRPr="0004003F">
        <w:rPr>
          <w:rFonts w:asciiTheme="minorHAnsi" w:hAnsiTheme="minorHAnsi"/>
          <w:sz w:val="22"/>
          <w:szCs w:val="22"/>
        </w:rPr>
        <w:t>.</w:t>
      </w:r>
      <w:r w:rsidR="00847BF1" w:rsidRPr="0004003F">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&lt;EndNote&gt;&lt;Cite&gt;&lt;Author&gt;Government of Thailand&lt;/Author&gt;&lt;Year&gt;March 5, 2014&lt;/Year&gt;&lt;RecNum&gt;469&lt;/RecNum&gt;&lt;DisplayText&gt;(2, 42)&lt;/DisplayText&gt;&lt;record&gt;&lt;rec-number&gt;469&lt;/rec-number&gt;&lt;foreign-keys&gt;&lt;key app="EN" db-id="5vrz02vd1rz2ppeeax9x95v6wdxa2w2wsdte"&gt;469&lt;/key&gt;&lt;/foreign-keys&gt;&lt;ref-type name="Report"&gt;27&lt;/ref-type&gt;&lt;contributors&gt;&lt;authors&gt;&lt;author&gt;Government of Thailand,&lt;/author&gt;&lt;/authors&gt;&lt;/contributors&gt;&lt;titles&gt;&lt;title&gt;Translated answers to U.S. Department of Labor Questionnaire&lt;/title&gt;&lt;/titles&gt;&lt;keywords&gt;&lt;keyword&gt;Thailand&lt;/keyword&gt;&lt;/keywords&gt;&lt;dates&gt;&lt;year&gt;March 5, 2014&lt;/year&gt;&lt;/dates&gt;&lt;pub-location&gt;Bangkok&lt;/pub-location&gt;&lt;work-type&gt;Submitted in response to U.S. Department of Labor Federal Register Notice (December 11, 2013) &amp;quot;Request for Information on Efforts by Certain Countries to Eliminate the Worst Forms of Child Labor&amp;quot;&lt;/work-type&gt;&lt;urls&gt;&lt;/urls&gt;&lt;/record&gt;&lt;/Cite&gt;&lt;Cite&gt;&lt;Author&gt;U.S. Embassy- Bangkok&lt;/Author&gt;&lt;RecNum&gt;440&lt;/RecNum&gt;&lt;record&gt;&lt;rec-number&gt;440&lt;/rec-number&gt;&lt;foreign-keys&gt;&lt;key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847BF1" w:rsidRPr="0004003F">
        <w:rPr>
          <w:rFonts w:asciiTheme="minorHAnsi" w:hAnsiTheme="minorHAnsi"/>
          <w:sz w:val="22"/>
          <w:szCs w:val="22"/>
        </w:rPr>
        <w:fldChar w:fldCharType="separate"/>
      </w:r>
      <w:r w:rsidR="003D21A7">
        <w:rPr>
          <w:rFonts w:asciiTheme="minorHAnsi" w:hAnsiTheme="minorHAnsi"/>
          <w:noProof/>
          <w:sz w:val="22"/>
          <w:szCs w:val="22"/>
        </w:rPr>
        <w:t>(</w:t>
      </w:r>
      <w:hyperlink w:anchor="_ENREF_2" w:tooltip="U.S. Embassy- Bangkok,  #440" w:history="1">
        <w:r w:rsidR="00A64E0F">
          <w:rPr>
            <w:rFonts w:asciiTheme="minorHAnsi" w:hAnsiTheme="minorHAnsi"/>
            <w:noProof/>
            <w:sz w:val="22"/>
            <w:szCs w:val="22"/>
          </w:rPr>
          <w:t>2</w:t>
        </w:r>
      </w:hyperlink>
      <w:r w:rsidR="003D21A7">
        <w:rPr>
          <w:rFonts w:asciiTheme="minorHAnsi" w:hAnsiTheme="minorHAnsi"/>
          <w:noProof/>
          <w:sz w:val="22"/>
          <w:szCs w:val="22"/>
        </w:rPr>
        <w:t xml:space="preserve">, </w:t>
      </w:r>
      <w:hyperlink w:anchor="_ENREF_42" w:tooltip="Government of Thailand, March 5, 2014 #469" w:history="1">
        <w:r w:rsidR="00A64E0F">
          <w:rPr>
            <w:rFonts w:asciiTheme="minorHAnsi" w:hAnsiTheme="minorHAnsi"/>
            <w:noProof/>
            <w:sz w:val="22"/>
            <w:szCs w:val="22"/>
          </w:rPr>
          <w:t>42</w:t>
        </w:r>
      </w:hyperlink>
      <w:r w:rsidR="003D21A7">
        <w:rPr>
          <w:rFonts w:asciiTheme="minorHAnsi" w:hAnsiTheme="minorHAnsi"/>
          <w:noProof/>
          <w:sz w:val="22"/>
          <w:szCs w:val="22"/>
        </w:rPr>
        <w:t>)</w:t>
      </w:r>
      <w:r w:rsidR="00847BF1" w:rsidRPr="0004003F">
        <w:rPr>
          <w:rFonts w:asciiTheme="minorHAnsi" w:hAnsiTheme="minorHAnsi"/>
          <w:sz w:val="22"/>
          <w:szCs w:val="22"/>
        </w:rPr>
        <w:fldChar w:fldCharType="end"/>
      </w:r>
      <w:r w:rsidR="00660EA0" w:rsidRPr="0004003F">
        <w:rPr>
          <w:rFonts w:asciiTheme="minorHAnsi" w:hAnsiTheme="minorHAnsi"/>
          <w:sz w:val="22"/>
          <w:szCs w:val="22"/>
        </w:rPr>
        <w:t xml:space="preserve"> </w:t>
      </w:r>
      <w:r w:rsidR="00EB4EA6" w:rsidRPr="0004003F">
        <w:rPr>
          <w:rFonts w:asciiTheme="minorHAnsi" w:hAnsiTheme="minorHAnsi"/>
          <w:sz w:val="22"/>
          <w:szCs w:val="22"/>
        </w:rPr>
        <w:t xml:space="preserve">The agency also </w:t>
      </w:r>
      <w:r w:rsidR="00660EA0" w:rsidRPr="0004003F">
        <w:rPr>
          <w:rFonts w:asciiTheme="minorHAnsi" w:hAnsiTheme="minorHAnsi"/>
          <w:sz w:val="22"/>
          <w:szCs w:val="22"/>
        </w:rPr>
        <w:t>developed a briefing pamphlet to explain the LPA ministerial regulation on domestic workers in migrant languages with the inclusion of a sample of standard employment contracts for domestic workers</w:t>
      </w:r>
      <w:r w:rsidR="000B6027" w:rsidRPr="0004003F">
        <w:rPr>
          <w:rFonts w:asciiTheme="minorHAnsi" w:hAnsiTheme="minorHAnsi"/>
          <w:sz w:val="22"/>
          <w:szCs w:val="22"/>
        </w:rPr>
        <w:t xml:space="preserve">, and </w:t>
      </w:r>
      <w:r w:rsidR="00660EA0" w:rsidRPr="0004003F">
        <w:rPr>
          <w:rFonts w:asciiTheme="minorHAnsi" w:hAnsiTheme="minorHAnsi"/>
          <w:sz w:val="22"/>
          <w:szCs w:val="22"/>
        </w:rPr>
        <w:t>tasked provincial offices with the collection of information on domestic workers in each province.</w:t>
      </w:r>
      <w:r w:rsidR="007B7E71" w:rsidRPr="0004003F">
        <w:rPr>
          <w:rFonts w:asciiTheme="minorHAnsi" w:hAnsiTheme="minorHAnsi"/>
          <w:sz w:val="22"/>
          <w:szCs w:val="22"/>
        </w:rPr>
        <w:fldChar w:fldCharType="begin"/>
      </w:r>
      <w:r w:rsidR="00E1476B">
        <w:rPr>
          <w:rFonts w:asciiTheme="minorHAnsi" w:hAnsiTheme="minorHAnsi"/>
          <w:sz w:val="22"/>
          <w:szCs w:val="22"/>
        </w:rPr>
        <w:instrText xml:space="preserve"> ADDIN EN.CITE &lt;EndNote&gt;&lt;Cite&gt;&lt;Author&gt;U.S. Embassy- Bangkok&lt;/Author&gt;&lt;RecNum&gt;440&lt;/RecNum&gt;&lt;DisplayText&gt;(2)&lt;/DisplayText&gt;&lt;record&gt;&lt;rec-number&gt;440&lt;/rec-number&gt;&lt;foreign-keys&gt;&lt;key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2014&lt;/title&gt;&lt;/titles&gt;&lt;keywords&gt;&lt;keyword&gt;Thailand&lt;/keyword&gt;&lt;/keywords&gt;&lt;dates&gt;&lt;/dates&gt;&lt;urls&gt;&lt;/urls&gt;&lt;/record&gt;&lt;/Cite&gt;&lt;/EndNote&gt;</w:instrText>
      </w:r>
      <w:r w:rsidR="007B7E71" w:rsidRPr="0004003F">
        <w:rPr>
          <w:rFonts w:asciiTheme="minorHAnsi" w:hAnsiTheme="minorHAnsi"/>
          <w:sz w:val="22"/>
          <w:szCs w:val="22"/>
        </w:rPr>
        <w:fldChar w:fldCharType="separate"/>
      </w:r>
      <w:r w:rsidR="00660EA0" w:rsidRPr="0004003F">
        <w:rPr>
          <w:rFonts w:asciiTheme="minorHAnsi" w:hAnsiTheme="minorHAnsi"/>
          <w:noProof/>
          <w:sz w:val="22"/>
          <w:szCs w:val="22"/>
        </w:rPr>
        <w:t>(</w:t>
      </w:r>
      <w:hyperlink w:anchor="_ENREF_2" w:tooltip="U.S. Embassy- Bangkok,  #440" w:history="1">
        <w:r w:rsidR="00A64E0F" w:rsidRPr="0004003F">
          <w:rPr>
            <w:rFonts w:asciiTheme="minorHAnsi" w:hAnsiTheme="minorHAnsi"/>
            <w:noProof/>
            <w:sz w:val="22"/>
            <w:szCs w:val="22"/>
          </w:rPr>
          <w:t>2</w:t>
        </w:r>
      </w:hyperlink>
      <w:r w:rsidR="00660EA0" w:rsidRPr="0004003F">
        <w:rPr>
          <w:rFonts w:asciiTheme="minorHAnsi" w:hAnsiTheme="minorHAnsi"/>
          <w:noProof/>
          <w:sz w:val="22"/>
          <w:szCs w:val="22"/>
        </w:rPr>
        <w:t>)</w:t>
      </w:r>
      <w:r w:rsidR="007B7E71" w:rsidRPr="0004003F">
        <w:rPr>
          <w:rFonts w:asciiTheme="minorHAnsi" w:hAnsiTheme="minorHAnsi"/>
          <w:sz w:val="22"/>
          <w:szCs w:val="22"/>
        </w:rPr>
        <w:fldChar w:fldCharType="end"/>
      </w:r>
      <w:r w:rsidRPr="0004003F">
        <w:rPr>
          <w:rFonts w:asciiTheme="minorHAnsi" w:hAnsiTheme="minorHAnsi"/>
          <w:sz w:val="22"/>
          <w:szCs w:val="22"/>
        </w:rPr>
        <w:t xml:space="preserve"> </w:t>
      </w:r>
      <w:r w:rsidR="0001206B" w:rsidRPr="0004003F">
        <w:rPr>
          <w:rFonts w:asciiTheme="minorHAnsi" w:hAnsiTheme="minorHAnsi" w:cstheme="minorHAnsi"/>
          <w:sz w:val="22"/>
          <w:szCs w:val="22"/>
        </w:rPr>
        <w:t xml:space="preserve">The Ministry of Agriculture and Cooperatives and the Office of </w:t>
      </w:r>
      <w:r w:rsidR="00DF2F90">
        <w:rPr>
          <w:rFonts w:asciiTheme="minorHAnsi" w:hAnsiTheme="minorHAnsi" w:cstheme="minorHAnsi"/>
          <w:sz w:val="22"/>
          <w:szCs w:val="22"/>
        </w:rPr>
        <w:t xml:space="preserve">the </w:t>
      </w:r>
      <w:r w:rsidR="0001206B" w:rsidRPr="0004003F">
        <w:rPr>
          <w:rFonts w:asciiTheme="minorHAnsi" w:hAnsiTheme="minorHAnsi" w:cstheme="minorHAnsi"/>
          <w:sz w:val="22"/>
          <w:szCs w:val="22"/>
        </w:rPr>
        <w:t>Cane and Sugar Board</w:t>
      </w:r>
      <w:r w:rsidR="00E75E41">
        <w:rPr>
          <w:rFonts w:asciiTheme="minorHAnsi" w:hAnsiTheme="minorHAnsi" w:cstheme="minorHAnsi"/>
          <w:sz w:val="22"/>
          <w:szCs w:val="22"/>
        </w:rPr>
        <w:t>,</w:t>
      </w:r>
      <w:r w:rsidR="00DF2F90">
        <w:rPr>
          <w:rFonts w:asciiTheme="minorHAnsi" w:hAnsiTheme="minorHAnsi" w:cstheme="minorHAnsi"/>
          <w:sz w:val="22"/>
          <w:szCs w:val="22"/>
        </w:rPr>
        <w:t xml:space="preserve"> </w:t>
      </w:r>
      <w:r w:rsidR="0001206B" w:rsidRPr="0004003F">
        <w:rPr>
          <w:rFonts w:asciiTheme="minorHAnsi" w:hAnsiTheme="minorHAnsi" w:cstheme="minorHAnsi"/>
          <w:sz w:val="22"/>
          <w:szCs w:val="22"/>
        </w:rPr>
        <w:t>under the Ministry of Industry</w:t>
      </w:r>
      <w:r w:rsidR="00E75E41">
        <w:rPr>
          <w:rFonts w:asciiTheme="minorHAnsi" w:hAnsiTheme="minorHAnsi" w:cstheme="minorHAnsi"/>
          <w:sz w:val="22"/>
          <w:szCs w:val="22"/>
        </w:rPr>
        <w:t>,</w:t>
      </w:r>
      <w:r w:rsidR="0001206B" w:rsidRPr="0004003F">
        <w:rPr>
          <w:rFonts w:asciiTheme="minorHAnsi" w:hAnsiTheme="minorHAnsi" w:cstheme="minorHAnsi"/>
          <w:sz w:val="22"/>
          <w:szCs w:val="22"/>
        </w:rPr>
        <w:t xml:space="preserve"> conducted a series of awareness-raising events to eliminate the use of child labor and promote </w:t>
      </w:r>
      <w:r w:rsidR="00E75E41">
        <w:rPr>
          <w:rFonts w:asciiTheme="minorHAnsi" w:hAnsiTheme="minorHAnsi" w:cstheme="minorHAnsi"/>
          <w:sz w:val="22"/>
          <w:szCs w:val="22"/>
        </w:rPr>
        <w:t>the</w:t>
      </w:r>
      <w:r w:rsidR="00E75E41" w:rsidRPr="0004003F">
        <w:rPr>
          <w:rFonts w:asciiTheme="minorHAnsi" w:hAnsiTheme="minorHAnsi" w:cstheme="minorHAnsi"/>
          <w:sz w:val="22"/>
          <w:szCs w:val="22"/>
        </w:rPr>
        <w:t xml:space="preserve"> </w:t>
      </w:r>
      <w:r w:rsidR="0001206B" w:rsidRPr="0004003F">
        <w:rPr>
          <w:rFonts w:asciiTheme="minorHAnsi" w:hAnsiTheme="minorHAnsi" w:cstheme="minorHAnsi"/>
          <w:sz w:val="22"/>
          <w:szCs w:val="22"/>
        </w:rPr>
        <w:t>sound management of chemical use among sugarcane producers and manufacturers.</w:t>
      </w:r>
      <w:r w:rsidR="007B7E71" w:rsidRPr="0004003F">
        <w:rPr>
          <w:rFonts w:asciiTheme="minorHAnsi" w:hAnsiTheme="minorHAnsi" w:cstheme="minorHAnsi"/>
          <w:sz w:val="22"/>
          <w:szCs w:val="22"/>
        </w:rPr>
        <w:fldChar w:fldCharType="begin"/>
      </w:r>
      <w:r w:rsidR="003129BB">
        <w:rPr>
          <w:rFonts w:asciiTheme="minorHAnsi" w:hAnsiTheme="minorHAnsi" w:cstheme="minorHAnsi"/>
          <w:sz w:val="22"/>
          <w:szCs w:val="22"/>
        </w:rPr>
        <w:instrText xml:space="preserve"> ADDIN EN.CITE &lt;EndNote&gt;&lt;Cite&gt;&lt;Author&gt;U.S. Embassy- Bangkok&lt;/Author&gt;&lt;RecNum&gt;440&lt;/RecNum&gt;&lt;DisplayText&gt;(2, 66)&lt;/DisplayText&gt;&lt;record&gt;&lt;rec-number&gt;440&lt;/rec-number&gt;&lt;foreign-keys&gt;&lt;key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2014&lt;/title&gt;&lt;/titles&gt;&lt;keywords&gt;&lt;keyword&gt;Thailand&lt;/keyword&gt;&lt;/keywords&gt;&lt;dates&gt;&lt;/dates&gt;&lt;urls&gt;&lt;/urls&gt;&lt;/record&gt;&lt;/Cite&gt;&lt;Cite&gt;&lt;Author&gt;Government of Thailand&lt;/Author&gt;&lt;Year&gt;March 5, 2014&lt;/Year&gt;&lt;RecNum&gt;468&lt;/RecNum&gt;&lt;record&gt;&lt;rec-number&gt;468&lt;/rec-number&gt;&lt;foreign-keys&gt;&lt;key app="EN" db-id="5vrz02vd1rz2ppeeax9x95v6wdxa2w2wsdte"&gt;468&lt;/key&gt;&lt;/foreign-keys&gt;&lt;ref-type name="Report"&gt;27&lt;/ref-type&gt;&lt;contributors&gt;&lt;authors&gt;&lt;author&gt;Government of Thailand,&lt;/author&gt;&lt;/authors&gt;&lt;/contributors&gt;&lt;titles&gt;&lt;title&gt;The Actions of the Concerned Parties to Solve the Problem of Child Labour and Forced Labour in the Shrimp, Garment, Sugar Cane, and Fish Products in Thailand in 2013&lt;/title&gt;&lt;/titles&gt;&lt;keywords&gt;&lt;keyword&gt;Thailand&lt;/keyword&gt;&lt;/keywords&gt;&lt;dates&gt;&lt;year&gt;March 5, 2014&lt;/year&gt;&lt;/dates&gt;&lt;pub-location&gt;Bangkok&lt;/pub-location&gt;&lt;work-type&gt;Submitted in response to U.S. Department of Labor Federal Register Notice (December 11, 2013) &amp;quot;Request for Information on Efforts by Certain Countries to Eliminate the Worst Forms of Child Labor&amp;quot;&lt;/work-type&gt;&lt;urls&gt;&lt;/urls&gt;&lt;/record&gt;&lt;/Cite&gt;&lt;/EndNote&gt;</w:instrText>
      </w:r>
      <w:r w:rsidR="007B7E71" w:rsidRPr="0004003F">
        <w:rPr>
          <w:rFonts w:asciiTheme="minorHAnsi" w:hAnsiTheme="minorHAnsi" w:cstheme="minorHAnsi"/>
          <w:sz w:val="22"/>
          <w:szCs w:val="22"/>
        </w:rPr>
        <w:fldChar w:fldCharType="separate"/>
      </w:r>
      <w:r w:rsidR="003129BB">
        <w:rPr>
          <w:rFonts w:asciiTheme="minorHAnsi" w:hAnsiTheme="minorHAnsi" w:cstheme="minorHAnsi"/>
          <w:noProof/>
          <w:sz w:val="22"/>
          <w:szCs w:val="22"/>
        </w:rPr>
        <w:t>(</w:t>
      </w:r>
      <w:hyperlink w:anchor="_ENREF_2" w:tooltip="U.S. Embassy- Bangkok,  #440" w:history="1">
        <w:r w:rsidR="00A64E0F">
          <w:rPr>
            <w:rFonts w:asciiTheme="minorHAnsi" w:hAnsiTheme="minorHAnsi" w:cstheme="minorHAnsi"/>
            <w:noProof/>
            <w:sz w:val="22"/>
            <w:szCs w:val="22"/>
          </w:rPr>
          <w:t>2</w:t>
        </w:r>
      </w:hyperlink>
      <w:r w:rsidR="003129BB">
        <w:rPr>
          <w:rFonts w:asciiTheme="minorHAnsi" w:hAnsiTheme="minorHAnsi" w:cstheme="minorHAnsi"/>
          <w:noProof/>
          <w:sz w:val="22"/>
          <w:szCs w:val="22"/>
        </w:rPr>
        <w:t xml:space="preserve">, </w:t>
      </w:r>
      <w:hyperlink w:anchor="_ENREF_66" w:tooltip="Government of Thailand, March 5, 2014 #468" w:history="1">
        <w:r w:rsidR="00A64E0F">
          <w:rPr>
            <w:rFonts w:asciiTheme="minorHAnsi" w:hAnsiTheme="minorHAnsi" w:cstheme="minorHAnsi"/>
            <w:noProof/>
            <w:sz w:val="22"/>
            <w:szCs w:val="22"/>
          </w:rPr>
          <w:t>66</w:t>
        </w:r>
      </w:hyperlink>
      <w:r w:rsidR="003129BB">
        <w:rPr>
          <w:rFonts w:asciiTheme="minorHAnsi" w:hAnsiTheme="minorHAnsi" w:cstheme="minorHAnsi"/>
          <w:noProof/>
          <w:sz w:val="22"/>
          <w:szCs w:val="22"/>
        </w:rPr>
        <w:t>)</w:t>
      </w:r>
      <w:r w:rsidR="007B7E71" w:rsidRPr="0004003F">
        <w:rPr>
          <w:rFonts w:asciiTheme="minorHAnsi" w:hAnsiTheme="minorHAnsi" w:cstheme="minorHAnsi"/>
          <w:sz w:val="22"/>
          <w:szCs w:val="22"/>
        </w:rPr>
        <w:fldChar w:fldCharType="end"/>
      </w:r>
      <w:r w:rsidR="0001206B" w:rsidRPr="0004003F">
        <w:rPr>
          <w:rFonts w:asciiTheme="minorHAnsi" w:hAnsiTheme="minorHAnsi" w:cstheme="minorHAnsi"/>
          <w:sz w:val="22"/>
          <w:szCs w:val="22"/>
        </w:rPr>
        <w:t xml:space="preserve"> The Ministry of Interior instructed provincial social worker</w:t>
      </w:r>
      <w:r w:rsidR="000B6027" w:rsidRPr="0004003F">
        <w:rPr>
          <w:rFonts w:asciiTheme="minorHAnsi" w:hAnsiTheme="minorHAnsi" w:cstheme="minorHAnsi"/>
          <w:sz w:val="22"/>
          <w:szCs w:val="22"/>
        </w:rPr>
        <w:t>s</w:t>
      </w:r>
      <w:r w:rsidR="0001206B" w:rsidRPr="0004003F">
        <w:rPr>
          <w:rFonts w:asciiTheme="minorHAnsi" w:hAnsiTheme="minorHAnsi" w:cstheme="minorHAnsi"/>
          <w:sz w:val="22"/>
          <w:szCs w:val="22"/>
        </w:rPr>
        <w:t xml:space="preserve"> to increase efforts </w:t>
      </w:r>
      <w:r w:rsidR="00EB4EA6" w:rsidRPr="0004003F">
        <w:rPr>
          <w:rFonts w:asciiTheme="minorHAnsi" w:hAnsiTheme="minorHAnsi" w:cstheme="minorHAnsi"/>
          <w:sz w:val="22"/>
          <w:szCs w:val="22"/>
        </w:rPr>
        <w:t xml:space="preserve">to facilitate the provision of </w:t>
      </w:r>
      <w:r w:rsidR="0001206B" w:rsidRPr="0004003F">
        <w:rPr>
          <w:rFonts w:asciiTheme="minorHAnsi" w:hAnsiTheme="minorHAnsi" w:cstheme="minorHAnsi"/>
          <w:sz w:val="22"/>
          <w:szCs w:val="22"/>
        </w:rPr>
        <w:t>day care for children of workers during sugarcane cutting season and during school breaks.</w:t>
      </w:r>
      <w:r w:rsidR="007B7E71" w:rsidRPr="0004003F">
        <w:rPr>
          <w:rFonts w:asciiTheme="minorHAnsi" w:hAnsiTheme="minorHAnsi" w:cstheme="minorHAnsi"/>
          <w:sz w:val="22"/>
          <w:szCs w:val="22"/>
        </w:rPr>
        <w:fldChar w:fldCharType="begin">
          <w:fldData xml:space="preserve">PEVuZE5vdGU+PENpdGU+PEF1dGhvcj5VLlMuIEVtYmFzc3ktIEJhbmdrb2s8L0F1dGhvcj48UmVj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</w:fldData>
        </w:fldChar>
      </w:r>
      <w:r w:rsidR="003129BB">
        <w:rPr>
          <w:rFonts w:asciiTheme="minorHAnsi" w:hAnsiTheme="minorHAnsi" w:cstheme="minorHAnsi"/>
          <w:sz w:val="22"/>
          <w:szCs w:val="22"/>
        </w:rPr>
        <w:instrText xml:space="preserve"> ADDIN EN.CITE </w:instrText>
      </w:r>
      <w:r w:rsidR="003129BB">
        <w:rPr>
          <w:rFonts w:asciiTheme="minorHAnsi" w:hAnsiTheme="minorHAnsi" w:cstheme="minorHAnsi"/>
          <w:sz w:val="22"/>
          <w:szCs w:val="22"/>
        </w:rPr>
        <w:fldChar w:fldCharType="begin">
          <w:fldData xml:space="preserve">PEVuZE5vdGU+PENpdGU+PEF1dGhvcj5VLlMuIEVtYmFzc3ktIEJhbmdrb2s8L0F1dGhvcj48UmVj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</w:fldData>
        </w:fldChar>
      </w:r>
      <w:r w:rsidR="003129BB">
        <w:rPr>
          <w:rFonts w:asciiTheme="minorHAnsi" w:hAnsiTheme="minorHAnsi" w:cstheme="minorHAnsi"/>
          <w:sz w:val="22"/>
          <w:szCs w:val="22"/>
        </w:rPr>
        <w:instrText xml:space="preserve"> ADDIN EN.CITE.DATA </w:instrText>
      </w:r>
      <w:r w:rsidR="003129BB">
        <w:rPr>
          <w:rFonts w:asciiTheme="minorHAnsi" w:hAnsiTheme="minorHAnsi" w:cstheme="minorHAnsi"/>
          <w:sz w:val="22"/>
          <w:szCs w:val="22"/>
        </w:rPr>
      </w:r>
      <w:r w:rsidR="003129BB">
        <w:rPr>
          <w:rFonts w:asciiTheme="minorHAnsi" w:hAnsiTheme="minorHAnsi" w:cstheme="minorHAnsi"/>
          <w:sz w:val="22"/>
          <w:szCs w:val="22"/>
        </w:rPr>
        <w:fldChar w:fldCharType="end"/>
      </w:r>
      <w:r w:rsidR="007B7E71" w:rsidRPr="0004003F">
        <w:rPr>
          <w:rFonts w:asciiTheme="minorHAnsi" w:hAnsiTheme="minorHAnsi" w:cstheme="minorHAnsi"/>
          <w:sz w:val="22"/>
          <w:szCs w:val="22"/>
        </w:rPr>
      </w:r>
      <w:r w:rsidR="007B7E71" w:rsidRPr="0004003F">
        <w:rPr>
          <w:rFonts w:asciiTheme="minorHAnsi" w:hAnsiTheme="minorHAnsi" w:cstheme="minorHAnsi"/>
          <w:sz w:val="22"/>
          <w:szCs w:val="22"/>
        </w:rPr>
        <w:fldChar w:fldCharType="separate"/>
      </w:r>
      <w:r w:rsidR="003129BB">
        <w:rPr>
          <w:rFonts w:asciiTheme="minorHAnsi" w:hAnsiTheme="minorHAnsi" w:cstheme="minorHAnsi"/>
          <w:noProof/>
          <w:sz w:val="22"/>
          <w:szCs w:val="22"/>
        </w:rPr>
        <w:t>(</w:t>
      </w:r>
      <w:hyperlink w:anchor="_ENREF_2" w:tooltip="U.S. Embassy- Bangkok,  #440" w:history="1">
        <w:r w:rsidR="00A64E0F">
          <w:rPr>
            <w:rFonts w:asciiTheme="minorHAnsi" w:hAnsiTheme="minorHAnsi" w:cstheme="minorHAnsi"/>
            <w:noProof/>
            <w:sz w:val="22"/>
            <w:szCs w:val="22"/>
          </w:rPr>
          <w:t>2</w:t>
        </w:r>
      </w:hyperlink>
      <w:r w:rsidR="003129BB">
        <w:rPr>
          <w:rFonts w:asciiTheme="minorHAnsi" w:hAnsiTheme="minorHAnsi" w:cstheme="minorHAnsi"/>
          <w:noProof/>
          <w:sz w:val="22"/>
          <w:szCs w:val="22"/>
        </w:rPr>
        <w:t xml:space="preserve">, </w:t>
      </w:r>
      <w:hyperlink w:anchor="_ENREF_42" w:tooltip="Government of Thailand, March 5, 2014 #469" w:history="1">
        <w:r w:rsidR="00A64E0F">
          <w:rPr>
            <w:rFonts w:asciiTheme="minorHAnsi" w:hAnsiTheme="minorHAnsi" w:cstheme="minorHAnsi"/>
            <w:noProof/>
            <w:sz w:val="22"/>
            <w:szCs w:val="22"/>
          </w:rPr>
          <w:t>42</w:t>
        </w:r>
      </w:hyperlink>
      <w:r w:rsidR="003129BB">
        <w:rPr>
          <w:rFonts w:asciiTheme="minorHAnsi" w:hAnsiTheme="minorHAnsi" w:cstheme="minorHAnsi"/>
          <w:noProof/>
          <w:sz w:val="22"/>
          <w:szCs w:val="22"/>
        </w:rPr>
        <w:t xml:space="preserve">, </w:t>
      </w:r>
      <w:hyperlink w:anchor="_ENREF_66" w:tooltip="Government of Thailand, March 5, 2014 #468" w:history="1">
        <w:r w:rsidR="00A64E0F">
          <w:rPr>
            <w:rFonts w:asciiTheme="minorHAnsi" w:hAnsiTheme="minorHAnsi" w:cstheme="minorHAnsi"/>
            <w:noProof/>
            <w:sz w:val="22"/>
            <w:szCs w:val="22"/>
          </w:rPr>
          <w:t>66</w:t>
        </w:r>
      </w:hyperlink>
      <w:r w:rsidR="003129BB">
        <w:rPr>
          <w:rFonts w:asciiTheme="minorHAnsi" w:hAnsiTheme="minorHAnsi" w:cstheme="minorHAnsi"/>
          <w:noProof/>
          <w:sz w:val="22"/>
          <w:szCs w:val="22"/>
        </w:rPr>
        <w:t>)</w:t>
      </w:r>
      <w:r w:rsidR="007B7E71" w:rsidRPr="0004003F">
        <w:rPr>
          <w:rFonts w:asciiTheme="minorHAnsi" w:hAnsiTheme="minorHAnsi" w:cstheme="minorHAnsi"/>
          <w:sz w:val="22"/>
          <w:szCs w:val="22"/>
        </w:rPr>
        <w:fldChar w:fldCharType="end"/>
      </w:r>
      <w:r w:rsidR="0001206B" w:rsidRPr="0004003F">
        <w:rPr>
          <w:rFonts w:asciiTheme="minorHAnsi" w:hAnsiTheme="minorHAnsi" w:cstheme="minorHAnsi"/>
          <w:sz w:val="22"/>
          <w:szCs w:val="22"/>
        </w:rPr>
        <w:t xml:space="preserve"> The Ministry of Education instructed local education offices to monitor the use of child labor and publicize information on hazardous child labor to parents and communities.</w:t>
      </w:r>
      <w:r w:rsidR="007B7E71" w:rsidRPr="0004003F">
        <w:rPr>
          <w:rFonts w:asciiTheme="minorHAnsi" w:hAnsiTheme="minorHAnsi" w:cstheme="minorHAnsi"/>
          <w:sz w:val="22"/>
          <w:szCs w:val="22"/>
        </w:rPr>
        <w:fldChar w:fldCharType="begin"/>
      </w:r>
      <w:r w:rsidR="00E1476B">
        <w:rPr>
          <w:rFonts w:asciiTheme="minorHAnsi" w:hAnsiTheme="minorHAnsi" w:cstheme="minorHAnsi"/>
          <w:sz w:val="22"/>
          <w:szCs w:val="22"/>
        </w:rPr>
        <w:instrText xml:space="preserve"> ADDIN EN.CITE &lt;EndNote&gt;&lt;Cite&gt;&lt;Author&gt;U.S. Embassy- Bangkok&lt;/Author&gt;&lt;RecNum&gt;440&lt;/RecNum&gt;&lt;DisplayText&gt;(2, 42)&lt;/DisplayText&gt;&lt;record&gt;&lt;rec-number&gt;440&lt;/rec-number&gt;&lt;foreign-keys&gt;&lt;key app="EN" db-id="5vrz02vd1rz2ppeeax9x95v6wdxa2w2wsdte"&gt;440&lt;/key&gt;&lt;/foreign-keys&gt;&lt;ref-type name="Report"&gt;27&lt;/ref-type&gt;&lt;contributors&gt;&lt;authors&gt;&lt;author&gt;U.S. Embassy- Bangkok,&lt;/author&gt;&lt;/authors&gt;&lt;/contributors&gt;&lt;titles&gt;&lt;title&gt;reporting, February 3, 2014&lt;/title&gt;&lt;/titles&gt;&lt;keywords&gt;&lt;keyword&gt;Thailand&lt;/keyword&gt;&lt;/keywords&gt;&lt;dates&gt;&lt;/dates&gt;&lt;urls&gt;&lt;/urls&gt;&lt;/record&gt;&lt;/Cite&gt;&lt;Cite&gt;&lt;Author&gt;Government of Thailand&lt;/Author&gt;&lt;Year&gt;March 5, 2014&lt;/Year&gt;&lt;RecNum&gt;469&lt;/RecNum&gt;&lt;record&gt;&lt;rec-number&gt;469&lt;/rec-number&gt;&lt;foreign-keys&gt;&lt;key app="EN" db-id="5vrz02vd1rz2ppeeax9x95v6wdxa2w2wsdte"&gt;469&lt;/key&gt;&lt;/foreign-keys&gt;&lt;ref-type name="Report"&gt;27&lt;/ref-type&gt;&lt;contributors&gt;&lt;authors&gt;&lt;author&gt;Government of Thailand,&lt;/author&gt;&lt;/authors&gt;&lt;/contributors&gt;&lt;titles&gt;&lt;title&gt;Translated answers to U.S. Department of Labor Questionnaire&lt;/title&gt;&lt;/titles&gt;&lt;keywords&gt;&lt;keyword&gt;Thailand&lt;/keyword&gt;&lt;/keywords&gt;&lt;dates&gt;&lt;year&gt;March 5, 2014&lt;/year&gt;&lt;/dates&gt;&lt;pub-location&gt;Bangkok&lt;/pub-location&gt;&lt;work-type&gt;Submitted in response to U.S. Department of Labor Federal Register Notice (December 11, 2013) &amp;quot;Request for Information on Efforts by Certain Countries to Eliminate the Worst Forms of Child Labor&amp;quot;&lt;/work-type&gt;&lt;urls&gt;&lt;/urls&gt;&lt;/record&gt;&lt;/Cite&gt;&lt;/EndNote&gt;</w:instrText>
      </w:r>
      <w:r w:rsidR="007B7E71" w:rsidRPr="0004003F">
        <w:rPr>
          <w:rFonts w:asciiTheme="minorHAnsi" w:hAnsiTheme="minorHAnsi" w:cstheme="minorHAnsi"/>
          <w:sz w:val="22"/>
          <w:szCs w:val="22"/>
        </w:rPr>
        <w:fldChar w:fldCharType="separate"/>
      </w:r>
      <w:r w:rsidR="003D21A7">
        <w:rPr>
          <w:rFonts w:asciiTheme="minorHAnsi" w:hAnsiTheme="minorHAnsi" w:cstheme="minorHAnsi"/>
          <w:noProof/>
          <w:sz w:val="22"/>
          <w:szCs w:val="22"/>
        </w:rPr>
        <w:t>(</w:t>
      </w:r>
      <w:hyperlink w:anchor="_ENREF_2" w:tooltip="U.S. Embassy- Bangkok,  #440" w:history="1">
        <w:r w:rsidR="00A64E0F">
          <w:rPr>
            <w:rFonts w:asciiTheme="minorHAnsi" w:hAnsiTheme="minorHAnsi" w:cstheme="minorHAnsi"/>
            <w:noProof/>
            <w:sz w:val="22"/>
            <w:szCs w:val="22"/>
          </w:rPr>
          <w:t>2</w:t>
        </w:r>
      </w:hyperlink>
      <w:r w:rsidR="003D21A7">
        <w:rPr>
          <w:rFonts w:asciiTheme="minorHAnsi" w:hAnsiTheme="minorHAnsi" w:cstheme="minorHAnsi"/>
          <w:noProof/>
          <w:sz w:val="22"/>
          <w:szCs w:val="22"/>
        </w:rPr>
        <w:t xml:space="preserve">, </w:t>
      </w:r>
      <w:hyperlink w:anchor="_ENREF_42" w:tooltip="Government of Thailand, March 5, 2014 #469" w:history="1">
        <w:r w:rsidR="00A64E0F">
          <w:rPr>
            <w:rFonts w:asciiTheme="minorHAnsi" w:hAnsiTheme="minorHAnsi" w:cstheme="minorHAnsi"/>
            <w:noProof/>
            <w:sz w:val="22"/>
            <w:szCs w:val="22"/>
          </w:rPr>
          <w:t>42</w:t>
        </w:r>
      </w:hyperlink>
      <w:r w:rsidR="003D21A7">
        <w:rPr>
          <w:rFonts w:asciiTheme="minorHAnsi" w:hAnsiTheme="minorHAnsi" w:cstheme="minorHAnsi"/>
          <w:noProof/>
          <w:sz w:val="22"/>
          <w:szCs w:val="22"/>
        </w:rPr>
        <w:t>)</w:t>
      </w:r>
      <w:r w:rsidR="007B7E71" w:rsidRPr="0004003F">
        <w:rPr>
          <w:rFonts w:asciiTheme="minorHAnsi" w:hAnsiTheme="minorHAnsi" w:cstheme="minorHAnsi"/>
          <w:sz w:val="22"/>
          <w:szCs w:val="22"/>
        </w:rPr>
        <w:fldChar w:fldCharType="end"/>
      </w:r>
    </w:p>
    <w:p w14:paraId="4B76AE2F" w14:textId="77777777" w:rsidR="009B6476" w:rsidRDefault="009B6476" w:rsidP="00756A71">
      <w:pPr>
        <w:rPr>
          <w:rFonts w:asciiTheme="minorHAnsi" w:hAnsiTheme="minorHAnsi" w:cstheme="minorHAnsi"/>
          <w:sz w:val="22"/>
          <w:szCs w:val="22"/>
        </w:rPr>
      </w:pPr>
    </w:p>
    <w:p w14:paraId="2305287A" w14:textId="74795DAB" w:rsidR="009B6476" w:rsidRPr="00B42829" w:rsidDel="00483303" w:rsidRDefault="009B6476" w:rsidP="00756A71">
      <w:pPr>
        <w:rPr>
          <w:del w:id="3" w:author="mmoise" w:date="2014-07-28T07:50:00Z"/>
          <w:rFonts w:asciiTheme="minorHAnsi" w:hAnsiTheme="minorHAnsi" w:cstheme="minorHAnsi"/>
          <w:sz w:val="22"/>
          <w:szCs w:val="22"/>
        </w:rPr>
        <w:sectPr w:rsidR="009B6476" w:rsidRPr="00B42829" w:rsidDel="00483303"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7EE9D46" w14:textId="77777777" w:rsidR="009B6476" w:rsidRPr="00B42829" w:rsidRDefault="009B6476" w:rsidP="00756A71">
      <w:pPr>
        <w:pStyle w:val="Heading1"/>
        <w:numPr>
          <w:ilvl w:val="0"/>
          <w:numId w:val="13"/>
        </w:numPr>
        <w:spacing w:before="0" w:after="0"/>
        <w:ind w:left="450" w:hanging="450"/>
        <w:rPr>
          <w:rFonts w:asciiTheme="minorHAnsi" w:hAnsiTheme="minorHAnsi" w:cstheme="minorHAnsi"/>
          <w:sz w:val="22"/>
          <w:szCs w:val="22"/>
        </w:rPr>
      </w:pPr>
      <w:r w:rsidRPr="00B42829">
        <w:rPr>
          <w:rFonts w:asciiTheme="minorHAnsi" w:hAnsiTheme="minorHAnsi" w:cstheme="minorHAnsi"/>
          <w:sz w:val="22"/>
          <w:szCs w:val="22"/>
          <w:lang w:val="en-US"/>
        </w:rPr>
        <w:lastRenderedPageBreak/>
        <w:t>Suggested Government Actions</w:t>
      </w:r>
      <w:r>
        <w:rPr>
          <w:rFonts w:asciiTheme="minorHAnsi" w:hAnsiTheme="minorHAnsi" w:cstheme="minorHAnsi"/>
          <w:sz w:val="22"/>
          <w:szCs w:val="22"/>
          <w:lang w:val="en-US"/>
        </w:rPr>
        <w:t xml:space="preserve"> to Eliminate the Worst Forms of Child Labor</w:t>
      </w:r>
    </w:p>
    <w:p w14:paraId="38144ED0" w14:textId="77777777" w:rsidR="009B6476" w:rsidRPr="0021414E" w:rsidRDefault="009B6476" w:rsidP="00756A71">
      <w:pPr>
        <w:rPr>
          <w:rFonts w:asciiTheme="minorHAnsi" w:hAnsiTheme="minorHAnsi" w:cstheme="minorHAnsi"/>
          <w:sz w:val="22"/>
          <w:szCs w:val="22"/>
        </w:rPr>
      </w:pPr>
    </w:p>
    <w:p w14:paraId="5DCB0C5E" w14:textId="32283F6D" w:rsidR="003D4B03" w:rsidRDefault="006E3DA6" w:rsidP="00756A71">
      <w:pPr>
        <w:rPr>
          <w:rFonts w:asciiTheme="minorHAnsi" w:hAnsiTheme="minorHAnsi" w:cstheme="minorHAnsi"/>
          <w:sz w:val="22"/>
          <w:szCs w:val="22"/>
        </w:rPr>
      </w:pPr>
      <w:r w:rsidRPr="00DA6AF4">
        <w:rPr>
          <w:rFonts w:asciiTheme="minorHAnsi" w:hAnsiTheme="minorHAnsi" w:cstheme="minorHAnsi"/>
          <w:sz w:val="22"/>
          <w:szCs w:val="22"/>
        </w:rPr>
        <w:t>Based on the reporting above, suggested actions are identified that would advance the elimination of child labor</w:t>
      </w:r>
      <w:r w:rsidR="002163E3" w:rsidRPr="00DA6AF4">
        <w:rPr>
          <w:rFonts w:asciiTheme="minorHAnsi" w:hAnsiTheme="minorHAnsi" w:cstheme="minorHAnsi"/>
          <w:sz w:val="22"/>
          <w:szCs w:val="22"/>
        </w:rPr>
        <w:t>, including its worst forms</w:t>
      </w:r>
      <w:r w:rsidR="003D4B03">
        <w:rPr>
          <w:rFonts w:asciiTheme="minorHAnsi" w:hAnsiTheme="minorHAnsi" w:cstheme="minorHAnsi"/>
          <w:sz w:val="22"/>
          <w:szCs w:val="22"/>
        </w:rPr>
        <w:t>,</w:t>
      </w:r>
      <w:r w:rsidRPr="00DA6AF4">
        <w:rPr>
          <w:rFonts w:asciiTheme="minorHAnsi" w:hAnsiTheme="minorHAnsi" w:cstheme="minorHAnsi"/>
          <w:sz w:val="22"/>
          <w:szCs w:val="22"/>
        </w:rPr>
        <w:t xml:space="preserve"> in </w:t>
      </w:r>
      <w:r w:rsidR="003A50A5" w:rsidRPr="00DA6AF4">
        <w:rPr>
          <w:rFonts w:asciiTheme="minorHAnsi" w:hAnsiTheme="minorHAnsi" w:cstheme="minorHAnsi"/>
          <w:sz w:val="22"/>
          <w:szCs w:val="22"/>
        </w:rPr>
        <w:t>Thailand</w:t>
      </w:r>
      <w:r w:rsidR="003820C4">
        <w:rPr>
          <w:rFonts w:asciiTheme="minorHAnsi" w:hAnsiTheme="minorHAnsi" w:cstheme="minorHAnsi"/>
          <w:sz w:val="22"/>
          <w:szCs w:val="22"/>
        </w:rPr>
        <w:t xml:space="preserve"> (</w:t>
      </w:r>
      <w:r w:rsidR="003820C4" w:rsidRPr="00DA6AF4">
        <w:rPr>
          <w:rFonts w:asciiTheme="minorHAnsi" w:hAnsiTheme="minorHAnsi" w:cstheme="minorHAnsi"/>
          <w:sz w:val="22"/>
          <w:szCs w:val="22"/>
        </w:rPr>
        <w:t>Table 9</w:t>
      </w:r>
      <w:r w:rsidR="003820C4">
        <w:rPr>
          <w:rFonts w:asciiTheme="minorHAnsi" w:hAnsiTheme="minorHAnsi" w:cstheme="minorHAnsi"/>
          <w:sz w:val="22"/>
          <w:szCs w:val="22"/>
        </w:rPr>
        <w:t>)</w:t>
      </w:r>
      <w:r w:rsidRPr="00DA6AF4">
        <w:rPr>
          <w:rFonts w:asciiTheme="minorHAnsi" w:hAnsiTheme="minorHAnsi" w:cstheme="minorHAnsi"/>
          <w:sz w:val="22"/>
          <w:szCs w:val="22"/>
        </w:rPr>
        <w:t>.</w:t>
      </w:r>
    </w:p>
    <w:p w14:paraId="51A668D6" w14:textId="77777777" w:rsidR="003D4B03" w:rsidRPr="00AD49D5" w:rsidRDefault="003D4B03" w:rsidP="00756A71">
      <w:pPr>
        <w:rPr>
          <w:rFonts w:asciiTheme="minorHAnsi" w:hAnsiTheme="minorHAnsi" w:cstheme="minorHAnsi"/>
          <w:sz w:val="22"/>
          <w:szCs w:val="22"/>
        </w:rPr>
      </w:pPr>
    </w:p>
    <w:p w14:paraId="6E3305B3" w14:textId="77777777" w:rsidR="009B6476" w:rsidRPr="00932097" w:rsidRDefault="009B6476" w:rsidP="00756A71">
      <w:pPr>
        <w:pStyle w:val="Subtitle"/>
        <w:spacing w:after="0"/>
        <w:jc w:val="left"/>
        <w:rPr>
          <w:rFonts w:asciiTheme="minorHAnsi" w:hAnsiTheme="minorHAnsi" w:cstheme="minorHAnsi"/>
          <w:b/>
          <w:bCs/>
          <w:sz w:val="22"/>
          <w:szCs w:val="22"/>
        </w:rPr>
      </w:pPr>
      <w:proofErr w:type="gramStart"/>
      <w:r w:rsidRPr="00932097">
        <w:rPr>
          <w:rFonts w:asciiTheme="minorHAnsi" w:hAnsiTheme="minorHAnsi" w:cstheme="minorHAnsi"/>
          <w:b/>
          <w:bCs/>
          <w:sz w:val="22"/>
          <w:szCs w:val="22"/>
        </w:rPr>
        <w:t xml:space="preserve">Table </w:t>
      </w:r>
      <w:r w:rsidR="00F15D55" w:rsidRPr="00932097">
        <w:rPr>
          <w:rFonts w:asciiTheme="minorHAnsi" w:hAnsiTheme="minorHAnsi" w:cstheme="minorHAnsi"/>
          <w:b/>
          <w:bCs/>
          <w:sz w:val="22"/>
          <w:szCs w:val="22"/>
        </w:rPr>
        <w:t>9</w:t>
      </w:r>
      <w:r w:rsidRPr="00932097">
        <w:rPr>
          <w:rFonts w:asciiTheme="minorHAnsi" w:hAnsiTheme="minorHAnsi" w:cstheme="minorHAnsi"/>
          <w:b/>
          <w:bCs/>
          <w:sz w:val="22"/>
          <w:szCs w:val="22"/>
        </w:rPr>
        <w:t>.</w:t>
      </w:r>
      <w:proofErr w:type="gramEnd"/>
      <w:r w:rsidRPr="00932097">
        <w:rPr>
          <w:rFonts w:asciiTheme="minorHAnsi" w:hAnsiTheme="minorHAnsi" w:cstheme="minorHAnsi"/>
          <w:b/>
          <w:bCs/>
          <w:sz w:val="22"/>
          <w:szCs w:val="22"/>
        </w:rPr>
        <w:t xml:space="preserve"> Suggested Government Actions to Eliminate Child Labor</w:t>
      </w:r>
      <w:r w:rsidR="006C1F01" w:rsidRPr="00932097">
        <w:rPr>
          <w:rFonts w:asciiTheme="minorHAnsi" w:hAnsiTheme="minorHAnsi" w:cstheme="minorHAnsi"/>
          <w:b/>
          <w:bCs/>
          <w:sz w:val="22"/>
          <w:szCs w:val="22"/>
        </w:rPr>
        <w:t>,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7"/>
        <w:gridCol w:w="5903"/>
        <w:gridCol w:w="1726"/>
      </w:tblGrid>
      <w:tr w:rsidR="006E3DA6" w:rsidRPr="00C72A6A" w14:paraId="7819CEC3" w14:textId="77777777" w:rsidTr="003D4B03">
        <w:tc>
          <w:tcPr>
            <w:tcW w:w="1947" w:type="dxa"/>
            <w:tcBorders>
              <w:top w:val="single" w:sz="4" w:space="0" w:color="auto"/>
              <w:bottom w:val="single" w:sz="4" w:space="0" w:color="auto"/>
            </w:tcBorders>
            <w:shd w:val="clear" w:color="auto" w:fill="DAEEF3" w:themeFill="accent5" w:themeFillTint="33"/>
          </w:tcPr>
          <w:p w14:paraId="366EA50E" w14:textId="77777777" w:rsidR="006E3DA6" w:rsidRPr="00C72A6A" w:rsidRDefault="006E3DA6" w:rsidP="003D4B03">
            <w:pPr>
              <w:rPr>
                <w:rFonts w:asciiTheme="minorHAnsi" w:hAnsiTheme="minorHAnsi" w:cstheme="minorHAnsi"/>
                <w:b/>
                <w:sz w:val="20"/>
                <w:szCs w:val="20"/>
              </w:rPr>
            </w:pPr>
            <w:r w:rsidRPr="00C72A6A">
              <w:rPr>
                <w:rFonts w:asciiTheme="minorHAnsi" w:hAnsiTheme="minorHAnsi" w:cstheme="minorHAnsi"/>
                <w:b/>
                <w:sz w:val="20"/>
                <w:szCs w:val="20"/>
              </w:rPr>
              <w:t>Area</w:t>
            </w:r>
          </w:p>
        </w:tc>
        <w:tc>
          <w:tcPr>
            <w:tcW w:w="5903" w:type="dxa"/>
            <w:tcBorders>
              <w:top w:val="single" w:sz="4" w:space="0" w:color="auto"/>
              <w:bottom w:val="single" w:sz="4" w:space="0" w:color="auto"/>
            </w:tcBorders>
            <w:shd w:val="clear" w:color="auto" w:fill="DAEEF3" w:themeFill="accent5" w:themeFillTint="33"/>
          </w:tcPr>
          <w:p w14:paraId="4DBEDBD5" w14:textId="77777777" w:rsidR="006E3DA6" w:rsidRPr="00C72A6A" w:rsidRDefault="006E3DA6" w:rsidP="00F21F7F">
            <w:pPr>
              <w:rPr>
                <w:rFonts w:asciiTheme="minorHAnsi" w:hAnsiTheme="minorHAnsi" w:cstheme="minorHAnsi"/>
                <w:b/>
                <w:sz w:val="20"/>
                <w:szCs w:val="20"/>
              </w:rPr>
            </w:pPr>
            <w:r w:rsidRPr="00C72A6A">
              <w:rPr>
                <w:rFonts w:asciiTheme="minorHAnsi" w:hAnsiTheme="minorHAnsi" w:cstheme="minorHAnsi"/>
                <w:b/>
                <w:sz w:val="20"/>
                <w:szCs w:val="20"/>
              </w:rPr>
              <w:t>Suggested Action</w:t>
            </w:r>
          </w:p>
        </w:tc>
        <w:tc>
          <w:tcPr>
            <w:tcW w:w="1726" w:type="dxa"/>
            <w:tcBorders>
              <w:top w:val="single" w:sz="4" w:space="0" w:color="auto"/>
              <w:bottom w:val="single" w:sz="4" w:space="0" w:color="auto"/>
            </w:tcBorders>
            <w:shd w:val="clear" w:color="auto" w:fill="DAEEF3" w:themeFill="accent5" w:themeFillTint="33"/>
          </w:tcPr>
          <w:p w14:paraId="2E045ABD" w14:textId="77777777" w:rsidR="006E3DA6" w:rsidRPr="00C72A6A" w:rsidRDefault="006E3DA6" w:rsidP="00E03E1C">
            <w:pPr>
              <w:jc w:val="center"/>
              <w:rPr>
                <w:rFonts w:asciiTheme="minorHAnsi" w:hAnsiTheme="minorHAnsi" w:cstheme="minorHAnsi"/>
                <w:b/>
                <w:sz w:val="20"/>
                <w:szCs w:val="20"/>
              </w:rPr>
            </w:pPr>
            <w:r w:rsidRPr="00C72A6A">
              <w:rPr>
                <w:rFonts w:asciiTheme="minorHAnsi" w:hAnsiTheme="minorHAnsi" w:cstheme="minorHAnsi"/>
                <w:b/>
                <w:sz w:val="20"/>
                <w:szCs w:val="20"/>
              </w:rPr>
              <w:t xml:space="preserve">Year(s) </w:t>
            </w:r>
            <w:r w:rsidR="00E03E1C" w:rsidRPr="00C72A6A">
              <w:rPr>
                <w:rFonts w:asciiTheme="minorHAnsi" w:hAnsiTheme="minorHAnsi" w:cstheme="minorHAnsi"/>
                <w:b/>
                <w:sz w:val="20"/>
                <w:szCs w:val="20"/>
              </w:rPr>
              <w:t>Suggested</w:t>
            </w:r>
          </w:p>
        </w:tc>
      </w:tr>
      <w:tr w:rsidR="006E3DA6" w:rsidRPr="00C72A6A" w14:paraId="3607C9B6" w14:textId="77777777" w:rsidTr="003D4B03">
        <w:tc>
          <w:tcPr>
            <w:tcW w:w="1947" w:type="dxa"/>
            <w:vMerge w:val="restart"/>
            <w:tcBorders>
              <w:top w:val="single" w:sz="4" w:space="0" w:color="auto"/>
            </w:tcBorders>
          </w:tcPr>
          <w:p w14:paraId="111E0155" w14:textId="77777777" w:rsidR="006E3DA6" w:rsidRPr="00C72A6A" w:rsidRDefault="006E3DA6" w:rsidP="003D4B03">
            <w:pPr>
              <w:rPr>
                <w:rFonts w:asciiTheme="minorHAnsi" w:hAnsiTheme="minorHAnsi" w:cstheme="minorHAnsi"/>
                <w:sz w:val="20"/>
                <w:szCs w:val="20"/>
              </w:rPr>
            </w:pPr>
            <w:r w:rsidRPr="00C72A6A">
              <w:rPr>
                <w:rFonts w:asciiTheme="minorHAnsi" w:hAnsiTheme="minorHAnsi" w:cstheme="minorHAnsi"/>
                <w:sz w:val="20"/>
                <w:szCs w:val="20"/>
              </w:rPr>
              <w:t>Laws</w:t>
            </w:r>
          </w:p>
        </w:tc>
        <w:tc>
          <w:tcPr>
            <w:tcW w:w="5903" w:type="dxa"/>
            <w:tcBorders>
              <w:top w:val="single" w:sz="4" w:space="0" w:color="auto"/>
              <w:bottom w:val="single" w:sz="4" w:space="0" w:color="auto"/>
            </w:tcBorders>
          </w:tcPr>
          <w:p w14:paraId="4725E256" w14:textId="72298B83" w:rsidR="006E3DA6" w:rsidRPr="00C72A6A" w:rsidRDefault="003A50A5" w:rsidP="00DF2F90">
            <w:pPr>
              <w:rPr>
                <w:rFonts w:asciiTheme="minorHAnsi" w:hAnsiTheme="minorHAnsi" w:cstheme="minorHAnsi"/>
                <w:sz w:val="20"/>
                <w:szCs w:val="20"/>
              </w:rPr>
            </w:pPr>
            <w:r w:rsidRPr="00C72A6A">
              <w:rPr>
                <w:rFonts w:asciiTheme="minorHAnsi" w:hAnsiTheme="minorHAnsi" w:cs="Calibri"/>
                <w:sz w:val="20"/>
                <w:szCs w:val="20"/>
              </w:rPr>
              <w:t xml:space="preserve">Clarify the maximum number of hours </w:t>
            </w:r>
            <w:r w:rsidR="00DF2F90" w:rsidRPr="00C72A6A">
              <w:rPr>
                <w:rFonts w:asciiTheme="minorHAnsi" w:hAnsiTheme="minorHAnsi" w:cs="Calibri"/>
                <w:sz w:val="20"/>
                <w:szCs w:val="20"/>
              </w:rPr>
              <w:t>that children age</w:t>
            </w:r>
            <w:r w:rsidRPr="00C72A6A">
              <w:rPr>
                <w:rFonts w:asciiTheme="minorHAnsi" w:hAnsiTheme="minorHAnsi" w:cs="Calibri"/>
                <w:sz w:val="20"/>
                <w:szCs w:val="20"/>
              </w:rPr>
              <w:t xml:space="preserve"> 13 to 15 may work in the agricultural sector.</w:t>
            </w:r>
          </w:p>
        </w:tc>
        <w:tc>
          <w:tcPr>
            <w:tcW w:w="1726" w:type="dxa"/>
            <w:tcBorders>
              <w:top w:val="single" w:sz="4" w:space="0" w:color="auto"/>
              <w:bottom w:val="single" w:sz="4" w:space="0" w:color="auto"/>
            </w:tcBorders>
          </w:tcPr>
          <w:p w14:paraId="1368C986" w14:textId="721D7A08" w:rsidR="006E3DA6" w:rsidRPr="00C72A6A" w:rsidRDefault="00A54C12" w:rsidP="00E75E41">
            <w:pPr>
              <w:jc w:val="center"/>
              <w:rPr>
                <w:rFonts w:asciiTheme="minorHAnsi" w:hAnsiTheme="minorHAnsi" w:cstheme="minorHAnsi"/>
                <w:sz w:val="20"/>
                <w:szCs w:val="20"/>
              </w:rPr>
            </w:pPr>
            <w:r w:rsidRPr="00C72A6A">
              <w:rPr>
                <w:rFonts w:asciiTheme="minorHAnsi" w:hAnsiTheme="minorHAnsi" w:cstheme="minorHAnsi"/>
                <w:sz w:val="20"/>
                <w:szCs w:val="20"/>
              </w:rPr>
              <w:t>2011</w:t>
            </w:r>
            <w:r w:rsidR="002D20C3">
              <w:rPr>
                <w:rFonts w:asciiTheme="minorHAnsi" w:hAnsiTheme="minorHAnsi" w:cstheme="minorHAnsi"/>
                <w:sz w:val="20"/>
                <w:szCs w:val="20"/>
              </w:rPr>
              <w:t xml:space="preserve"> </w:t>
            </w:r>
            <w:r w:rsidR="00E75E41" w:rsidRPr="00C72A6A">
              <w:rPr>
                <w:rFonts w:asciiTheme="minorHAnsi" w:hAnsiTheme="minorHAnsi" w:cstheme="minorHAnsi"/>
                <w:sz w:val="20"/>
                <w:szCs w:val="20"/>
              </w:rPr>
              <w:t>–</w:t>
            </w:r>
            <w:r w:rsidR="002D20C3">
              <w:rPr>
                <w:rFonts w:asciiTheme="minorHAnsi" w:hAnsiTheme="minorHAnsi" w:cstheme="minorHAnsi"/>
                <w:sz w:val="20"/>
                <w:szCs w:val="20"/>
              </w:rPr>
              <w:t xml:space="preserve"> </w:t>
            </w:r>
            <w:r w:rsidRPr="00C72A6A">
              <w:rPr>
                <w:rFonts w:asciiTheme="minorHAnsi" w:hAnsiTheme="minorHAnsi" w:cstheme="minorHAnsi"/>
                <w:sz w:val="20"/>
                <w:szCs w:val="20"/>
              </w:rPr>
              <w:t>2013</w:t>
            </w:r>
          </w:p>
        </w:tc>
      </w:tr>
      <w:tr w:rsidR="00BA44BB" w:rsidRPr="00C72A6A" w14:paraId="28573162" w14:textId="77777777" w:rsidTr="003D4B03">
        <w:tc>
          <w:tcPr>
            <w:tcW w:w="1947" w:type="dxa"/>
            <w:vMerge/>
          </w:tcPr>
          <w:p w14:paraId="63D20F26" w14:textId="77777777" w:rsidR="00BA44BB" w:rsidRPr="00C72A6A" w:rsidRDefault="00BA44BB" w:rsidP="003D4B03">
            <w:pPr>
              <w:rPr>
                <w:rFonts w:asciiTheme="minorHAnsi" w:hAnsiTheme="minorHAnsi" w:cstheme="minorHAnsi"/>
                <w:sz w:val="20"/>
                <w:szCs w:val="20"/>
              </w:rPr>
            </w:pPr>
          </w:p>
        </w:tc>
        <w:tc>
          <w:tcPr>
            <w:tcW w:w="5903" w:type="dxa"/>
            <w:tcBorders>
              <w:top w:val="single" w:sz="4" w:space="0" w:color="auto"/>
              <w:bottom w:val="single" w:sz="4" w:space="0" w:color="auto"/>
            </w:tcBorders>
          </w:tcPr>
          <w:p w14:paraId="0C9C2250" w14:textId="6F9B41DC" w:rsidR="00BA44BB" w:rsidRPr="00C72A6A" w:rsidRDefault="00EE41F7" w:rsidP="00935617">
            <w:pPr>
              <w:rPr>
                <w:rFonts w:asciiTheme="minorHAnsi" w:hAnsiTheme="minorHAnsi" w:cs="Calibri"/>
                <w:sz w:val="20"/>
                <w:szCs w:val="20"/>
              </w:rPr>
            </w:pPr>
            <w:r w:rsidRPr="00C72A6A">
              <w:rPr>
                <w:rFonts w:asciiTheme="minorHAnsi" w:hAnsiTheme="minorHAnsi" w:cs="Calibri"/>
                <w:sz w:val="20"/>
                <w:szCs w:val="20"/>
              </w:rPr>
              <w:t>Clarify</w:t>
            </w:r>
            <w:r w:rsidR="00BA44BB" w:rsidRPr="00C72A6A">
              <w:rPr>
                <w:rFonts w:asciiTheme="minorHAnsi" w:hAnsiTheme="minorHAnsi" w:cs="Calibri"/>
                <w:sz w:val="20"/>
                <w:szCs w:val="20"/>
              </w:rPr>
              <w:t xml:space="preserve"> the minimum age for working on fishing boats to conform with the list of hazardous occupations for children and </w:t>
            </w:r>
            <w:r w:rsidR="004D39A5" w:rsidRPr="00C72A6A">
              <w:rPr>
                <w:rFonts w:asciiTheme="minorHAnsi" w:hAnsiTheme="minorHAnsi" w:cs="Calibri"/>
                <w:sz w:val="20"/>
                <w:szCs w:val="20"/>
              </w:rPr>
              <w:t>to</w:t>
            </w:r>
            <w:r w:rsidR="0042383A" w:rsidRPr="00C72A6A">
              <w:rPr>
                <w:rFonts w:asciiTheme="minorHAnsi" w:hAnsiTheme="minorHAnsi" w:cs="Calibri"/>
                <w:sz w:val="20"/>
                <w:szCs w:val="20"/>
              </w:rPr>
              <w:t xml:space="preserve"> </w:t>
            </w:r>
            <w:r w:rsidR="00BA44BB" w:rsidRPr="00C72A6A">
              <w:rPr>
                <w:rFonts w:asciiTheme="minorHAnsi" w:hAnsiTheme="minorHAnsi" w:cs="Calibri"/>
                <w:sz w:val="20"/>
                <w:szCs w:val="20"/>
              </w:rPr>
              <w:t>international standards</w:t>
            </w:r>
            <w:r w:rsidR="00E75E41" w:rsidRPr="00C72A6A">
              <w:rPr>
                <w:rFonts w:asciiTheme="minorHAnsi" w:hAnsiTheme="minorHAnsi" w:cs="Calibri"/>
                <w:sz w:val="20"/>
                <w:szCs w:val="20"/>
              </w:rPr>
              <w:t>.</w:t>
            </w:r>
          </w:p>
        </w:tc>
        <w:tc>
          <w:tcPr>
            <w:tcW w:w="1726" w:type="dxa"/>
            <w:tcBorders>
              <w:top w:val="single" w:sz="4" w:space="0" w:color="auto"/>
              <w:bottom w:val="single" w:sz="4" w:space="0" w:color="auto"/>
            </w:tcBorders>
          </w:tcPr>
          <w:p w14:paraId="5CDD140D" w14:textId="77777777" w:rsidR="00BA44BB" w:rsidRPr="00C72A6A" w:rsidRDefault="00BA44BB" w:rsidP="00F21F7F">
            <w:pPr>
              <w:jc w:val="center"/>
              <w:rPr>
                <w:rFonts w:asciiTheme="minorHAnsi" w:hAnsiTheme="minorHAnsi" w:cstheme="minorHAnsi"/>
                <w:sz w:val="20"/>
                <w:szCs w:val="20"/>
              </w:rPr>
            </w:pPr>
            <w:r w:rsidRPr="00C72A6A">
              <w:rPr>
                <w:rFonts w:asciiTheme="minorHAnsi" w:hAnsiTheme="minorHAnsi" w:cstheme="minorHAnsi"/>
                <w:sz w:val="20"/>
                <w:szCs w:val="20"/>
              </w:rPr>
              <w:t>2013</w:t>
            </w:r>
          </w:p>
        </w:tc>
      </w:tr>
      <w:tr w:rsidR="006E3DA6" w:rsidRPr="00C72A6A" w14:paraId="48433FE1" w14:textId="77777777" w:rsidTr="003D4B03">
        <w:tc>
          <w:tcPr>
            <w:tcW w:w="1947" w:type="dxa"/>
            <w:vMerge/>
          </w:tcPr>
          <w:p w14:paraId="340E3D57" w14:textId="77777777" w:rsidR="006E3DA6" w:rsidRPr="00C72A6A" w:rsidRDefault="006E3DA6" w:rsidP="003D4B03">
            <w:pPr>
              <w:rPr>
                <w:rFonts w:asciiTheme="minorHAnsi" w:hAnsiTheme="minorHAnsi" w:cstheme="minorHAnsi"/>
                <w:sz w:val="20"/>
                <w:szCs w:val="20"/>
              </w:rPr>
            </w:pPr>
          </w:p>
        </w:tc>
        <w:tc>
          <w:tcPr>
            <w:tcW w:w="5903" w:type="dxa"/>
            <w:tcBorders>
              <w:top w:val="single" w:sz="4" w:space="0" w:color="auto"/>
              <w:bottom w:val="single" w:sz="4" w:space="0" w:color="auto"/>
            </w:tcBorders>
          </w:tcPr>
          <w:p w14:paraId="21540A0D" w14:textId="77777777" w:rsidR="006E3DA6" w:rsidRPr="00C72A6A" w:rsidRDefault="00AA2281" w:rsidP="00935617">
            <w:pPr>
              <w:rPr>
                <w:rFonts w:asciiTheme="minorHAnsi" w:hAnsiTheme="minorHAnsi" w:cstheme="minorHAnsi"/>
                <w:sz w:val="20"/>
                <w:szCs w:val="20"/>
              </w:rPr>
            </w:pPr>
            <w:r w:rsidRPr="00C72A6A">
              <w:rPr>
                <w:rFonts w:asciiTheme="minorHAnsi" w:hAnsiTheme="minorHAnsi" w:cs="Calibri"/>
                <w:sz w:val="20"/>
                <w:szCs w:val="20"/>
              </w:rPr>
              <w:t xml:space="preserve">Amend legislation </w:t>
            </w:r>
            <w:r w:rsidR="00935617" w:rsidRPr="00C72A6A">
              <w:rPr>
                <w:rFonts w:asciiTheme="minorHAnsi" w:hAnsiTheme="minorHAnsi" w:cs="Calibri"/>
                <w:sz w:val="20"/>
                <w:szCs w:val="20"/>
              </w:rPr>
              <w:t>to protect child domestics from working an excessive number of hours</w:t>
            </w:r>
            <w:r w:rsidR="003A50A5" w:rsidRPr="00C72A6A">
              <w:rPr>
                <w:rFonts w:asciiTheme="minorHAnsi" w:hAnsiTheme="minorHAnsi" w:cs="Calibri"/>
                <w:sz w:val="20"/>
                <w:szCs w:val="20"/>
              </w:rPr>
              <w:t>.</w:t>
            </w:r>
          </w:p>
        </w:tc>
        <w:tc>
          <w:tcPr>
            <w:tcW w:w="1726" w:type="dxa"/>
            <w:tcBorders>
              <w:top w:val="single" w:sz="4" w:space="0" w:color="auto"/>
              <w:bottom w:val="single" w:sz="4" w:space="0" w:color="auto"/>
            </w:tcBorders>
          </w:tcPr>
          <w:p w14:paraId="3012473A" w14:textId="6B926578" w:rsidR="006E3DA6" w:rsidRPr="00C72A6A" w:rsidRDefault="003A50A5" w:rsidP="00E75E41">
            <w:pPr>
              <w:jc w:val="center"/>
              <w:rPr>
                <w:rFonts w:asciiTheme="minorHAnsi" w:hAnsiTheme="minorHAnsi" w:cstheme="minorHAnsi"/>
                <w:sz w:val="20"/>
                <w:szCs w:val="20"/>
              </w:rPr>
            </w:pPr>
            <w:r w:rsidRPr="00C72A6A">
              <w:rPr>
                <w:rFonts w:asciiTheme="minorHAnsi" w:hAnsiTheme="minorHAnsi" w:cstheme="minorHAnsi"/>
                <w:sz w:val="20"/>
                <w:szCs w:val="20"/>
              </w:rPr>
              <w:t>2012</w:t>
            </w:r>
            <w:r w:rsidR="002D20C3">
              <w:rPr>
                <w:rFonts w:asciiTheme="minorHAnsi" w:hAnsiTheme="minorHAnsi" w:cstheme="minorHAnsi"/>
                <w:sz w:val="20"/>
                <w:szCs w:val="20"/>
              </w:rPr>
              <w:t xml:space="preserve"> </w:t>
            </w:r>
            <w:r w:rsidR="00E75E41" w:rsidRPr="00C72A6A">
              <w:rPr>
                <w:rFonts w:asciiTheme="minorHAnsi" w:hAnsiTheme="minorHAnsi" w:cstheme="minorHAnsi"/>
                <w:sz w:val="20"/>
                <w:szCs w:val="20"/>
              </w:rPr>
              <w:t>–</w:t>
            </w:r>
            <w:r w:rsidR="002D20C3">
              <w:rPr>
                <w:rFonts w:asciiTheme="minorHAnsi" w:hAnsiTheme="minorHAnsi" w:cstheme="minorHAnsi"/>
                <w:sz w:val="20"/>
                <w:szCs w:val="20"/>
              </w:rPr>
              <w:t xml:space="preserve"> </w:t>
            </w:r>
            <w:r w:rsidR="00A54C12" w:rsidRPr="00C72A6A">
              <w:rPr>
                <w:rFonts w:asciiTheme="minorHAnsi" w:hAnsiTheme="minorHAnsi" w:cstheme="minorHAnsi"/>
                <w:sz w:val="20"/>
                <w:szCs w:val="20"/>
              </w:rPr>
              <w:t>2013</w:t>
            </w:r>
          </w:p>
        </w:tc>
      </w:tr>
      <w:tr w:rsidR="006E3DA6" w:rsidRPr="00C72A6A" w14:paraId="23C6DA70" w14:textId="77777777" w:rsidTr="003D4B03">
        <w:tc>
          <w:tcPr>
            <w:tcW w:w="1947" w:type="dxa"/>
            <w:vMerge/>
            <w:tcBorders>
              <w:bottom w:val="single" w:sz="4" w:space="0" w:color="auto"/>
            </w:tcBorders>
          </w:tcPr>
          <w:p w14:paraId="56F68356" w14:textId="77777777" w:rsidR="006E3DA6" w:rsidRPr="00C72A6A" w:rsidRDefault="006E3DA6" w:rsidP="003D4B03">
            <w:pPr>
              <w:rPr>
                <w:rFonts w:asciiTheme="minorHAnsi" w:hAnsiTheme="minorHAnsi" w:cstheme="minorHAnsi"/>
                <w:sz w:val="20"/>
                <w:szCs w:val="20"/>
              </w:rPr>
            </w:pPr>
          </w:p>
        </w:tc>
        <w:tc>
          <w:tcPr>
            <w:tcW w:w="5903" w:type="dxa"/>
            <w:tcBorders>
              <w:top w:val="single" w:sz="4" w:space="0" w:color="auto"/>
              <w:bottom w:val="single" w:sz="4" w:space="0" w:color="auto"/>
            </w:tcBorders>
          </w:tcPr>
          <w:p w14:paraId="4A1969F6" w14:textId="77777777" w:rsidR="006E3DA6" w:rsidRPr="00C72A6A" w:rsidRDefault="00AF006F" w:rsidP="005B2250">
            <w:pPr>
              <w:rPr>
                <w:rFonts w:asciiTheme="minorHAnsi" w:hAnsiTheme="minorHAnsi" w:cstheme="minorHAnsi"/>
                <w:sz w:val="20"/>
                <w:szCs w:val="20"/>
              </w:rPr>
            </w:pPr>
            <w:r w:rsidRPr="00C72A6A">
              <w:rPr>
                <w:rFonts w:asciiTheme="minorHAnsi" w:hAnsiTheme="minorHAnsi" w:cstheme="minorHAnsi"/>
                <w:sz w:val="20"/>
                <w:szCs w:val="20"/>
              </w:rPr>
              <w:t xml:space="preserve">Develop </w:t>
            </w:r>
            <w:r w:rsidR="00BF0B3E" w:rsidRPr="00C72A6A">
              <w:rPr>
                <w:rFonts w:asciiTheme="minorHAnsi" w:hAnsiTheme="minorHAnsi" w:cstheme="minorHAnsi"/>
                <w:sz w:val="20"/>
                <w:szCs w:val="20"/>
              </w:rPr>
              <w:t>legislation</w:t>
            </w:r>
            <w:r w:rsidR="00A54C12" w:rsidRPr="00C72A6A">
              <w:rPr>
                <w:rFonts w:asciiTheme="minorHAnsi" w:hAnsiTheme="minorHAnsi" w:cstheme="minorHAnsi"/>
                <w:sz w:val="20"/>
                <w:szCs w:val="20"/>
              </w:rPr>
              <w:t xml:space="preserve"> </w:t>
            </w:r>
            <w:r w:rsidR="00AA2281" w:rsidRPr="00C72A6A">
              <w:rPr>
                <w:rFonts w:asciiTheme="minorHAnsi" w:hAnsiTheme="minorHAnsi" w:cstheme="minorHAnsi"/>
                <w:sz w:val="20"/>
                <w:szCs w:val="20"/>
              </w:rPr>
              <w:t xml:space="preserve">to include </w:t>
            </w:r>
            <w:r w:rsidR="00A54C12" w:rsidRPr="00C72A6A">
              <w:rPr>
                <w:rFonts w:asciiTheme="minorHAnsi" w:hAnsiTheme="minorHAnsi" w:cstheme="minorHAnsi"/>
                <w:sz w:val="20"/>
                <w:szCs w:val="20"/>
              </w:rPr>
              <w:t>specific</w:t>
            </w:r>
            <w:r w:rsidR="00AA2281" w:rsidRPr="00C72A6A">
              <w:rPr>
                <w:rFonts w:asciiTheme="minorHAnsi" w:hAnsiTheme="minorHAnsi" w:cstheme="minorHAnsi"/>
                <w:sz w:val="20"/>
                <w:szCs w:val="20"/>
              </w:rPr>
              <w:t xml:space="preserve"> provisions</w:t>
            </w:r>
            <w:r w:rsidRPr="00C72A6A">
              <w:rPr>
                <w:rFonts w:asciiTheme="minorHAnsi" w:hAnsiTheme="minorHAnsi" w:cstheme="minorHAnsi"/>
                <w:sz w:val="20"/>
                <w:szCs w:val="20"/>
              </w:rPr>
              <w:t xml:space="preserve">, protection, </w:t>
            </w:r>
            <w:r w:rsidR="00AA2281" w:rsidRPr="00C72A6A">
              <w:rPr>
                <w:rFonts w:asciiTheme="minorHAnsi" w:hAnsiTheme="minorHAnsi" w:cstheme="minorHAnsi"/>
                <w:sz w:val="20"/>
                <w:szCs w:val="20"/>
              </w:rPr>
              <w:t xml:space="preserve">and penalties on all aspects of </w:t>
            </w:r>
            <w:r w:rsidR="00715A4D" w:rsidRPr="00C72A6A">
              <w:rPr>
                <w:rFonts w:asciiTheme="minorHAnsi" w:hAnsiTheme="minorHAnsi" w:cstheme="minorHAnsi"/>
                <w:sz w:val="20"/>
                <w:szCs w:val="20"/>
              </w:rPr>
              <w:t xml:space="preserve">child </w:t>
            </w:r>
            <w:r w:rsidR="00AA2281" w:rsidRPr="00C72A6A">
              <w:rPr>
                <w:rFonts w:asciiTheme="minorHAnsi" w:hAnsiTheme="minorHAnsi" w:cstheme="minorHAnsi"/>
                <w:sz w:val="20"/>
                <w:szCs w:val="20"/>
              </w:rPr>
              <w:t>pornography.</w:t>
            </w:r>
          </w:p>
        </w:tc>
        <w:tc>
          <w:tcPr>
            <w:tcW w:w="1726" w:type="dxa"/>
            <w:tcBorders>
              <w:top w:val="single" w:sz="4" w:space="0" w:color="auto"/>
              <w:bottom w:val="single" w:sz="4" w:space="0" w:color="auto"/>
            </w:tcBorders>
          </w:tcPr>
          <w:p w14:paraId="4C02D58A" w14:textId="77777777" w:rsidR="006E3DA6" w:rsidRPr="00C72A6A" w:rsidRDefault="00BF0B3E" w:rsidP="00F21F7F">
            <w:pPr>
              <w:jc w:val="center"/>
              <w:rPr>
                <w:rFonts w:asciiTheme="minorHAnsi" w:hAnsiTheme="minorHAnsi" w:cstheme="minorHAnsi"/>
                <w:sz w:val="20"/>
                <w:szCs w:val="20"/>
              </w:rPr>
            </w:pPr>
            <w:r w:rsidRPr="00C72A6A">
              <w:rPr>
                <w:rFonts w:asciiTheme="minorHAnsi" w:hAnsiTheme="minorHAnsi" w:cstheme="minorHAnsi"/>
                <w:sz w:val="20"/>
                <w:szCs w:val="20"/>
              </w:rPr>
              <w:t>2013</w:t>
            </w:r>
          </w:p>
        </w:tc>
      </w:tr>
      <w:tr w:rsidR="00883647" w:rsidRPr="00C72A6A" w14:paraId="4B317B66" w14:textId="77777777" w:rsidTr="003D4B03">
        <w:tc>
          <w:tcPr>
            <w:tcW w:w="1947" w:type="dxa"/>
          </w:tcPr>
          <w:p w14:paraId="1EB6C338" w14:textId="5B78A6BC" w:rsidR="00883647" w:rsidRPr="00C72A6A" w:rsidRDefault="003D4B03" w:rsidP="003D4B03">
            <w:pPr>
              <w:rPr>
                <w:rFonts w:asciiTheme="minorHAnsi" w:hAnsiTheme="minorHAnsi" w:cstheme="minorHAnsi"/>
                <w:sz w:val="20"/>
                <w:szCs w:val="20"/>
              </w:rPr>
            </w:pPr>
            <w:r>
              <w:rPr>
                <w:rFonts w:asciiTheme="minorHAnsi" w:hAnsiTheme="minorHAnsi" w:cstheme="minorHAnsi"/>
                <w:sz w:val="20"/>
                <w:szCs w:val="20"/>
              </w:rPr>
              <w:t>Enforcement</w:t>
            </w:r>
          </w:p>
        </w:tc>
        <w:tc>
          <w:tcPr>
            <w:tcW w:w="5903" w:type="dxa"/>
            <w:tcBorders>
              <w:top w:val="single" w:sz="4" w:space="0" w:color="auto"/>
              <w:bottom w:val="single" w:sz="4" w:space="0" w:color="auto"/>
            </w:tcBorders>
          </w:tcPr>
          <w:p w14:paraId="646C0E96" w14:textId="6520A8FD" w:rsidR="00883647" w:rsidRPr="00C72A6A" w:rsidRDefault="00883647" w:rsidP="000842DC">
            <w:pPr>
              <w:rPr>
                <w:rFonts w:asciiTheme="minorHAnsi" w:hAnsiTheme="minorHAnsi"/>
                <w:sz w:val="20"/>
                <w:szCs w:val="20"/>
              </w:rPr>
            </w:pPr>
            <w:r w:rsidRPr="00C72A6A">
              <w:rPr>
                <w:rFonts w:asciiTheme="minorHAnsi" w:hAnsiTheme="minorHAnsi"/>
                <w:sz w:val="20"/>
                <w:szCs w:val="20"/>
              </w:rPr>
              <w:t xml:space="preserve">Increase the number of labor inspectors in order to </w:t>
            </w:r>
            <w:r w:rsidR="00FF72BA" w:rsidRPr="00C72A6A">
              <w:rPr>
                <w:rFonts w:asciiTheme="minorHAnsi" w:hAnsiTheme="minorHAnsi"/>
                <w:sz w:val="20"/>
                <w:szCs w:val="20"/>
              </w:rPr>
              <w:t xml:space="preserve">adequately </w:t>
            </w:r>
            <w:r w:rsidRPr="00C72A6A">
              <w:rPr>
                <w:rFonts w:asciiTheme="minorHAnsi" w:hAnsiTheme="minorHAnsi"/>
                <w:sz w:val="20"/>
                <w:szCs w:val="20"/>
              </w:rPr>
              <w:t>enforce</w:t>
            </w:r>
            <w:r w:rsidR="00FF72BA" w:rsidRPr="00C72A6A">
              <w:rPr>
                <w:rFonts w:asciiTheme="minorHAnsi" w:hAnsiTheme="minorHAnsi"/>
                <w:sz w:val="20"/>
                <w:szCs w:val="20"/>
              </w:rPr>
              <w:t xml:space="preserve"> labor laws in all workplaces covered by the law.</w:t>
            </w:r>
          </w:p>
        </w:tc>
        <w:tc>
          <w:tcPr>
            <w:tcW w:w="1726" w:type="dxa"/>
            <w:tcBorders>
              <w:top w:val="single" w:sz="4" w:space="0" w:color="auto"/>
              <w:bottom w:val="single" w:sz="4" w:space="0" w:color="auto"/>
            </w:tcBorders>
          </w:tcPr>
          <w:p w14:paraId="20788921" w14:textId="77777777" w:rsidR="00883647" w:rsidRPr="00C72A6A" w:rsidRDefault="00883647" w:rsidP="00CE644D">
            <w:pPr>
              <w:jc w:val="center"/>
              <w:rPr>
                <w:rFonts w:asciiTheme="minorHAnsi" w:hAnsiTheme="minorHAnsi" w:cstheme="minorHAnsi"/>
                <w:sz w:val="20"/>
                <w:szCs w:val="20"/>
              </w:rPr>
            </w:pPr>
            <w:r w:rsidRPr="00C72A6A">
              <w:rPr>
                <w:rFonts w:asciiTheme="minorHAnsi" w:hAnsiTheme="minorHAnsi" w:cstheme="minorHAnsi"/>
                <w:sz w:val="20"/>
                <w:szCs w:val="20"/>
              </w:rPr>
              <w:t>2013</w:t>
            </w:r>
          </w:p>
        </w:tc>
      </w:tr>
      <w:tr w:rsidR="00883647" w:rsidRPr="00C72A6A" w14:paraId="71E03C64" w14:textId="77777777" w:rsidTr="003D4B03">
        <w:tc>
          <w:tcPr>
            <w:tcW w:w="1947" w:type="dxa"/>
          </w:tcPr>
          <w:p w14:paraId="4457CBAD" w14:textId="77777777" w:rsidR="00883647" w:rsidRPr="00C72A6A" w:rsidRDefault="00883647" w:rsidP="003D4B03">
            <w:pPr>
              <w:rPr>
                <w:rFonts w:asciiTheme="minorHAnsi" w:hAnsiTheme="minorHAnsi" w:cstheme="minorHAnsi"/>
                <w:sz w:val="20"/>
                <w:szCs w:val="20"/>
              </w:rPr>
            </w:pPr>
          </w:p>
        </w:tc>
        <w:tc>
          <w:tcPr>
            <w:tcW w:w="5903" w:type="dxa"/>
            <w:tcBorders>
              <w:top w:val="single" w:sz="4" w:space="0" w:color="auto"/>
              <w:bottom w:val="single" w:sz="4" w:space="0" w:color="auto"/>
            </w:tcBorders>
          </w:tcPr>
          <w:p w14:paraId="772D7A98" w14:textId="77777777" w:rsidR="00883647" w:rsidRPr="00C72A6A" w:rsidRDefault="00883647" w:rsidP="00611B4B">
            <w:pPr>
              <w:rPr>
                <w:rFonts w:asciiTheme="minorHAnsi" w:hAnsiTheme="minorHAnsi" w:cs="Calibri"/>
                <w:sz w:val="20"/>
                <w:szCs w:val="20"/>
              </w:rPr>
            </w:pPr>
            <w:r w:rsidRPr="00C72A6A">
              <w:rPr>
                <w:rFonts w:asciiTheme="minorHAnsi" w:hAnsiTheme="minorHAnsi" w:cs="Calibri"/>
                <w:sz w:val="20"/>
                <w:szCs w:val="20"/>
              </w:rPr>
              <w:t>Apply penalties to violat</w:t>
            </w:r>
            <w:r w:rsidR="00611B4B" w:rsidRPr="00C72A6A">
              <w:rPr>
                <w:rFonts w:asciiTheme="minorHAnsi" w:hAnsiTheme="minorHAnsi" w:cs="Calibri"/>
                <w:sz w:val="20"/>
                <w:szCs w:val="20"/>
              </w:rPr>
              <w:t>ors</w:t>
            </w:r>
            <w:r w:rsidRPr="00C72A6A">
              <w:rPr>
                <w:rFonts w:asciiTheme="minorHAnsi" w:hAnsiTheme="minorHAnsi" w:cs="Calibri"/>
                <w:sz w:val="20"/>
                <w:szCs w:val="20"/>
              </w:rPr>
              <w:t xml:space="preserve"> of child labor laws </w:t>
            </w:r>
            <w:r w:rsidR="00611B4B" w:rsidRPr="00C72A6A">
              <w:rPr>
                <w:rFonts w:asciiTheme="minorHAnsi" w:hAnsiTheme="minorHAnsi" w:cs="Calibri"/>
                <w:sz w:val="20"/>
                <w:szCs w:val="20"/>
              </w:rPr>
              <w:t xml:space="preserve">that adhere to the penalties proscribed by law. </w:t>
            </w:r>
          </w:p>
        </w:tc>
        <w:tc>
          <w:tcPr>
            <w:tcW w:w="1726" w:type="dxa"/>
            <w:tcBorders>
              <w:top w:val="single" w:sz="4" w:space="0" w:color="auto"/>
              <w:bottom w:val="single" w:sz="4" w:space="0" w:color="auto"/>
            </w:tcBorders>
          </w:tcPr>
          <w:p w14:paraId="26C515C0" w14:textId="77777777" w:rsidR="00883647" w:rsidRPr="00C72A6A" w:rsidRDefault="00883647" w:rsidP="00CE644D">
            <w:pPr>
              <w:jc w:val="center"/>
              <w:rPr>
                <w:rFonts w:asciiTheme="minorHAnsi" w:hAnsiTheme="minorHAnsi" w:cstheme="minorHAnsi"/>
                <w:sz w:val="20"/>
                <w:szCs w:val="20"/>
              </w:rPr>
            </w:pPr>
            <w:r w:rsidRPr="00C72A6A">
              <w:rPr>
                <w:rFonts w:asciiTheme="minorHAnsi" w:hAnsiTheme="minorHAnsi" w:cstheme="minorHAnsi"/>
                <w:sz w:val="20"/>
                <w:szCs w:val="20"/>
              </w:rPr>
              <w:t>2013</w:t>
            </w:r>
          </w:p>
        </w:tc>
      </w:tr>
      <w:tr w:rsidR="00883647" w:rsidRPr="0098672E" w14:paraId="42238218" w14:textId="77777777" w:rsidTr="003D4B03">
        <w:tc>
          <w:tcPr>
            <w:tcW w:w="1947" w:type="dxa"/>
          </w:tcPr>
          <w:p w14:paraId="4279B9C5" w14:textId="3EA1514A" w:rsidR="00883647" w:rsidRPr="00002FBB" w:rsidRDefault="00883647" w:rsidP="003D4B03">
            <w:pPr>
              <w:rPr>
                <w:rFonts w:asciiTheme="minorHAnsi" w:hAnsiTheme="minorHAnsi" w:cstheme="minorHAnsi"/>
                <w:sz w:val="20"/>
                <w:szCs w:val="20"/>
              </w:rPr>
            </w:pPr>
          </w:p>
        </w:tc>
        <w:tc>
          <w:tcPr>
            <w:tcW w:w="5903" w:type="dxa"/>
            <w:tcBorders>
              <w:top w:val="single" w:sz="4" w:space="0" w:color="auto"/>
              <w:bottom w:val="single" w:sz="4" w:space="0" w:color="auto"/>
            </w:tcBorders>
          </w:tcPr>
          <w:p w14:paraId="52D894B4" w14:textId="77777777" w:rsidR="00883647" w:rsidRPr="00002FBB" w:rsidRDefault="00883647" w:rsidP="00CC7A85">
            <w:pPr>
              <w:rPr>
                <w:rFonts w:asciiTheme="minorHAnsi" w:hAnsiTheme="minorHAnsi" w:cstheme="minorHAnsi"/>
                <w:sz w:val="20"/>
                <w:szCs w:val="20"/>
              </w:rPr>
            </w:pPr>
            <w:r w:rsidRPr="007C54EB">
              <w:rPr>
                <w:rFonts w:asciiTheme="minorHAnsi" w:hAnsiTheme="minorHAnsi" w:cs="Calibri"/>
                <w:sz w:val="20"/>
                <w:szCs w:val="20"/>
              </w:rPr>
              <w:t>Provide</w:t>
            </w:r>
            <w:r>
              <w:rPr>
                <w:rFonts w:asciiTheme="minorHAnsi" w:hAnsiTheme="minorHAnsi" w:cs="Calibri"/>
                <w:sz w:val="20"/>
                <w:szCs w:val="20"/>
              </w:rPr>
              <w:t xml:space="preserve"> labor inspectors with the capacity to communicate in </w:t>
            </w:r>
            <w:r w:rsidRPr="00002FBB">
              <w:rPr>
                <w:rFonts w:asciiTheme="minorHAnsi" w:hAnsiTheme="minorHAnsi" w:cs="Calibri"/>
                <w:sz w:val="20"/>
                <w:szCs w:val="20"/>
              </w:rPr>
              <w:t>migrant or ethnic minority languages useful for labor inspections.</w:t>
            </w:r>
          </w:p>
        </w:tc>
        <w:tc>
          <w:tcPr>
            <w:tcW w:w="1726" w:type="dxa"/>
            <w:tcBorders>
              <w:top w:val="single" w:sz="4" w:space="0" w:color="auto"/>
              <w:bottom w:val="single" w:sz="4" w:space="0" w:color="auto"/>
            </w:tcBorders>
          </w:tcPr>
          <w:p w14:paraId="59CDAAEF" w14:textId="73BDE507" w:rsidR="00883647" w:rsidRPr="00002FBB" w:rsidRDefault="00883647" w:rsidP="00E75E41">
            <w:pPr>
              <w:jc w:val="center"/>
              <w:rPr>
                <w:rFonts w:asciiTheme="minorHAnsi" w:hAnsiTheme="minorHAnsi" w:cstheme="minorHAnsi"/>
                <w:sz w:val="20"/>
                <w:szCs w:val="20"/>
              </w:rPr>
            </w:pPr>
            <w:r w:rsidRPr="00002FBB">
              <w:rPr>
                <w:rFonts w:asciiTheme="minorHAnsi" w:hAnsiTheme="minorHAnsi" w:cstheme="minorHAnsi"/>
                <w:sz w:val="20"/>
                <w:szCs w:val="20"/>
              </w:rPr>
              <w:t>20</w:t>
            </w:r>
            <w:r>
              <w:rPr>
                <w:rFonts w:asciiTheme="minorHAnsi" w:hAnsiTheme="minorHAnsi" w:cstheme="minorHAnsi"/>
                <w:sz w:val="20"/>
                <w:szCs w:val="20"/>
              </w:rPr>
              <w:t>09</w:t>
            </w:r>
            <w:r w:rsidR="002D20C3">
              <w:rPr>
                <w:rFonts w:asciiTheme="minorHAnsi" w:hAnsiTheme="minorHAnsi" w:cstheme="minorHAnsi"/>
                <w:sz w:val="20"/>
                <w:szCs w:val="20"/>
              </w:rPr>
              <w:t xml:space="preserve"> </w:t>
            </w:r>
            <w:r w:rsidR="00E75E41">
              <w:rPr>
                <w:rFonts w:asciiTheme="minorHAnsi" w:hAnsiTheme="minorHAnsi" w:cstheme="minorHAnsi"/>
                <w:sz w:val="20"/>
                <w:szCs w:val="20"/>
              </w:rPr>
              <w:t>–</w:t>
            </w:r>
            <w:r w:rsidR="002D20C3">
              <w:rPr>
                <w:rFonts w:asciiTheme="minorHAnsi" w:hAnsiTheme="minorHAnsi" w:cstheme="minorHAnsi"/>
                <w:sz w:val="20"/>
                <w:szCs w:val="20"/>
              </w:rPr>
              <w:t xml:space="preserve"> </w:t>
            </w:r>
            <w:r>
              <w:rPr>
                <w:rFonts w:asciiTheme="minorHAnsi" w:hAnsiTheme="minorHAnsi" w:cstheme="minorHAnsi"/>
                <w:sz w:val="20"/>
                <w:szCs w:val="20"/>
              </w:rPr>
              <w:t>2013</w:t>
            </w:r>
          </w:p>
        </w:tc>
      </w:tr>
      <w:tr w:rsidR="00883647" w:rsidRPr="0098672E" w14:paraId="21E90706" w14:textId="77777777" w:rsidTr="003D4B03">
        <w:trPr>
          <w:trHeight w:val="260"/>
        </w:trPr>
        <w:tc>
          <w:tcPr>
            <w:tcW w:w="1947" w:type="dxa"/>
          </w:tcPr>
          <w:p w14:paraId="6742A271" w14:textId="77777777" w:rsidR="00883647" w:rsidRPr="00002FBB" w:rsidRDefault="00883647" w:rsidP="003D4B03">
            <w:pPr>
              <w:rPr>
                <w:rFonts w:asciiTheme="minorHAnsi" w:hAnsiTheme="minorHAnsi" w:cstheme="minorHAnsi"/>
                <w:sz w:val="20"/>
                <w:szCs w:val="20"/>
              </w:rPr>
            </w:pPr>
          </w:p>
        </w:tc>
        <w:tc>
          <w:tcPr>
            <w:tcW w:w="5903" w:type="dxa"/>
            <w:tcBorders>
              <w:top w:val="single" w:sz="4" w:space="0" w:color="auto"/>
              <w:bottom w:val="single" w:sz="4" w:space="0" w:color="auto"/>
            </w:tcBorders>
          </w:tcPr>
          <w:p w14:paraId="025EAD16" w14:textId="77777777" w:rsidR="00883647" w:rsidRPr="00002FBB" w:rsidRDefault="00883647" w:rsidP="00AE709B">
            <w:pPr>
              <w:rPr>
                <w:rFonts w:asciiTheme="minorHAnsi" w:hAnsiTheme="minorHAnsi"/>
                <w:sz w:val="20"/>
                <w:szCs w:val="20"/>
              </w:rPr>
            </w:pPr>
            <w:r>
              <w:rPr>
                <w:rFonts w:asciiTheme="minorHAnsi" w:hAnsiTheme="minorHAnsi"/>
                <w:sz w:val="20"/>
                <w:szCs w:val="20"/>
              </w:rPr>
              <w:t>Remove administrative barriers that impede inspections of home-based businesses.</w:t>
            </w:r>
          </w:p>
        </w:tc>
        <w:tc>
          <w:tcPr>
            <w:tcW w:w="1726" w:type="dxa"/>
            <w:tcBorders>
              <w:top w:val="single" w:sz="4" w:space="0" w:color="auto"/>
              <w:bottom w:val="single" w:sz="4" w:space="0" w:color="auto"/>
            </w:tcBorders>
          </w:tcPr>
          <w:p w14:paraId="0522C4EA" w14:textId="77777777" w:rsidR="00883647" w:rsidRPr="00002FBB" w:rsidRDefault="00883647"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883647" w:rsidRPr="0098672E" w14:paraId="30C7B6F1" w14:textId="77777777" w:rsidTr="003D4B03">
        <w:trPr>
          <w:trHeight w:val="755"/>
        </w:trPr>
        <w:tc>
          <w:tcPr>
            <w:tcW w:w="1947" w:type="dxa"/>
          </w:tcPr>
          <w:p w14:paraId="03BF3CA1" w14:textId="77777777" w:rsidR="00883647" w:rsidRPr="00002FBB" w:rsidRDefault="00883647" w:rsidP="003D4B03">
            <w:pPr>
              <w:rPr>
                <w:rFonts w:asciiTheme="minorHAnsi" w:hAnsiTheme="minorHAnsi" w:cstheme="minorHAnsi"/>
                <w:sz w:val="20"/>
                <w:szCs w:val="20"/>
              </w:rPr>
            </w:pPr>
          </w:p>
        </w:tc>
        <w:tc>
          <w:tcPr>
            <w:tcW w:w="5903" w:type="dxa"/>
            <w:tcBorders>
              <w:top w:val="single" w:sz="4" w:space="0" w:color="auto"/>
              <w:bottom w:val="single" w:sz="4" w:space="0" w:color="auto"/>
            </w:tcBorders>
          </w:tcPr>
          <w:p w14:paraId="5A858D58" w14:textId="77777777" w:rsidR="00883647" w:rsidRPr="00002FBB" w:rsidRDefault="00883647" w:rsidP="00F612C0">
            <w:pPr>
              <w:rPr>
                <w:rFonts w:asciiTheme="minorHAnsi" w:hAnsiTheme="minorHAnsi" w:cs="Calibri"/>
                <w:sz w:val="20"/>
                <w:szCs w:val="20"/>
              </w:rPr>
            </w:pPr>
            <w:r w:rsidRPr="00002FBB">
              <w:rPr>
                <w:rFonts w:asciiTheme="minorHAnsi" w:hAnsiTheme="minorHAnsi"/>
                <w:sz w:val="20"/>
                <w:szCs w:val="20"/>
              </w:rPr>
              <w:t>Improve mechanisms for labor complaints that workers can easily access to report labor law violations, particularly in remote areas and in the informal sector, including in shrimp and seafood processing.</w:t>
            </w:r>
          </w:p>
        </w:tc>
        <w:tc>
          <w:tcPr>
            <w:tcW w:w="1726" w:type="dxa"/>
            <w:tcBorders>
              <w:top w:val="single" w:sz="4" w:space="0" w:color="auto"/>
              <w:bottom w:val="single" w:sz="4" w:space="0" w:color="auto"/>
            </w:tcBorders>
          </w:tcPr>
          <w:p w14:paraId="508C488A" w14:textId="6F24DD5D" w:rsidR="00883647" w:rsidRPr="00002FBB" w:rsidRDefault="00883647" w:rsidP="00E75E41">
            <w:pPr>
              <w:jc w:val="center"/>
              <w:rPr>
                <w:rFonts w:asciiTheme="minorHAnsi" w:hAnsiTheme="minorHAnsi" w:cstheme="minorHAnsi"/>
                <w:sz w:val="20"/>
                <w:szCs w:val="20"/>
              </w:rPr>
            </w:pPr>
            <w:r w:rsidRPr="00002FBB">
              <w:rPr>
                <w:rFonts w:asciiTheme="minorHAnsi" w:hAnsiTheme="minorHAnsi" w:cstheme="minorHAnsi"/>
                <w:sz w:val="20"/>
                <w:szCs w:val="20"/>
              </w:rPr>
              <w:t>2012</w:t>
            </w:r>
            <w:r w:rsidR="002D20C3">
              <w:rPr>
                <w:rFonts w:asciiTheme="minorHAnsi" w:hAnsiTheme="minorHAnsi" w:cstheme="minorHAnsi"/>
                <w:sz w:val="20"/>
                <w:szCs w:val="20"/>
              </w:rPr>
              <w:t xml:space="preserve"> </w:t>
            </w:r>
            <w:r w:rsidR="00E75E41">
              <w:rPr>
                <w:rFonts w:asciiTheme="minorHAnsi" w:hAnsiTheme="minorHAnsi" w:cstheme="minorHAnsi"/>
                <w:sz w:val="20"/>
                <w:szCs w:val="20"/>
              </w:rPr>
              <w:t>–</w:t>
            </w:r>
            <w:r w:rsidR="002D20C3">
              <w:rPr>
                <w:rFonts w:asciiTheme="minorHAnsi" w:hAnsiTheme="minorHAnsi" w:cstheme="minorHAnsi"/>
                <w:sz w:val="20"/>
                <w:szCs w:val="20"/>
              </w:rPr>
              <w:t xml:space="preserve"> </w:t>
            </w:r>
            <w:r>
              <w:rPr>
                <w:rFonts w:asciiTheme="minorHAnsi" w:hAnsiTheme="minorHAnsi" w:cstheme="minorHAnsi"/>
                <w:sz w:val="20"/>
                <w:szCs w:val="20"/>
              </w:rPr>
              <w:t>2013</w:t>
            </w:r>
          </w:p>
        </w:tc>
      </w:tr>
      <w:tr w:rsidR="0004003F" w:rsidRPr="0098672E" w14:paraId="073C250B" w14:textId="77777777" w:rsidTr="003D4B03">
        <w:tc>
          <w:tcPr>
            <w:tcW w:w="1947" w:type="dxa"/>
            <w:tcBorders>
              <w:top w:val="single" w:sz="4" w:space="0" w:color="auto"/>
            </w:tcBorders>
          </w:tcPr>
          <w:p w14:paraId="78C20919" w14:textId="77777777" w:rsidR="0004003F" w:rsidRPr="00002FBB" w:rsidRDefault="0004003F" w:rsidP="003D4B03">
            <w:pPr>
              <w:rPr>
                <w:rFonts w:asciiTheme="minorHAnsi" w:hAnsiTheme="minorHAnsi" w:cstheme="minorHAnsi"/>
                <w:sz w:val="20"/>
                <w:szCs w:val="20"/>
              </w:rPr>
            </w:pPr>
            <w:r>
              <w:rPr>
                <w:rFonts w:asciiTheme="minorHAnsi" w:hAnsiTheme="minorHAnsi" w:cstheme="minorHAnsi"/>
                <w:sz w:val="20"/>
                <w:szCs w:val="20"/>
              </w:rPr>
              <w:t>Government Policies</w:t>
            </w:r>
          </w:p>
        </w:tc>
        <w:tc>
          <w:tcPr>
            <w:tcW w:w="5903" w:type="dxa"/>
            <w:tcBorders>
              <w:top w:val="single" w:sz="4" w:space="0" w:color="auto"/>
              <w:bottom w:val="single" w:sz="4" w:space="0" w:color="auto"/>
            </w:tcBorders>
          </w:tcPr>
          <w:p w14:paraId="46E40436" w14:textId="77777777" w:rsidR="0004003F" w:rsidRPr="007C54EB" w:rsidRDefault="0004003F" w:rsidP="00F21F7F">
            <w:pPr>
              <w:rPr>
                <w:rFonts w:asciiTheme="minorHAnsi" w:hAnsiTheme="minorHAnsi" w:cs="Calibri"/>
                <w:sz w:val="20"/>
                <w:szCs w:val="20"/>
              </w:rPr>
            </w:pPr>
            <w:r>
              <w:rPr>
                <w:rFonts w:asciiTheme="minorHAnsi" w:hAnsiTheme="minorHAnsi" w:cs="Calibri"/>
                <w:sz w:val="20"/>
                <w:szCs w:val="20"/>
              </w:rPr>
              <w:t>Assess the impact that existing policies may have on addressing child labor.</w:t>
            </w:r>
          </w:p>
        </w:tc>
        <w:tc>
          <w:tcPr>
            <w:tcW w:w="1726" w:type="dxa"/>
            <w:tcBorders>
              <w:top w:val="single" w:sz="4" w:space="0" w:color="auto"/>
              <w:bottom w:val="single" w:sz="4" w:space="0" w:color="auto"/>
            </w:tcBorders>
          </w:tcPr>
          <w:p w14:paraId="34825679" w14:textId="77777777" w:rsidR="0004003F" w:rsidRDefault="0004003F" w:rsidP="00F21F7F">
            <w:pPr>
              <w:jc w:val="center"/>
              <w:rPr>
                <w:rFonts w:asciiTheme="minorHAnsi" w:hAnsiTheme="minorHAnsi" w:cstheme="minorHAnsi"/>
                <w:sz w:val="20"/>
                <w:szCs w:val="20"/>
              </w:rPr>
            </w:pPr>
            <w:r>
              <w:rPr>
                <w:rFonts w:asciiTheme="minorHAnsi" w:hAnsiTheme="minorHAnsi" w:cstheme="minorHAnsi"/>
                <w:sz w:val="20"/>
                <w:szCs w:val="20"/>
              </w:rPr>
              <w:t>2013</w:t>
            </w:r>
          </w:p>
        </w:tc>
      </w:tr>
      <w:tr w:rsidR="003820C4" w:rsidRPr="0098672E" w14:paraId="57378908" w14:textId="77777777" w:rsidTr="003D4B03">
        <w:tc>
          <w:tcPr>
            <w:tcW w:w="1947" w:type="dxa"/>
            <w:vMerge w:val="restart"/>
            <w:tcBorders>
              <w:top w:val="single" w:sz="4" w:space="0" w:color="auto"/>
            </w:tcBorders>
          </w:tcPr>
          <w:p w14:paraId="2965DC9B" w14:textId="77777777" w:rsidR="003820C4" w:rsidRPr="00002FBB" w:rsidRDefault="003820C4" w:rsidP="003D4B03">
            <w:pPr>
              <w:rPr>
                <w:rFonts w:asciiTheme="minorHAnsi" w:hAnsiTheme="minorHAnsi" w:cstheme="minorHAnsi"/>
                <w:sz w:val="20"/>
                <w:szCs w:val="20"/>
              </w:rPr>
            </w:pPr>
            <w:r w:rsidRPr="00002FBB">
              <w:rPr>
                <w:rFonts w:asciiTheme="minorHAnsi" w:hAnsiTheme="minorHAnsi" w:cstheme="minorHAnsi"/>
                <w:sz w:val="20"/>
                <w:szCs w:val="20"/>
              </w:rPr>
              <w:t>Social Programs</w:t>
            </w:r>
          </w:p>
        </w:tc>
        <w:tc>
          <w:tcPr>
            <w:tcW w:w="5903" w:type="dxa"/>
            <w:tcBorders>
              <w:top w:val="single" w:sz="4" w:space="0" w:color="auto"/>
              <w:bottom w:val="single" w:sz="4" w:space="0" w:color="auto"/>
            </w:tcBorders>
          </w:tcPr>
          <w:p w14:paraId="43CCF655" w14:textId="77777777" w:rsidR="003820C4" w:rsidRPr="00002FBB" w:rsidRDefault="003820C4" w:rsidP="00F21F7F">
            <w:pPr>
              <w:rPr>
                <w:rFonts w:asciiTheme="minorHAnsi" w:hAnsiTheme="minorHAnsi" w:cs="Calibri"/>
                <w:sz w:val="20"/>
                <w:szCs w:val="20"/>
              </w:rPr>
            </w:pPr>
            <w:r w:rsidRPr="007C54EB">
              <w:rPr>
                <w:rFonts w:asciiTheme="minorHAnsi" w:hAnsiTheme="minorHAnsi" w:cs="Calibri"/>
                <w:sz w:val="20"/>
                <w:szCs w:val="20"/>
              </w:rPr>
              <w:t>Take</w:t>
            </w:r>
            <w:r>
              <w:rPr>
                <w:rFonts w:asciiTheme="minorHAnsi" w:hAnsiTheme="minorHAnsi" w:cs="Calibri"/>
                <w:sz w:val="20"/>
                <w:szCs w:val="20"/>
              </w:rPr>
              <w:t xml:space="preserve"> steps to eliminate barriers and make education accessible for all children, including ethnic minorities and migrants, in Thailand.</w:t>
            </w:r>
          </w:p>
        </w:tc>
        <w:tc>
          <w:tcPr>
            <w:tcW w:w="1726" w:type="dxa"/>
            <w:tcBorders>
              <w:top w:val="single" w:sz="4" w:space="0" w:color="auto"/>
              <w:bottom w:val="single" w:sz="4" w:space="0" w:color="auto"/>
            </w:tcBorders>
          </w:tcPr>
          <w:p w14:paraId="2912F46C" w14:textId="4D9F20FA" w:rsidR="003820C4" w:rsidRPr="00002FBB" w:rsidRDefault="003820C4" w:rsidP="00E75E41">
            <w:pPr>
              <w:jc w:val="center"/>
              <w:rPr>
                <w:rFonts w:asciiTheme="minorHAnsi" w:hAnsiTheme="minorHAnsi" w:cstheme="minorHAnsi"/>
                <w:sz w:val="20"/>
                <w:szCs w:val="20"/>
              </w:rPr>
            </w:pPr>
            <w:r>
              <w:rPr>
                <w:rFonts w:asciiTheme="minorHAnsi" w:hAnsiTheme="minorHAnsi" w:cstheme="minorHAnsi"/>
                <w:sz w:val="20"/>
                <w:szCs w:val="20"/>
              </w:rPr>
              <w:t>2012</w:t>
            </w:r>
            <w:r w:rsidR="002D20C3">
              <w:rPr>
                <w:rFonts w:asciiTheme="minorHAnsi" w:hAnsiTheme="minorHAnsi" w:cstheme="minorHAnsi"/>
                <w:sz w:val="20"/>
                <w:szCs w:val="20"/>
              </w:rPr>
              <w:t xml:space="preserve"> </w:t>
            </w:r>
            <w:r w:rsidR="00E75E41">
              <w:rPr>
                <w:rFonts w:asciiTheme="minorHAnsi" w:hAnsiTheme="minorHAnsi" w:cstheme="minorHAnsi"/>
                <w:sz w:val="20"/>
                <w:szCs w:val="20"/>
              </w:rPr>
              <w:t>–</w:t>
            </w:r>
            <w:r w:rsidR="002D20C3">
              <w:rPr>
                <w:rFonts w:asciiTheme="minorHAnsi" w:hAnsiTheme="minorHAnsi" w:cstheme="minorHAnsi"/>
                <w:sz w:val="20"/>
                <w:szCs w:val="20"/>
              </w:rPr>
              <w:t xml:space="preserve"> </w:t>
            </w:r>
            <w:r>
              <w:rPr>
                <w:rFonts w:asciiTheme="minorHAnsi" w:hAnsiTheme="minorHAnsi" w:cstheme="minorHAnsi"/>
                <w:sz w:val="20"/>
                <w:szCs w:val="20"/>
              </w:rPr>
              <w:t>2013</w:t>
            </w:r>
          </w:p>
        </w:tc>
      </w:tr>
      <w:tr w:rsidR="003820C4" w:rsidRPr="0098672E" w14:paraId="3B1697B9" w14:textId="77777777" w:rsidTr="003D4B03">
        <w:tc>
          <w:tcPr>
            <w:tcW w:w="1947" w:type="dxa"/>
            <w:vMerge/>
          </w:tcPr>
          <w:p w14:paraId="0890E1C9" w14:textId="77777777" w:rsidR="003820C4" w:rsidRPr="00002FBB" w:rsidRDefault="003820C4" w:rsidP="003D4B03">
            <w:pPr>
              <w:rPr>
                <w:rFonts w:asciiTheme="minorHAnsi" w:hAnsiTheme="minorHAnsi" w:cstheme="minorHAnsi"/>
                <w:sz w:val="20"/>
                <w:szCs w:val="20"/>
              </w:rPr>
            </w:pPr>
          </w:p>
        </w:tc>
        <w:tc>
          <w:tcPr>
            <w:tcW w:w="5903" w:type="dxa"/>
            <w:tcBorders>
              <w:top w:val="single" w:sz="4" w:space="0" w:color="auto"/>
              <w:bottom w:val="single" w:sz="4" w:space="0" w:color="auto"/>
            </w:tcBorders>
          </w:tcPr>
          <w:p w14:paraId="39328262" w14:textId="77777777" w:rsidR="003820C4" w:rsidRPr="00002FBB" w:rsidRDefault="003820C4" w:rsidP="00F612C0">
            <w:pPr>
              <w:rPr>
                <w:rFonts w:asciiTheme="minorHAnsi" w:hAnsiTheme="minorHAnsi" w:cs="Calibri"/>
                <w:sz w:val="20"/>
                <w:szCs w:val="20"/>
              </w:rPr>
            </w:pPr>
            <w:r w:rsidRPr="007C54EB">
              <w:rPr>
                <w:rFonts w:asciiTheme="minorHAnsi" w:hAnsiTheme="minorHAnsi" w:cs="Calibri"/>
                <w:sz w:val="20"/>
                <w:szCs w:val="20"/>
              </w:rPr>
              <w:t>Raise</w:t>
            </w:r>
            <w:r w:rsidRPr="00002FBB">
              <w:rPr>
                <w:rFonts w:asciiTheme="minorHAnsi" w:hAnsiTheme="minorHAnsi" w:cs="Calibri"/>
                <w:sz w:val="20"/>
                <w:szCs w:val="20"/>
              </w:rPr>
              <w:t xml:space="preserve"> awareness of migrant children’s right to education among migrant families and local government officials.</w:t>
            </w:r>
          </w:p>
        </w:tc>
        <w:tc>
          <w:tcPr>
            <w:tcW w:w="1726" w:type="dxa"/>
            <w:tcBorders>
              <w:top w:val="single" w:sz="4" w:space="0" w:color="auto"/>
              <w:bottom w:val="single" w:sz="4" w:space="0" w:color="auto"/>
            </w:tcBorders>
          </w:tcPr>
          <w:p w14:paraId="61C0C370" w14:textId="3F1CE93E" w:rsidR="003820C4" w:rsidRPr="00002FBB" w:rsidRDefault="003820C4" w:rsidP="00E75E41">
            <w:pPr>
              <w:jc w:val="center"/>
              <w:rPr>
                <w:rFonts w:asciiTheme="minorHAnsi" w:hAnsiTheme="minorHAnsi" w:cstheme="minorHAnsi"/>
                <w:sz w:val="20"/>
                <w:szCs w:val="20"/>
              </w:rPr>
            </w:pPr>
            <w:r w:rsidRPr="00002FBB">
              <w:rPr>
                <w:rFonts w:asciiTheme="minorHAnsi" w:hAnsiTheme="minorHAnsi" w:cstheme="minorHAnsi"/>
                <w:sz w:val="20"/>
                <w:szCs w:val="20"/>
              </w:rPr>
              <w:t>2012</w:t>
            </w:r>
            <w:r w:rsidR="002D20C3">
              <w:rPr>
                <w:rFonts w:asciiTheme="minorHAnsi" w:hAnsiTheme="minorHAnsi" w:cstheme="minorHAnsi"/>
                <w:sz w:val="20"/>
                <w:szCs w:val="20"/>
              </w:rPr>
              <w:t xml:space="preserve"> </w:t>
            </w:r>
            <w:r w:rsidR="00E75E41">
              <w:rPr>
                <w:rFonts w:asciiTheme="minorHAnsi" w:hAnsiTheme="minorHAnsi" w:cstheme="minorHAnsi"/>
                <w:sz w:val="20"/>
                <w:szCs w:val="20"/>
              </w:rPr>
              <w:t>–</w:t>
            </w:r>
            <w:r w:rsidR="002D20C3">
              <w:rPr>
                <w:rFonts w:asciiTheme="minorHAnsi" w:hAnsiTheme="minorHAnsi" w:cstheme="minorHAnsi"/>
                <w:sz w:val="20"/>
                <w:szCs w:val="20"/>
              </w:rPr>
              <w:t xml:space="preserve"> </w:t>
            </w:r>
            <w:r>
              <w:rPr>
                <w:rFonts w:asciiTheme="minorHAnsi" w:hAnsiTheme="minorHAnsi" w:cstheme="minorHAnsi"/>
                <w:sz w:val="20"/>
                <w:szCs w:val="20"/>
              </w:rPr>
              <w:t>2013</w:t>
            </w:r>
          </w:p>
        </w:tc>
      </w:tr>
      <w:tr w:rsidR="003820C4" w:rsidRPr="0098672E" w14:paraId="7425E09D" w14:textId="77777777" w:rsidTr="003D4B03">
        <w:tc>
          <w:tcPr>
            <w:tcW w:w="1947" w:type="dxa"/>
            <w:vMerge/>
          </w:tcPr>
          <w:p w14:paraId="6CC76D98" w14:textId="77777777" w:rsidR="003820C4" w:rsidRPr="00002FBB" w:rsidRDefault="003820C4" w:rsidP="003D4B03">
            <w:pPr>
              <w:rPr>
                <w:rFonts w:asciiTheme="minorHAnsi" w:hAnsiTheme="minorHAnsi" w:cstheme="minorHAnsi"/>
                <w:sz w:val="20"/>
                <w:szCs w:val="20"/>
              </w:rPr>
            </w:pPr>
          </w:p>
        </w:tc>
        <w:tc>
          <w:tcPr>
            <w:tcW w:w="5903" w:type="dxa"/>
            <w:tcBorders>
              <w:top w:val="single" w:sz="4" w:space="0" w:color="auto"/>
              <w:bottom w:val="single" w:sz="4" w:space="0" w:color="auto"/>
            </w:tcBorders>
          </w:tcPr>
          <w:p w14:paraId="39C454CF" w14:textId="77777777" w:rsidR="003820C4" w:rsidRPr="00CC7A85" w:rsidRDefault="003820C4" w:rsidP="00595C44">
            <w:pPr>
              <w:rPr>
                <w:rFonts w:asciiTheme="minorHAnsi" w:hAnsiTheme="minorHAnsi" w:cs="Calibri"/>
                <w:sz w:val="20"/>
                <w:szCs w:val="20"/>
              </w:rPr>
            </w:pPr>
            <w:r w:rsidRPr="007C54EB">
              <w:rPr>
                <w:rFonts w:asciiTheme="minorHAnsi" w:hAnsiTheme="minorHAnsi" w:cs="Calibri"/>
                <w:sz w:val="20"/>
                <w:szCs w:val="20"/>
              </w:rPr>
              <w:t>Initiate</w:t>
            </w:r>
            <w:r w:rsidRPr="00CC7A85">
              <w:rPr>
                <w:rFonts w:asciiTheme="minorHAnsi" w:hAnsiTheme="minorHAnsi" w:cs="Calibri"/>
                <w:sz w:val="20"/>
                <w:szCs w:val="20"/>
              </w:rPr>
              <w:t xml:space="preserve"> a national child labor survey.</w:t>
            </w:r>
          </w:p>
        </w:tc>
        <w:tc>
          <w:tcPr>
            <w:tcW w:w="1726" w:type="dxa"/>
            <w:tcBorders>
              <w:top w:val="single" w:sz="4" w:space="0" w:color="auto"/>
              <w:bottom w:val="single" w:sz="4" w:space="0" w:color="auto"/>
            </w:tcBorders>
          </w:tcPr>
          <w:p w14:paraId="3BF654F4" w14:textId="76C01744" w:rsidR="003820C4" w:rsidRPr="00002FBB" w:rsidRDefault="003820C4" w:rsidP="00E75E41">
            <w:pPr>
              <w:jc w:val="center"/>
              <w:rPr>
                <w:rFonts w:asciiTheme="minorHAnsi" w:hAnsiTheme="minorHAnsi" w:cstheme="minorHAnsi"/>
                <w:sz w:val="20"/>
                <w:szCs w:val="20"/>
              </w:rPr>
            </w:pPr>
            <w:r>
              <w:rPr>
                <w:rFonts w:asciiTheme="minorHAnsi" w:hAnsiTheme="minorHAnsi" w:cstheme="minorHAnsi"/>
                <w:sz w:val="20"/>
                <w:szCs w:val="20"/>
              </w:rPr>
              <w:t>2009</w:t>
            </w:r>
            <w:r w:rsidR="002D20C3">
              <w:rPr>
                <w:rFonts w:asciiTheme="minorHAnsi" w:hAnsiTheme="minorHAnsi" w:cstheme="minorHAnsi"/>
                <w:sz w:val="20"/>
                <w:szCs w:val="20"/>
              </w:rPr>
              <w:t xml:space="preserve"> </w:t>
            </w:r>
            <w:r w:rsidR="00E75E41">
              <w:rPr>
                <w:rFonts w:asciiTheme="minorHAnsi" w:hAnsiTheme="minorHAnsi" w:cstheme="minorHAnsi"/>
                <w:sz w:val="20"/>
                <w:szCs w:val="20"/>
              </w:rPr>
              <w:t>–</w:t>
            </w:r>
            <w:r w:rsidR="002D20C3">
              <w:rPr>
                <w:rFonts w:asciiTheme="minorHAnsi" w:hAnsiTheme="minorHAnsi" w:cstheme="minorHAnsi"/>
                <w:sz w:val="20"/>
                <w:szCs w:val="20"/>
              </w:rPr>
              <w:t xml:space="preserve"> </w:t>
            </w:r>
            <w:r>
              <w:rPr>
                <w:rFonts w:asciiTheme="minorHAnsi" w:hAnsiTheme="minorHAnsi" w:cstheme="minorHAnsi"/>
                <w:sz w:val="20"/>
                <w:szCs w:val="20"/>
              </w:rPr>
              <w:t>2013</w:t>
            </w:r>
          </w:p>
        </w:tc>
      </w:tr>
      <w:tr w:rsidR="00926A8E" w:rsidRPr="0098672E" w14:paraId="6F2D249C" w14:textId="77777777" w:rsidTr="003D4B03">
        <w:tc>
          <w:tcPr>
            <w:tcW w:w="1947" w:type="dxa"/>
            <w:vMerge/>
          </w:tcPr>
          <w:p w14:paraId="6C26EE47" w14:textId="77777777" w:rsidR="00926A8E" w:rsidRPr="00002FBB" w:rsidRDefault="00926A8E" w:rsidP="003D4B03">
            <w:pPr>
              <w:rPr>
                <w:rFonts w:asciiTheme="minorHAnsi" w:hAnsiTheme="minorHAnsi" w:cstheme="minorHAnsi"/>
                <w:sz w:val="20"/>
                <w:szCs w:val="20"/>
              </w:rPr>
            </w:pPr>
          </w:p>
        </w:tc>
        <w:tc>
          <w:tcPr>
            <w:tcW w:w="5903" w:type="dxa"/>
            <w:tcBorders>
              <w:top w:val="single" w:sz="4" w:space="0" w:color="auto"/>
              <w:bottom w:val="single" w:sz="4" w:space="0" w:color="auto"/>
            </w:tcBorders>
          </w:tcPr>
          <w:p w14:paraId="2C9014C0" w14:textId="4108743F" w:rsidR="00926A8E" w:rsidRPr="00002FBB" w:rsidRDefault="00926A8E" w:rsidP="00E75E41">
            <w:pPr>
              <w:rPr>
                <w:rFonts w:asciiTheme="minorHAnsi" w:hAnsiTheme="minorHAnsi" w:cstheme="minorHAnsi"/>
                <w:sz w:val="20"/>
                <w:szCs w:val="20"/>
              </w:rPr>
            </w:pPr>
            <w:r w:rsidRPr="007C54EB">
              <w:rPr>
                <w:rFonts w:asciiTheme="minorHAnsi" w:hAnsiTheme="minorHAnsi" w:cs="Calibri"/>
                <w:sz w:val="20"/>
                <w:szCs w:val="20"/>
              </w:rPr>
              <w:t>Ensure</w:t>
            </w:r>
            <w:r w:rsidRPr="00002FBB">
              <w:rPr>
                <w:rFonts w:asciiTheme="minorHAnsi" w:hAnsiTheme="minorHAnsi" w:cs="Calibri"/>
                <w:sz w:val="20"/>
                <w:szCs w:val="20"/>
              </w:rPr>
              <w:t xml:space="preserve"> that national reporting and statistics on child labor include children working on the streets and migrant children.</w:t>
            </w:r>
          </w:p>
        </w:tc>
        <w:tc>
          <w:tcPr>
            <w:tcW w:w="1726" w:type="dxa"/>
            <w:tcBorders>
              <w:top w:val="single" w:sz="4" w:space="0" w:color="auto"/>
              <w:bottom w:val="single" w:sz="4" w:space="0" w:color="auto"/>
            </w:tcBorders>
          </w:tcPr>
          <w:p w14:paraId="2E78E670" w14:textId="1A441822" w:rsidR="00926A8E" w:rsidRPr="00002FBB" w:rsidRDefault="00926A8E" w:rsidP="00E75E41">
            <w:pPr>
              <w:jc w:val="center"/>
              <w:rPr>
                <w:rFonts w:asciiTheme="minorHAnsi" w:hAnsiTheme="minorHAnsi" w:cstheme="minorHAnsi"/>
                <w:sz w:val="20"/>
                <w:szCs w:val="20"/>
              </w:rPr>
            </w:pPr>
            <w:r w:rsidRPr="00002FBB">
              <w:rPr>
                <w:rFonts w:asciiTheme="minorHAnsi" w:hAnsiTheme="minorHAnsi" w:cstheme="minorHAnsi"/>
                <w:sz w:val="20"/>
                <w:szCs w:val="20"/>
              </w:rPr>
              <w:t>2012</w:t>
            </w:r>
            <w:r w:rsidR="002D20C3">
              <w:rPr>
                <w:rFonts w:asciiTheme="minorHAnsi" w:hAnsiTheme="minorHAnsi" w:cstheme="minorHAnsi"/>
                <w:sz w:val="20"/>
                <w:szCs w:val="20"/>
              </w:rPr>
              <w:t xml:space="preserve"> </w:t>
            </w:r>
            <w:r w:rsidR="00E75E41">
              <w:rPr>
                <w:rFonts w:asciiTheme="minorHAnsi" w:hAnsiTheme="minorHAnsi" w:cstheme="minorHAnsi"/>
                <w:sz w:val="20"/>
                <w:szCs w:val="20"/>
              </w:rPr>
              <w:t>–</w:t>
            </w:r>
            <w:r w:rsidR="002D20C3">
              <w:rPr>
                <w:rFonts w:asciiTheme="minorHAnsi" w:hAnsiTheme="minorHAnsi" w:cstheme="minorHAnsi"/>
                <w:sz w:val="20"/>
                <w:szCs w:val="20"/>
              </w:rPr>
              <w:t xml:space="preserve"> </w:t>
            </w:r>
            <w:r>
              <w:rPr>
                <w:rFonts w:asciiTheme="minorHAnsi" w:hAnsiTheme="minorHAnsi" w:cstheme="minorHAnsi"/>
                <w:sz w:val="20"/>
                <w:szCs w:val="20"/>
              </w:rPr>
              <w:t>2013</w:t>
            </w:r>
          </w:p>
        </w:tc>
      </w:tr>
      <w:tr w:rsidR="00926A8E" w:rsidRPr="0098672E" w14:paraId="5F7FE422" w14:textId="77777777" w:rsidTr="003D4B03">
        <w:tc>
          <w:tcPr>
            <w:tcW w:w="1947" w:type="dxa"/>
            <w:vMerge/>
            <w:tcBorders>
              <w:bottom w:val="single" w:sz="4" w:space="0" w:color="auto"/>
            </w:tcBorders>
          </w:tcPr>
          <w:p w14:paraId="31E27147" w14:textId="77777777" w:rsidR="00926A8E" w:rsidRPr="00002FBB" w:rsidRDefault="00926A8E" w:rsidP="003D4B03">
            <w:pPr>
              <w:rPr>
                <w:rFonts w:asciiTheme="minorHAnsi" w:hAnsiTheme="minorHAnsi" w:cstheme="minorHAnsi"/>
                <w:sz w:val="20"/>
                <w:szCs w:val="20"/>
              </w:rPr>
            </w:pPr>
          </w:p>
        </w:tc>
        <w:tc>
          <w:tcPr>
            <w:tcW w:w="5903" w:type="dxa"/>
            <w:tcBorders>
              <w:top w:val="single" w:sz="4" w:space="0" w:color="auto"/>
              <w:bottom w:val="single" w:sz="4" w:space="0" w:color="auto"/>
            </w:tcBorders>
          </w:tcPr>
          <w:p w14:paraId="57208D54" w14:textId="77777777" w:rsidR="00926A8E" w:rsidRPr="00002FBB" w:rsidRDefault="00926A8E" w:rsidP="0004003F">
            <w:pPr>
              <w:rPr>
                <w:rFonts w:asciiTheme="minorHAnsi" w:hAnsiTheme="minorHAnsi" w:cstheme="minorHAnsi"/>
                <w:sz w:val="20"/>
                <w:szCs w:val="20"/>
              </w:rPr>
            </w:pPr>
            <w:r>
              <w:rPr>
                <w:rFonts w:asciiTheme="minorHAnsi" w:hAnsiTheme="minorHAnsi" w:cs="Calibri"/>
                <w:sz w:val="20"/>
                <w:szCs w:val="20"/>
              </w:rPr>
              <w:t xml:space="preserve">Assess the impact that </w:t>
            </w:r>
            <w:r w:rsidR="0004003F">
              <w:rPr>
                <w:rFonts w:asciiTheme="minorHAnsi" w:hAnsiTheme="minorHAnsi" w:cs="Calibri"/>
                <w:sz w:val="20"/>
                <w:szCs w:val="20"/>
              </w:rPr>
              <w:t xml:space="preserve">existing </w:t>
            </w:r>
            <w:r>
              <w:rPr>
                <w:rFonts w:asciiTheme="minorHAnsi" w:hAnsiTheme="minorHAnsi" w:cs="Calibri"/>
                <w:sz w:val="20"/>
                <w:szCs w:val="20"/>
              </w:rPr>
              <w:t xml:space="preserve">programs may have on </w:t>
            </w:r>
            <w:r w:rsidR="0004003F">
              <w:rPr>
                <w:rFonts w:asciiTheme="minorHAnsi" w:hAnsiTheme="minorHAnsi" w:cs="Calibri"/>
                <w:sz w:val="20"/>
                <w:szCs w:val="20"/>
              </w:rPr>
              <w:t>addressing child labor.</w:t>
            </w:r>
            <w:r>
              <w:rPr>
                <w:rFonts w:asciiTheme="minorHAnsi" w:hAnsiTheme="minorHAnsi" w:cs="Calibri"/>
                <w:sz w:val="20"/>
                <w:szCs w:val="20"/>
              </w:rPr>
              <w:t xml:space="preserve"> </w:t>
            </w:r>
          </w:p>
        </w:tc>
        <w:tc>
          <w:tcPr>
            <w:tcW w:w="1726" w:type="dxa"/>
            <w:tcBorders>
              <w:top w:val="single" w:sz="4" w:space="0" w:color="auto"/>
              <w:bottom w:val="single" w:sz="4" w:space="0" w:color="auto"/>
            </w:tcBorders>
          </w:tcPr>
          <w:p w14:paraId="16DAB5DF" w14:textId="77777777" w:rsidR="00926A8E" w:rsidRPr="00002FBB" w:rsidRDefault="00926A8E" w:rsidP="00926A8E">
            <w:pPr>
              <w:jc w:val="center"/>
              <w:rPr>
                <w:rFonts w:asciiTheme="minorHAnsi" w:hAnsiTheme="minorHAnsi" w:cstheme="minorHAnsi"/>
                <w:sz w:val="20"/>
                <w:szCs w:val="20"/>
              </w:rPr>
            </w:pPr>
            <w:r>
              <w:rPr>
                <w:rFonts w:asciiTheme="minorHAnsi" w:hAnsiTheme="minorHAnsi" w:cstheme="minorHAnsi"/>
                <w:sz w:val="20"/>
                <w:szCs w:val="20"/>
              </w:rPr>
              <w:t>2013</w:t>
            </w:r>
          </w:p>
        </w:tc>
      </w:tr>
    </w:tbl>
    <w:p w14:paraId="1D8AF43E" w14:textId="77777777" w:rsidR="007D4BB3" w:rsidRPr="00B438A5" w:rsidRDefault="007D4BB3">
      <w:pPr>
        <w:rPr>
          <w:rFonts w:asciiTheme="minorHAnsi" w:hAnsiTheme="minorHAnsi"/>
          <w:sz w:val="22"/>
        </w:rPr>
      </w:pPr>
    </w:p>
    <w:p w14:paraId="7A49B3EF" w14:textId="77777777" w:rsidR="00A64E0F" w:rsidRDefault="007B7E71" w:rsidP="00A64E0F">
      <w:pPr>
        <w:rPr>
          <w:noProof/>
        </w:rPr>
      </w:pPr>
      <w:r>
        <w:fldChar w:fldCharType="begin"/>
      </w:r>
      <w:r w:rsidR="007D4BB3">
        <w:instrText xml:space="preserve"> ADDIN EN.REFLIST </w:instrText>
      </w:r>
      <w:r>
        <w:fldChar w:fldCharType="separate"/>
      </w:r>
      <w:bookmarkStart w:id="4" w:name="_ENREF_1"/>
      <w:r w:rsidR="00A64E0F">
        <w:rPr>
          <w:noProof/>
        </w:rPr>
        <w:t>1.</w:t>
      </w:r>
      <w:r w:rsidR="00A64E0F">
        <w:rPr>
          <w:noProof/>
        </w:rPr>
        <w:tab/>
        <w:t xml:space="preserve">ILO-IPEC. </w:t>
      </w:r>
      <w:r w:rsidR="00A64E0F" w:rsidRPr="00A64E0F">
        <w:rPr>
          <w:i/>
          <w:noProof/>
        </w:rPr>
        <w:t>Combating the Worst Forms of Child Labour in Shrimp and Seafood Processing Areas in Thailand</w:t>
      </w:r>
      <w:r w:rsidR="00A64E0F">
        <w:rPr>
          <w:noProof/>
        </w:rPr>
        <w:t xml:space="preserve">. Project Document. Bangkok; December 17, 2010. </w:t>
      </w:r>
      <w:bookmarkEnd w:id="4"/>
    </w:p>
    <w:p w14:paraId="3524D2AB" w14:textId="77777777" w:rsidR="00A64E0F" w:rsidRDefault="00A64E0F" w:rsidP="00A64E0F">
      <w:pPr>
        <w:rPr>
          <w:noProof/>
        </w:rPr>
      </w:pPr>
      <w:bookmarkStart w:id="5" w:name="_ENREF_2"/>
      <w:r>
        <w:rPr>
          <w:noProof/>
        </w:rPr>
        <w:t>2.</w:t>
      </w:r>
      <w:r>
        <w:rPr>
          <w:noProof/>
        </w:rPr>
        <w:tab/>
        <w:t xml:space="preserve">U.S. Embassy- Bangkok. </w:t>
      </w:r>
      <w:r w:rsidRPr="00A64E0F">
        <w:rPr>
          <w:i/>
          <w:noProof/>
        </w:rPr>
        <w:t>reporting, February 3, 2014</w:t>
      </w:r>
      <w:r>
        <w:rPr>
          <w:noProof/>
        </w:rPr>
        <w:t xml:space="preserve">. </w:t>
      </w:r>
      <w:bookmarkEnd w:id="5"/>
    </w:p>
    <w:p w14:paraId="038F9071" w14:textId="5B4737F3" w:rsidR="00A64E0F" w:rsidRDefault="00A64E0F" w:rsidP="00A64E0F">
      <w:pPr>
        <w:rPr>
          <w:noProof/>
        </w:rPr>
      </w:pPr>
      <w:bookmarkStart w:id="6" w:name="_ENREF_3"/>
      <w:r>
        <w:rPr>
          <w:noProof/>
        </w:rPr>
        <w:t>3.</w:t>
      </w:r>
      <w:r>
        <w:rPr>
          <w:noProof/>
        </w:rPr>
        <w:tab/>
        <w:t xml:space="preserve">UNESCO Institute for Statistics. </w:t>
      </w:r>
      <w:r w:rsidRPr="00A64E0F">
        <w:rPr>
          <w:i/>
          <w:noProof/>
        </w:rPr>
        <w:t>Gross intake ratio to the last grade of primary. Total.</w:t>
      </w:r>
      <w:r>
        <w:rPr>
          <w:noProof/>
        </w:rPr>
        <w:t xml:space="preserve"> [accessed February 10, 2014]; </w:t>
      </w:r>
      <w:hyperlink r:id="rId13" w:history="1">
        <w:r w:rsidRPr="00A64E0F">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6"/>
    </w:p>
    <w:p w14:paraId="7CD0F926" w14:textId="77777777" w:rsidR="00A64E0F" w:rsidRDefault="00A64E0F" w:rsidP="00A64E0F">
      <w:pPr>
        <w:rPr>
          <w:noProof/>
        </w:rPr>
      </w:pPr>
      <w:bookmarkStart w:id="7" w:name="_ENREF_4"/>
      <w:r>
        <w:rPr>
          <w:noProof/>
        </w:rPr>
        <w:t>4.</w:t>
      </w:r>
      <w:r>
        <w:rPr>
          <w:noProof/>
        </w:rPr>
        <w:tab/>
        <w:t xml:space="preserve">UCW. </w:t>
      </w:r>
      <w:r w:rsidRPr="00A64E0F">
        <w:rPr>
          <w:i/>
          <w:noProof/>
        </w:rPr>
        <w:t>Analysis of Child Economic Activity and School Attendance Statistics from National Household or Child Labor Surveys</w:t>
      </w:r>
      <w:r>
        <w:rPr>
          <w:noProof/>
        </w:rPr>
        <w:t>. Original data from Multiple Indicator Cluster Survey 3, 2005-06.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7"/>
    </w:p>
    <w:p w14:paraId="46E44132" w14:textId="77777777" w:rsidR="00A64E0F" w:rsidRDefault="00A64E0F" w:rsidP="00A64E0F">
      <w:pPr>
        <w:rPr>
          <w:noProof/>
        </w:rPr>
      </w:pPr>
      <w:bookmarkStart w:id="8" w:name="_ENREF_5"/>
      <w:r>
        <w:rPr>
          <w:noProof/>
        </w:rPr>
        <w:t>5.</w:t>
      </w:r>
      <w:r>
        <w:rPr>
          <w:noProof/>
        </w:rPr>
        <w:tab/>
        <w:t xml:space="preserve">U.S. Embassy- Bangkok. </w:t>
      </w:r>
      <w:r w:rsidRPr="00A64E0F">
        <w:rPr>
          <w:i/>
          <w:noProof/>
        </w:rPr>
        <w:t>reporting, January 31, 2012</w:t>
      </w:r>
      <w:r>
        <w:rPr>
          <w:noProof/>
        </w:rPr>
        <w:t xml:space="preserve">. </w:t>
      </w:r>
      <w:bookmarkEnd w:id="8"/>
    </w:p>
    <w:p w14:paraId="0D91870B" w14:textId="77777777" w:rsidR="00A64E0F" w:rsidRDefault="00A64E0F" w:rsidP="00A64E0F">
      <w:pPr>
        <w:rPr>
          <w:noProof/>
        </w:rPr>
      </w:pPr>
      <w:bookmarkStart w:id="9" w:name="_ENREF_6"/>
      <w:r>
        <w:rPr>
          <w:noProof/>
        </w:rPr>
        <w:t>6.</w:t>
      </w:r>
      <w:r>
        <w:rPr>
          <w:noProof/>
        </w:rPr>
        <w:tab/>
        <w:t xml:space="preserve">Mahidol University. </w:t>
      </w:r>
      <w:r w:rsidRPr="00A64E0F">
        <w:rPr>
          <w:i/>
          <w:noProof/>
        </w:rPr>
        <w:t>Revised Research Report on Rapid Situation Assessment on Child Labor in Shrimp, Seafood, and Fisheries Sectors in Selected Areas of Surat Thani Province</w:t>
      </w:r>
      <w:r>
        <w:rPr>
          <w:noProof/>
        </w:rPr>
        <w:t xml:space="preserve">. Bangkok; May 2011. </w:t>
      </w:r>
      <w:bookmarkEnd w:id="9"/>
    </w:p>
    <w:p w14:paraId="14523CB6" w14:textId="77777777" w:rsidR="00A64E0F" w:rsidRDefault="00A64E0F" w:rsidP="00A64E0F">
      <w:pPr>
        <w:rPr>
          <w:noProof/>
        </w:rPr>
      </w:pPr>
      <w:bookmarkStart w:id="10" w:name="_ENREF_7"/>
      <w:r>
        <w:rPr>
          <w:noProof/>
        </w:rPr>
        <w:t>7.</w:t>
      </w:r>
      <w:r>
        <w:rPr>
          <w:noProof/>
        </w:rPr>
        <w:tab/>
        <w:t xml:space="preserve">ILO-IPEC. </w:t>
      </w:r>
      <w:r w:rsidRPr="00A64E0F">
        <w:rPr>
          <w:i/>
          <w:noProof/>
        </w:rPr>
        <w:t>Evaluation Summaries: Support for national action to combat child labor and its worst forms in Thailand.</w:t>
      </w:r>
      <w:r>
        <w:rPr>
          <w:noProof/>
        </w:rPr>
        <w:t xml:space="preserve"> October 2010. </w:t>
      </w:r>
      <w:bookmarkEnd w:id="10"/>
    </w:p>
    <w:p w14:paraId="59F741CC" w14:textId="0AAC36F1" w:rsidR="00A64E0F" w:rsidRDefault="00A64E0F" w:rsidP="00A64E0F">
      <w:pPr>
        <w:rPr>
          <w:noProof/>
        </w:rPr>
      </w:pPr>
      <w:bookmarkStart w:id="11" w:name="_ENREF_8"/>
      <w:r>
        <w:rPr>
          <w:noProof/>
        </w:rPr>
        <w:t>8.</w:t>
      </w:r>
      <w:r>
        <w:rPr>
          <w:noProof/>
        </w:rPr>
        <w:tab/>
        <w:t xml:space="preserve">ILO. </w:t>
      </w:r>
      <w:r w:rsidRPr="00A64E0F">
        <w:rPr>
          <w:i/>
          <w:noProof/>
        </w:rPr>
        <w:t>Employment practices and working conditions in Thailand's fishing sector</w:t>
      </w:r>
      <w:r>
        <w:rPr>
          <w:noProof/>
        </w:rPr>
        <w:t xml:space="preserve">. Bangkok; 2013. </w:t>
      </w:r>
      <w:hyperlink r:id="rId14" w:history="1">
        <w:r w:rsidRPr="00A64E0F">
          <w:rPr>
            <w:rStyle w:val="Hyperlink"/>
            <w:noProof/>
          </w:rPr>
          <w:t>http://www.ilo.org/wcmsp5/groups/public/---asia/---ro-bangkok/documents/publication/wcms_220596.pdf</w:t>
        </w:r>
      </w:hyperlink>
      <w:r>
        <w:rPr>
          <w:noProof/>
        </w:rPr>
        <w:t>.</w:t>
      </w:r>
      <w:bookmarkEnd w:id="11"/>
    </w:p>
    <w:p w14:paraId="2359942F" w14:textId="77777777" w:rsidR="00A64E0F" w:rsidRDefault="00A64E0F" w:rsidP="00A64E0F">
      <w:pPr>
        <w:rPr>
          <w:noProof/>
        </w:rPr>
      </w:pPr>
      <w:bookmarkStart w:id="12" w:name="_ENREF_9"/>
      <w:r>
        <w:rPr>
          <w:noProof/>
        </w:rPr>
        <w:t>9.</w:t>
      </w:r>
      <w:r>
        <w:rPr>
          <w:noProof/>
        </w:rPr>
        <w:tab/>
        <w:t xml:space="preserve">Jaranya Wongprom, Thanjak Yenbamrung, Niramon Srithongchai, Nisit Sakayapan, and Moontri Sawai. </w:t>
      </w:r>
      <w:r w:rsidRPr="00A64E0F">
        <w:rPr>
          <w:i/>
          <w:noProof/>
        </w:rPr>
        <w:t xml:space="preserve">Assessing the Situation of Selected Worst Forums of Child Labour in Udon </w:t>
      </w:r>
      <w:r w:rsidRPr="00A64E0F">
        <w:rPr>
          <w:i/>
          <w:noProof/>
        </w:rPr>
        <w:lastRenderedPageBreak/>
        <w:t>Thani Province</w:t>
      </w:r>
      <w:r>
        <w:rPr>
          <w:noProof/>
        </w:rPr>
        <w:t xml:space="preserve">. Bangkok, Research and Development Institute, Khon Kaen University, supported by IPEC; June 2006. </w:t>
      </w:r>
      <w:bookmarkEnd w:id="12"/>
    </w:p>
    <w:p w14:paraId="7990B109" w14:textId="77777777" w:rsidR="00A64E0F" w:rsidRDefault="00A64E0F" w:rsidP="00A64E0F">
      <w:pPr>
        <w:rPr>
          <w:noProof/>
        </w:rPr>
      </w:pPr>
      <w:bookmarkStart w:id="13" w:name="_ENREF_10"/>
      <w:r>
        <w:rPr>
          <w:noProof/>
        </w:rPr>
        <w:t>10.</w:t>
      </w:r>
      <w:r>
        <w:rPr>
          <w:noProof/>
        </w:rPr>
        <w:tab/>
        <w:t xml:space="preserve">U.S. Embassy- Bangkok. </w:t>
      </w:r>
      <w:r w:rsidRPr="00A64E0F">
        <w:rPr>
          <w:i/>
          <w:noProof/>
        </w:rPr>
        <w:t>reporting, February 6, 2013</w:t>
      </w:r>
      <w:r>
        <w:rPr>
          <w:noProof/>
        </w:rPr>
        <w:t xml:space="preserve">. </w:t>
      </w:r>
      <w:bookmarkEnd w:id="13"/>
    </w:p>
    <w:p w14:paraId="6135AB58" w14:textId="527C1C02" w:rsidR="00A64E0F" w:rsidRDefault="00A64E0F" w:rsidP="00A64E0F">
      <w:pPr>
        <w:rPr>
          <w:noProof/>
        </w:rPr>
      </w:pPr>
      <w:bookmarkStart w:id="14" w:name="_ENREF_11"/>
      <w:r>
        <w:rPr>
          <w:noProof/>
        </w:rPr>
        <w:t>11.</w:t>
      </w:r>
      <w:r>
        <w:rPr>
          <w:noProof/>
        </w:rPr>
        <w:tab/>
        <w:t xml:space="preserve">ILO. </w:t>
      </w:r>
      <w:r w:rsidRPr="00A64E0F">
        <w:rPr>
          <w:i/>
          <w:noProof/>
        </w:rPr>
        <w:t>The Mekong Challenge: Working Day and Night</w:t>
      </w:r>
      <w:r>
        <w:rPr>
          <w:noProof/>
        </w:rPr>
        <w:t xml:space="preserve">. Bangkok, ILO Asia and the Pacific; 2006. </w:t>
      </w:r>
      <w:hyperlink r:id="rId15" w:history="1">
        <w:r w:rsidRPr="00A64E0F">
          <w:rPr>
            <w:rStyle w:val="Hyperlink"/>
            <w:noProof/>
          </w:rPr>
          <w:t>http://www.ilo.org/public/english/region/asro/bangkok/child/trafficking/downloads/workingdayandnight-english.pdf</w:t>
        </w:r>
      </w:hyperlink>
      <w:r>
        <w:rPr>
          <w:noProof/>
        </w:rPr>
        <w:t>.</w:t>
      </w:r>
      <w:bookmarkEnd w:id="14"/>
    </w:p>
    <w:p w14:paraId="089851DF" w14:textId="321CB227" w:rsidR="00A64E0F" w:rsidRDefault="00A64E0F" w:rsidP="00A64E0F">
      <w:pPr>
        <w:rPr>
          <w:noProof/>
        </w:rPr>
      </w:pPr>
      <w:bookmarkStart w:id="15" w:name="_ENREF_12"/>
      <w:r>
        <w:rPr>
          <w:noProof/>
        </w:rPr>
        <w:t>12.</w:t>
      </w:r>
      <w:r>
        <w:rPr>
          <w:noProof/>
        </w:rPr>
        <w:tab/>
        <w:t xml:space="preserve">U.S. Department of State. "Thailand," in </w:t>
      </w:r>
      <w:r w:rsidRPr="00A64E0F">
        <w:rPr>
          <w:i/>
          <w:noProof/>
        </w:rPr>
        <w:t>Country Reports on Human Rights Practices- 2013</w:t>
      </w:r>
      <w:r>
        <w:rPr>
          <w:noProof/>
        </w:rPr>
        <w:t xml:space="preserve">. Washington, DC; February 27, 2014; </w:t>
      </w:r>
      <w:hyperlink r:id="rId16" w:anchor="wrapper" w:history="1">
        <w:r w:rsidRPr="00A64E0F">
          <w:rPr>
            <w:rStyle w:val="Hyperlink"/>
            <w:noProof/>
          </w:rPr>
          <w:t>http://www.state.gov/j/drl/rls/hrrpt/humanrightsreport/index.htm#wrapper</w:t>
        </w:r>
      </w:hyperlink>
      <w:r>
        <w:rPr>
          <w:noProof/>
        </w:rPr>
        <w:t>.</w:t>
      </w:r>
      <w:bookmarkEnd w:id="15"/>
    </w:p>
    <w:p w14:paraId="40EE6B3F" w14:textId="77777777" w:rsidR="00A64E0F" w:rsidRDefault="00A64E0F" w:rsidP="00A64E0F">
      <w:pPr>
        <w:rPr>
          <w:noProof/>
        </w:rPr>
      </w:pPr>
      <w:bookmarkStart w:id="16" w:name="_ENREF_13"/>
      <w:r>
        <w:rPr>
          <w:noProof/>
        </w:rPr>
        <w:t>13.</w:t>
      </w:r>
      <w:r>
        <w:rPr>
          <w:noProof/>
        </w:rPr>
        <w:tab/>
        <w:t xml:space="preserve">ILO. </w:t>
      </w:r>
      <w:r w:rsidRPr="00A64E0F">
        <w:rPr>
          <w:i/>
          <w:noProof/>
        </w:rPr>
        <w:t>Domestic Workers in Thailand: Their Situation, Challenges and the Way Forward</w:t>
      </w:r>
      <w:r>
        <w:rPr>
          <w:noProof/>
        </w:rPr>
        <w:t xml:space="preserve">. Bangkok, ILO Subregional Office for East Asia; January 2010. </w:t>
      </w:r>
      <w:bookmarkEnd w:id="16"/>
    </w:p>
    <w:p w14:paraId="4CD4AFDA" w14:textId="58CD69BF" w:rsidR="00A64E0F" w:rsidRDefault="00A64E0F" w:rsidP="00A64E0F">
      <w:pPr>
        <w:rPr>
          <w:noProof/>
        </w:rPr>
      </w:pPr>
      <w:bookmarkStart w:id="17" w:name="_ENREF_14"/>
      <w:r>
        <w:rPr>
          <w:noProof/>
        </w:rPr>
        <w:t>14.</w:t>
      </w:r>
      <w:r>
        <w:rPr>
          <w:noProof/>
        </w:rPr>
        <w:tab/>
        <w:t xml:space="preserve">Catsoulis, J. "Portrait of the Sad Life of Child Boxers in Thailand." New York Times, New York, November 13, 2012; Movie Reviews. </w:t>
      </w:r>
      <w:hyperlink r:id="rId17" w:history="1">
        <w:r w:rsidRPr="00A64E0F">
          <w:rPr>
            <w:rStyle w:val="Hyperlink"/>
            <w:noProof/>
          </w:rPr>
          <w:t>http://movies.nytimes.com/2012/11/14/movies/buffalo-girls-on-thailands-child-boxing-circuit.html?_r=0</w:t>
        </w:r>
      </w:hyperlink>
      <w:r>
        <w:rPr>
          <w:noProof/>
        </w:rPr>
        <w:t>.</w:t>
      </w:r>
      <w:bookmarkEnd w:id="17"/>
    </w:p>
    <w:p w14:paraId="7E443997" w14:textId="2F2F71B0" w:rsidR="00A64E0F" w:rsidRDefault="00A64E0F" w:rsidP="00A64E0F">
      <w:pPr>
        <w:rPr>
          <w:noProof/>
        </w:rPr>
      </w:pPr>
      <w:bookmarkStart w:id="18" w:name="_ENREF_15"/>
      <w:r>
        <w:rPr>
          <w:noProof/>
        </w:rPr>
        <w:t>15.</w:t>
      </w:r>
      <w:r>
        <w:rPr>
          <w:noProof/>
        </w:rPr>
        <w:tab/>
        <w:t xml:space="preserve">Malm, S. "Blood, sweat and tears: Muay Thai child fighters battle against each other to become the next generation of champions." dailymail.co.ok [online] July 8, 2012 [cited May 20, 2013]; </w:t>
      </w:r>
      <w:hyperlink r:id="rId18" w:history="1">
        <w:r w:rsidRPr="00A64E0F">
          <w:rPr>
            <w:rStyle w:val="Hyperlink"/>
            <w:noProof/>
          </w:rPr>
          <w:t>http://www.dailymail.co.uk/news/article-2170513/Blood-sweat-tears-Muay-Thai-child-fighters-battle-generation-champions.html</w:t>
        </w:r>
      </w:hyperlink>
      <w:r>
        <w:rPr>
          <w:noProof/>
        </w:rPr>
        <w:t>.</w:t>
      </w:r>
      <w:bookmarkEnd w:id="18"/>
    </w:p>
    <w:p w14:paraId="251E67AC" w14:textId="60BF2D1B" w:rsidR="00A64E0F" w:rsidRDefault="00A64E0F" w:rsidP="00A64E0F">
      <w:pPr>
        <w:rPr>
          <w:noProof/>
        </w:rPr>
      </w:pPr>
      <w:bookmarkStart w:id="19" w:name="_ENREF_16"/>
      <w:r>
        <w:rPr>
          <w:noProof/>
        </w:rPr>
        <w:t>16.</w:t>
      </w:r>
      <w:r>
        <w:rPr>
          <w:noProof/>
        </w:rPr>
        <w:tab/>
        <w:t xml:space="preserve">Walker, C. "As Gamblers Gather, Thailand's child Boxers Slug It Out." NPR.org [online] May 14, 2013 [cited May 17, 2013]; </w:t>
      </w:r>
      <w:hyperlink r:id="rId19" w:history="1">
        <w:r w:rsidRPr="00A64E0F">
          <w:rPr>
            <w:rStyle w:val="Hyperlink"/>
            <w:noProof/>
          </w:rPr>
          <w:t>http://www.npr.org/blogs/parallels/2013/05/06/181647462/As-Gamblers-Gather-Thailands-Child-Boxers-Slug-It-Out</w:t>
        </w:r>
      </w:hyperlink>
      <w:r>
        <w:rPr>
          <w:noProof/>
        </w:rPr>
        <w:t>.</w:t>
      </w:r>
      <w:bookmarkEnd w:id="19"/>
    </w:p>
    <w:p w14:paraId="631C19CA" w14:textId="3F148D5A" w:rsidR="00A64E0F" w:rsidRDefault="00A64E0F" w:rsidP="00A64E0F">
      <w:pPr>
        <w:rPr>
          <w:noProof/>
        </w:rPr>
      </w:pPr>
      <w:bookmarkStart w:id="20" w:name="_ENREF_17"/>
      <w:r>
        <w:rPr>
          <w:noProof/>
        </w:rPr>
        <w:t>17.</w:t>
      </w:r>
      <w:r>
        <w:rPr>
          <w:noProof/>
        </w:rPr>
        <w:tab/>
        <w:t xml:space="preserve">Karlinsky, N. "Thailand's Child Boxers Compete in Brutal Fights for Money, Better Future." abcnews.go.com [online] January 21, 2014 [cited April 15, 2014]; </w:t>
      </w:r>
      <w:hyperlink r:id="rId20" w:history="1">
        <w:r w:rsidRPr="00A64E0F">
          <w:rPr>
            <w:rStyle w:val="Hyperlink"/>
            <w:noProof/>
          </w:rPr>
          <w:t>http://abcnews.go.com/International/thailands-child-boxers-compete-brutal-fights-money-future/story?id=21613303&amp;singlePage=true</w:t>
        </w:r>
      </w:hyperlink>
      <w:r>
        <w:rPr>
          <w:noProof/>
        </w:rPr>
        <w:t>.</w:t>
      </w:r>
      <w:bookmarkEnd w:id="20"/>
    </w:p>
    <w:p w14:paraId="39893658" w14:textId="77777777" w:rsidR="00A64E0F" w:rsidRDefault="00A64E0F" w:rsidP="00A64E0F">
      <w:pPr>
        <w:rPr>
          <w:noProof/>
        </w:rPr>
      </w:pPr>
      <w:bookmarkStart w:id="21" w:name="_ENREF_18"/>
      <w:r>
        <w:rPr>
          <w:noProof/>
        </w:rPr>
        <w:t>18.</w:t>
      </w:r>
      <w:r>
        <w:rPr>
          <w:noProof/>
        </w:rPr>
        <w:tab/>
        <w:t xml:space="preserve">ILO Committee of Experts. </w:t>
      </w:r>
      <w:r w:rsidRPr="00A64E0F">
        <w:rPr>
          <w:i/>
          <w:noProof/>
        </w:rPr>
        <w:t>General Report of the Committee of Experts on the Application of Conventions and Recommendations</w:t>
      </w:r>
      <w:r>
        <w:rPr>
          <w:noProof/>
        </w:rPr>
        <w:t xml:space="preserve">. Geneva; 2013. </w:t>
      </w:r>
      <w:bookmarkEnd w:id="21"/>
    </w:p>
    <w:p w14:paraId="1120E973" w14:textId="77777777" w:rsidR="00A64E0F" w:rsidRDefault="00A64E0F" w:rsidP="00A64E0F">
      <w:pPr>
        <w:rPr>
          <w:noProof/>
        </w:rPr>
      </w:pPr>
      <w:bookmarkStart w:id="22" w:name="_ENREF_19"/>
      <w:r>
        <w:rPr>
          <w:noProof/>
        </w:rPr>
        <w:t>19.</w:t>
      </w:r>
      <w:r>
        <w:rPr>
          <w:noProof/>
        </w:rPr>
        <w:tab/>
        <w:t xml:space="preserve">U.S. Embassy- Bangkok. </w:t>
      </w:r>
      <w:r w:rsidRPr="00A64E0F">
        <w:rPr>
          <w:i/>
          <w:noProof/>
        </w:rPr>
        <w:t>reporting, February 27, 2012</w:t>
      </w:r>
      <w:r>
        <w:rPr>
          <w:noProof/>
        </w:rPr>
        <w:t xml:space="preserve">. </w:t>
      </w:r>
      <w:bookmarkEnd w:id="22"/>
    </w:p>
    <w:p w14:paraId="135628C9" w14:textId="04DC6B75" w:rsidR="00A64E0F" w:rsidRDefault="00A64E0F" w:rsidP="00A64E0F">
      <w:pPr>
        <w:rPr>
          <w:noProof/>
        </w:rPr>
      </w:pPr>
      <w:bookmarkStart w:id="23" w:name="_ENREF_20"/>
      <w:r>
        <w:rPr>
          <w:noProof/>
        </w:rPr>
        <w:t>20.</w:t>
      </w:r>
      <w:r>
        <w:rPr>
          <w:noProof/>
        </w:rPr>
        <w:tab/>
        <w:t xml:space="preserve">U.S. Department of State. "Thailand," in </w:t>
      </w:r>
      <w:r w:rsidRPr="00A64E0F">
        <w:rPr>
          <w:i/>
          <w:noProof/>
        </w:rPr>
        <w:t>Trafficking in Persons Report- 2013</w:t>
      </w:r>
      <w:r>
        <w:rPr>
          <w:noProof/>
        </w:rPr>
        <w:t xml:space="preserve">. Washington, DC; June 19, 2013; </w:t>
      </w:r>
      <w:hyperlink r:id="rId21" w:history="1">
        <w:r w:rsidRPr="00A64E0F">
          <w:rPr>
            <w:rStyle w:val="Hyperlink"/>
            <w:noProof/>
          </w:rPr>
          <w:t>http://www.state.gov/j/tip/rls/tiprpt/2013/index.htm</w:t>
        </w:r>
      </w:hyperlink>
      <w:r>
        <w:rPr>
          <w:noProof/>
        </w:rPr>
        <w:t>.</w:t>
      </w:r>
      <w:bookmarkEnd w:id="23"/>
    </w:p>
    <w:p w14:paraId="7701CC10" w14:textId="77777777" w:rsidR="00A64E0F" w:rsidRDefault="00A64E0F" w:rsidP="00A64E0F">
      <w:pPr>
        <w:rPr>
          <w:noProof/>
        </w:rPr>
      </w:pPr>
      <w:bookmarkStart w:id="24" w:name="_ENREF_21"/>
      <w:r>
        <w:rPr>
          <w:noProof/>
        </w:rPr>
        <w:t>21.</w:t>
      </w:r>
      <w:r>
        <w:rPr>
          <w:noProof/>
        </w:rPr>
        <w:tab/>
        <w:t xml:space="preserve">U.S. Embassy- Bangkok. </w:t>
      </w:r>
      <w:r w:rsidRPr="00A64E0F">
        <w:rPr>
          <w:i/>
          <w:noProof/>
        </w:rPr>
        <w:t>reporting, February 25, 2010</w:t>
      </w:r>
      <w:r>
        <w:rPr>
          <w:noProof/>
        </w:rPr>
        <w:t xml:space="preserve">. </w:t>
      </w:r>
      <w:bookmarkEnd w:id="24"/>
    </w:p>
    <w:p w14:paraId="4F3F7A83" w14:textId="75AA4AD8" w:rsidR="00A64E0F" w:rsidRDefault="00A64E0F" w:rsidP="00A64E0F">
      <w:pPr>
        <w:rPr>
          <w:noProof/>
        </w:rPr>
      </w:pPr>
      <w:bookmarkStart w:id="25" w:name="_ENREF_22"/>
      <w:r>
        <w:rPr>
          <w:noProof/>
        </w:rPr>
        <w:t>22.</w:t>
      </w:r>
      <w:r>
        <w:rPr>
          <w:noProof/>
        </w:rPr>
        <w:tab/>
        <w:t xml:space="preserve">Integrated Regional Information Networks. "Thailand: Children Trafficked to Sell Flowers and Beg." IRINnews.org [online] June 4, 2012 [cited October 24, 2012]; </w:t>
      </w:r>
      <w:hyperlink r:id="rId22" w:history="1">
        <w:r w:rsidRPr="00A64E0F">
          <w:rPr>
            <w:rStyle w:val="Hyperlink"/>
            <w:noProof/>
          </w:rPr>
          <w:t>http://www.irinnews.org/Report/95566/THAILAND-Children-trafficked-to-sell-flowers-and-beg</w:t>
        </w:r>
      </w:hyperlink>
      <w:r>
        <w:rPr>
          <w:noProof/>
        </w:rPr>
        <w:t xml:space="preserve"> </w:t>
      </w:r>
      <w:bookmarkEnd w:id="25"/>
    </w:p>
    <w:p w14:paraId="678FDE8A" w14:textId="1369E6D7" w:rsidR="00A64E0F" w:rsidRDefault="00A64E0F" w:rsidP="00A64E0F">
      <w:pPr>
        <w:rPr>
          <w:noProof/>
        </w:rPr>
      </w:pPr>
      <w:bookmarkStart w:id="26" w:name="_ENREF_23"/>
      <w:r>
        <w:rPr>
          <w:noProof/>
        </w:rPr>
        <w:t>23.</w:t>
      </w:r>
      <w:r>
        <w:rPr>
          <w:noProof/>
        </w:rPr>
        <w:tab/>
        <w:t xml:space="preserve">U.S. Department of State. "Thailand," in </w:t>
      </w:r>
      <w:r w:rsidRPr="00A64E0F">
        <w:rPr>
          <w:i/>
          <w:noProof/>
        </w:rPr>
        <w:t>Trafficking in Persons Report- 2014</w:t>
      </w:r>
      <w:r>
        <w:rPr>
          <w:noProof/>
        </w:rPr>
        <w:t xml:space="preserve">. Washington, DC; June 20, 2014; </w:t>
      </w:r>
      <w:hyperlink r:id="rId23" w:history="1">
        <w:r w:rsidRPr="00A64E0F">
          <w:rPr>
            <w:rStyle w:val="Hyperlink"/>
            <w:noProof/>
          </w:rPr>
          <w:t>http://www.state.gov/j/tip/rls/tiprpt/2014/index.htm</w:t>
        </w:r>
      </w:hyperlink>
      <w:r>
        <w:rPr>
          <w:noProof/>
        </w:rPr>
        <w:t>.</w:t>
      </w:r>
      <w:bookmarkEnd w:id="26"/>
    </w:p>
    <w:p w14:paraId="05FEF0D7" w14:textId="113C7505" w:rsidR="00A64E0F" w:rsidRDefault="00A64E0F" w:rsidP="00A64E0F">
      <w:pPr>
        <w:rPr>
          <w:noProof/>
        </w:rPr>
      </w:pPr>
      <w:bookmarkStart w:id="27" w:name="_ENREF_24"/>
      <w:r>
        <w:rPr>
          <w:noProof/>
        </w:rPr>
        <w:t>24.</w:t>
      </w:r>
      <w:r>
        <w:rPr>
          <w:noProof/>
        </w:rPr>
        <w:tab/>
        <w:t xml:space="preserve">Mekong Sub-regional Project to Combat Trafficking in Children and Women. </w:t>
      </w:r>
      <w:r w:rsidRPr="00A64E0F">
        <w:rPr>
          <w:i/>
          <w:noProof/>
        </w:rPr>
        <w:t>The Mekong Challenge - Underpaid, Overworked and Overlooked: The realities of young migrant workers in Thailand</w:t>
      </w:r>
      <w:r>
        <w:rPr>
          <w:noProof/>
        </w:rPr>
        <w:t xml:space="preserve">. Bangkok, ILO; 2006. </w:t>
      </w:r>
      <w:hyperlink r:id="rId24" w:history="1">
        <w:r w:rsidRPr="00A64E0F">
          <w:rPr>
            <w:rStyle w:val="Hyperlink"/>
            <w:noProof/>
          </w:rPr>
          <w:t>http://natlex.ilo.ch/wcmsp5/groups/public/---asia/---ro-bangkok/documents/publication/wcms_bk_pb_67_en.pdf</w:t>
        </w:r>
      </w:hyperlink>
      <w:r>
        <w:rPr>
          <w:noProof/>
        </w:rPr>
        <w:t>.</w:t>
      </w:r>
      <w:bookmarkEnd w:id="27"/>
    </w:p>
    <w:p w14:paraId="23885F98" w14:textId="43F31D4D" w:rsidR="00A64E0F" w:rsidRDefault="00A64E0F" w:rsidP="00A64E0F">
      <w:pPr>
        <w:rPr>
          <w:noProof/>
        </w:rPr>
      </w:pPr>
      <w:bookmarkStart w:id="28" w:name="_ENREF_25"/>
      <w:r>
        <w:rPr>
          <w:noProof/>
        </w:rPr>
        <w:t>25.</w:t>
      </w:r>
      <w:r>
        <w:rPr>
          <w:noProof/>
        </w:rPr>
        <w:tab/>
        <w:t xml:space="preserve">UN Secretary-General. </w:t>
      </w:r>
      <w:r w:rsidRPr="00A64E0F">
        <w:rPr>
          <w:i/>
          <w:noProof/>
        </w:rPr>
        <w:t>Children and armed conflict: Report of the Secretary-General,</w:t>
      </w:r>
      <w:r>
        <w:rPr>
          <w:noProof/>
        </w:rPr>
        <w:t xml:space="preserve"> May 15, 2014. </w:t>
      </w:r>
      <w:hyperlink r:id="rId25" w:history="1">
        <w:r w:rsidRPr="00A64E0F">
          <w:rPr>
            <w:rStyle w:val="Hyperlink"/>
            <w:noProof/>
          </w:rPr>
          <w:t>http://www.un.org/ga/search/view_doc.asp?symbol=a/68/878</w:t>
        </w:r>
      </w:hyperlink>
      <w:r>
        <w:rPr>
          <w:noProof/>
        </w:rPr>
        <w:t>.</w:t>
      </w:r>
      <w:bookmarkEnd w:id="28"/>
    </w:p>
    <w:p w14:paraId="3C37BEDC" w14:textId="6000041A" w:rsidR="00A64E0F" w:rsidRDefault="00A64E0F" w:rsidP="00A64E0F">
      <w:pPr>
        <w:rPr>
          <w:noProof/>
        </w:rPr>
      </w:pPr>
      <w:bookmarkStart w:id="29" w:name="_ENREF_26"/>
      <w:r>
        <w:rPr>
          <w:noProof/>
        </w:rPr>
        <w:lastRenderedPageBreak/>
        <w:t>26.</w:t>
      </w:r>
      <w:r>
        <w:rPr>
          <w:noProof/>
        </w:rPr>
        <w:tab/>
        <w:t xml:space="preserve">ILO-IPEC. </w:t>
      </w:r>
      <w:r w:rsidRPr="00A64E0F">
        <w:rPr>
          <w:i/>
          <w:noProof/>
        </w:rPr>
        <w:t>Baseline Surveys on Child Labour in Selected Areas in Thailand</w:t>
      </w:r>
      <w:r>
        <w:rPr>
          <w:noProof/>
        </w:rPr>
        <w:t xml:space="preserve">. Bangkok; September 2013. </w:t>
      </w:r>
      <w:hyperlink r:id="rId26" w:history="1">
        <w:r w:rsidRPr="00A64E0F">
          <w:rPr>
            <w:rStyle w:val="Hyperlink"/>
            <w:noProof/>
          </w:rPr>
          <w:t>http://www.ilo.org/wcmsp5/groups/public/---asia/---ro-bangkok/documents/publication/wcms_222568.pdf</w:t>
        </w:r>
      </w:hyperlink>
      <w:r>
        <w:rPr>
          <w:noProof/>
        </w:rPr>
        <w:t>.</w:t>
      </w:r>
      <w:bookmarkEnd w:id="29"/>
    </w:p>
    <w:p w14:paraId="764CE320" w14:textId="77777777" w:rsidR="00A64E0F" w:rsidRDefault="00A64E0F" w:rsidP="00A64E0F">
      <w:pPr>
        <w:rPr>
          <w:noProof/>
        </w:rPr>
      </w:pPr>
      <w:bookmarkStart w:id="30" w:name="_ENREF_27"/>
      <w:r>
        <w:rPr>
          <w:noProof/>
        </w:rPr>
        <w:t>27.</w:t>
      </w:r>
      <w:r>
        <w:rPr>
          <w:noProof/>
        </w:rPr>
        <w:tab/>
        <w:t>U.S. Embassy- Bangkok official. E-mail communication to USDOL official. March 4, 2014.</w:t>
      </w:r>
      <w:bookmarkEnd w:id="30"/>
    </w:p>
    <w:p w14:paraId="0744427A" w14:textId="652B0A41" w:rsidR="00A64E0F" w:rsidRDefault="00A64E0F" w:rsidP="00A64E0F">
      <w:pPr>
        <w:rPr>
          <w:noProof/>
        </w:rPr>
      </w:pPr>
      <w:bookmarkStart w:id="31" w:name="_ENREF_28"/>
      <w:r>
        <w:rPr>
          <w:noProof/>
        </w:rPr>
        <w:t>28.</w:t>
      </w:r>
      <w:r>
        <w:rPr>
          <w:noProof/>
        </w:rPr>
        <w:tab/>
        <w:t xml:space="preserve">Campbell, C. "Savage Escalation Threatened in Thailand's Southern Insurgency." </w:t>
      </w:r>
      <w:r w:rsidRPr="00A64E0F">
        <w:rPr>
          <w:i/>
          <w:noProof/>
        </w:rPr>
        <w:t>Time</w:t>
      </w:r>
      <w:r>
        <w:rPr>
          <w:noProof/>
        </w:rPr>
        <w:t xml:space="preserve">, (May 22, 2013); </w:t>
      </w:r>
      <w:hyperlink r:id="rId27" w:history="1">
        <w:r w:rsidRPr="00A64E0F">
          <w:rPr>
            <w:rStyle w:val="Hyperlink"/>
            <w:noProof/>
          </w:rPr>
          <w:t>http://world.time.com/2013/05/22/savage-escalation-threatened-in-thailands-southern-insurgency/</w:t>
        </w:r>
      </w:hyperlink>
      <w:r>
        <w:rPr>
          <w:noProof/>
        </w:rPr>
        <w:t>.</w:t>
      </w:r>
      <w:bookmarkEnd w:id="31"/>
    </w:p>
    <w:p w14:paraId="2892AE37" w14:textId="2327BC08" w:rsidR="00A64E0F" w:rsidRDefault="00A64E0F" w:rsidP="00A64E0F">
      <w:pPr>
        <w:rPr>
          <w:noProof/>
        </w:rPr>
      </w:pPr>
      <w:bookmarkStart w:id="32" w:name="_ENREF_29"/>
      <w:r>
        <w:rPr>
          <w:noProof/>
        </w:rPr>
        <w:t>29.</w:t>
      </w:r>
      <w:r>
        <w:rPr>
          <w:noProof/>
        </w:rPr>
        <w:tab/>
        <w:t xml:space="preserve">U.S. Department of State. "Thailand," in </w:t>
      </w:r>
      <w:r w:rsidRPr="00A64E0F">
        <w:rPr>
          <w:i/>
          <w:noProof/>
        </w:rPr>
        <w:t>Country Reports on Human Rights Practices- 2012</w:t>
      </w:r>
      <w:r>
        <w:rPr>
          <w:noProof/>
        </w:rPr>
        <w:t xml:space="preserve">. Washington, DC; April 19, 2013; </w:t>
      </w:r>
      <w:hyperlink r:id="rId28" w:anchor="wrapper" w:history="1">
        <w:r w:rsidRPr="00A64E0F">
          <w:rPr>
            <w:rStyle w:val="Hyperlink"/>
            <w:noProof/>
          </w:rPr>
          <w:t>http://www.state.gov/j/drl/rls/hrrpt/humanrightsreport/index.htm#wrapper</w:t>
        </w:r>
      </w:hyperlink>
      <w:r>
        <w:rPr>
          <w:noProof/>
        </w:rPr>
        <w:t>.</w:t>
      </w:r>
      <w:bookmarkEnd w:id="32"/>
    </w:p>
    <w:p w14:paraId="09A9D0EF" w14:textId="77777777" w:rsidR="00A64E0F" w:rsidRDefault="00A64E0F" w:rsidP="00A64E0F">
      <w:pPr>
        <w:rPr>
          <w:noProof/>
        </w:rPr>
      </w:pPr>
      <w:bookmarkStart w:id="33" w:name="_ENREF_30"/>
      <w:r>
        <w:rPr>
          <w:noProof/>
        </w:rPr>
        <w:t>30.</w:t>
      </w:r>
      <w:r>
        <w:rPr>
          <w:noProof/>
        </w:rPr>
        <w:tab/>
        <w:t xml:space="preserve">Government of Thailand. </w:t>
      </w:r>
      <w:r w:rsidRPr="00A64E0F">
        <w:rPr>
          <w:i/>
          <w:noProof/>
        </w:rPr>
        <w:t>Labour Protection Act</w:t>
      </w:r>
      <w:r>
        <w:rPr>
          <w:noProof/>
        </w:rPr>
        <w:t xml:space="preserve">, enacted 1998. </w:t>
      </w:r>
      <w:bookmarkEnd w:id="33"/>
    </w:p>
    <w:p w14:paraId="0C1A794C" w14:textId="77777777" w:rsidR="00A64E0F" w:rsidRDefault="00A64E0F" w:rsidP="00A64E0F">
      <w:pPr>
        <w:rPr>
          <w:noProof/>
        </w:rPr>
      </w:pPr>
      <w:bookmarkStart w:id="34" w:name="_ENREF_31"/>
      <w:r>
        <w:rPr>
          <w:noProof/>
        </w:rPr>
        <w:t>31.</w:t>
      </w:r>
      <w:r>
        <w:rPr>
          <w:noProof/>
        </w:rPr>
        <w:tab/>
        <w:t xml:space="preserve">Government of Thailand. </w:t>
      </w:r>
      <w:r w:rsidRPr="00A64E0F">
        <w:rPr>
          <w:i/>
          <w:noProof/>
        </w:rPr>
        <w:t>Constitution</w:t>
      </w:r>
      <w:r>
        <w:rPr>
          <w:noProof/>
        </w:rPr>
        <w:t xml:space="preserve">, enacted 2007. </w:t>
      </w:r>
      <w:bookmarkEnd w:id="34"/>
    </w:p>
    <w:p w14:paraId="57503112" w14:textId="77777777" w:rsidR="00A64E0F" w:rsidRDefault="00A64E0F" w:rsidP="00A64E0F">
      <w:pPr>
        <w:rPr>
          <w:noProof/>
        </w:rPr>
      </w:pPr>
      <w:bookmarkStart w:id="35" w:name="_ENREF_32"/>
      <w:r>
        <w:rPr>
          <w:noProof/>
        </w:rPr>
        <w:t>32.</w:t>
      </w:r>
      <w:r>
        <w:rPr>
          <w:noProof/>
        </w:rPr>
        <w:tab/>
        <w:t xml:space="preserve">Government of Thailand. </w:t>
      </w:r>
      <w:r w:rsidRPr="00A64E0F">
        <w:rPr>
          <w:i/>
          <w:noProof/>
        </w:rPr>
        <w:t>Penal Code</w:t>
      </w:r>
      <w:r>
        <w:rPr>
          <w:noProof/>
        </w:rPr>
        <w:t xml:space="preserve">, enacted 1997. </w:t>
      </w:r>
      <w:bookmarkEnd w:id="35"/>
    </w:p>
    <w:p w14:paraId="122AD334" w14:textId="77777777" w:rsidR="00A64E0F" w:rsidRDefault="00A64E0F" w:rsidP="00A64E0F">
      <w:pPr>
        <w:rPr>
          <w:noProof/>
        </w:rPr>
      </w:pPr>
      <w:bookmarkStart w:id="36" w:name="_ENREF_33"/>
      <w:r>
        <w:rPr>
          <w:noProof/>
        </w:rPr>
        <w:t>33.</w:t>
      </w:r>
      <w:r>
        <w:rPr>
          <w:noProof/>
        </w:rPr>
        <w:tab/>
        <w:t xml:space="preserve">Government of Thailand. </w:t>
      </w:r>
      <w:r w:rsidRPr="00A64E0F">
        <w:rPr>
          <w:i/>
          <w:noProof/>
        </w:rPr>
        <w:t>Anti-Trafficking in Persons Act</w:t>
      </w:r>
      <w:r>
        <w:rPr>
          <w:noProof/>
        </w:rPr>
        <w:t xml:space="preserve">, enacted January 30, 2008. </w:t>
      </w:r>
      <w:bookmarkEnd w:id="36"/>
    </w:p>
    <w:p w14:paraId="4B764F82" w14:textId="77777777" w:rsidR="00A64E0F" w:rsidRDefault="00A64E0F" w:rsidP="00A64E0F">
      <w:pPr>
        <w:rPr>
          <w:noProof/>
        </w:rPr>
      </w:pPr>
      <w:bookmarkStart w:id="37" w:name="_ENREF_34"/>
      <w:r>
        <w:rPr>
          <w:noProof/>
        </w:rPr>
        <w:t>34.</w:t>
      </w:r>
      <w:r>
        <w:rPr>
          <w:noProof/>
        </w:rPr>
        <w:tab/>
        <w:t xml:space="preserve">Government of Thailand. </w:t>
      </w:r>
      <w:r w:rsidRPr="00A64E0F">
        <w:rPr>
          <w:i/>
          <w:noProof/>
        </w:rPr>
        <w:t>Prevention and Suppression of Prostitution Act</w:t>
      </w:r>
      <w:r>
        <w:rPr>
          <w:noProof/>
        </w:rPr>
        <w:t xml:space="preserve">, enacted October 14, 1996. </w:t>
      </w:r>
      <w:bookmarkEnd w:id="37"/>
    </w:p>
    <w:p w14:paraId="517D3502" w14:textId="77777777" w:rsidR="00A64E0F" w:rsidRDefault="00A64E0F" w:rsidP="00A64E0F">
      <w:pPr>
        <w:rPr>
          <w:noProof/>
        </w:rPr>
      </w:pPr>
      <w:bookmarkStart w:id="38" w:name="_ENREF_35"/>
      <w:r>
        <w:rPr>
          <w:noProof/>
        </w:rPr>
        <w:t>35.</w:t>
      </w:r>
      <w:r>
        <w:rPr>
          <w:noProof/>
        </w:rPr>
        <w:tab/>
        <w:t xml:space="preserve">Government of Thailand. </w:t>
      </w:r>
      <w:r w:rsidRPr="00A64E0F">
        <w:rPr>
          <w:i/>
          <w:noProof/>
        </w:rPr>
        <w:t>Child Protection Act</w:t>
      </w:r>
      <w:r>
        <w:rPr>
          <w:noProof/>
        </w:rPr>
        <w:t xml:space="preserve">, enacted 2003. </w:t>
      </w:r>
      <w:bookmarkEnd w:id="38"/>
    </w:p>
    <w:p w14:paraId="58CC198C" w14:textId="6817790A" w:rsidR="00A64E0F" w:rsidRDefault="00A64E0F" w:rsidP="00A64E0F">
      <w:pPr>
        <w:rPr>
          <w:noProof/>
        </w:rPr>
      </w:pPr>
      <w:bookmarkStart w:id="39" w:name="_ENREF_36"/>
      <w:r>
        <w:rPr>
          <w:noProof/>
        </w:rPr>
        <w:t>36.</w:t>
      </w:r>
      <w:r>
        <w:rPr>
          <w:noProof/>
        </w:rPr>
        <w:tab/>
        <w:t xml:space="preserve">Child Soldiers International. </w:t>
      </w:r>
      <w:r w:rsidRPr="00A64E0F">
        <w:rPr>
          <w:i/>
          <w:noProof/>
        </w:rPr>
        <w:t>Louder Than Words: An agenda for action to end state use of child soldiers</w:t>
      </w:r>
      <w:r>
        <w:rPr>
          <w:noProof/>
        </w:rPr>
        <w:t xml:space="preserve">. London; September 2012. </w:t>
      </w:r>
      <w:hyperlink r:id="rId29" w:history="1">
        <w:r w:rsidRPr="00A64E0F">
          <w:rPr>
            <w:rStyle w:val="Hyperlink"/>
            <w:noProof/>
          </w:rPr>
          <w:t>http://www.child-soldiers.org/global_report_reader.php?id=562</w:t>
        </w:r>
      </w:hyperlink>
      <w:r>
        <w:rPr>
          <w:noProof/>
        </w:rPr>
        <w:t>.</w:t>
      </w:r>
      <w:bookmarkEnd w:id="39"/>
    </w:p>
    <w:p w14:paraId="088D35FD" w14:textId="3D439586" w:rsidR="00A64E0F" w:rsidRDefault="00A64E0F" w:rsidP="00A64E0F">
      <w:pPr>
        <w:rPr>
          <w:noProof/>
        </w:rPr>
      </w:pPr>
      <w:bookmarkStart w:id="40" w:name="_ENREF_37"/>
      <w:r>
        <w:rPr>
          <w:noProof/>
        </w:rPr>
        <w:t>37.</w:t>
      </w:r>
      <w:r>
        <w:rPr>
          <w:noProof/>
        </w:rPr>
        <w:tab/>
        <w:t xml:space="preserve">Government of Thailand. </w:t>
      </w:r>
      <w:r w:rsidRPr="00A64E0F">
        <w:rPr>
          <w:i/>
          <w:noProof/>
        </w:rPr>
        <w:t>National Education Act</w:t>
      </w:r>
      <w:r>
        <w:rPr>
          <w:noProof/>
        </w:rPr>
        <w:t xml:space="preserve">, enacted 1999. </w:t>
      </w:r>
      <w:hyperlink r:id="rId30" w:history="1">
        <w:r w:rsidRPr="00A64E0F">
          <w:rPr>
            <w:rStyle w:val="Hyperlink"/>
            <w:noProof/>
          </w:rPr>
          <w:t>http://www.onesqa.or.th/en/publication/nation_edbook.pdf</w:t>
        </w:r>
      </w:hyperlink>
      <w:r>
        <w:rPr>
          <w:noProof/>
        </w:rPr>
        <w:t>.</w:t>
      </w:r>
      <w:bookmarkEnd w:id="40"/>
    </w:p>
    <w:p w14:paraId="77D6EF9B" w14:textId="12ACDE8E" w:rsidR="00A64E0F" w:rsidRDefault="00A64E0F" w:rsidP="00A64E0F">
      <w:pPr>
        <w:rPr>
          <w:noProof/>
        </w:rPr>
      </w:pPr>
      <w:bookmarkStart w:id="41" w:name="_ENREF_38"/>
      <w:r>
        <w:rPr>
          <w:noProof/>
        </w:rPr>
        <w:t>38.</w:t>
      </w:r>
      <w:r>
        <w:rPr>
          <w:noProof/>
        </w:rPr>
        <w:tab/>
        <w:t xml:space="preserve">Ministry of Foreign Affairs of The Kingdom of Thailand. </w:t>
      </w:r>
      <w:r w:rsidRPr="00A64E0F">
        <w:rPr>
          <w:i/>
          <w:noProof/>
        </w:rPr>
        <w:t>Thailand Ratifies UN Convention against Transnational Organized Crime (UNTOC) and Protocol to Prevent, Suppress and Punish Trafficking in Persons, Especially Women and Children, supplementing the United Nations Convention against Transnational Organized Crime</w:t>
      </w:r>
      <w:r>
        <w:rPr>
          <w:noProof/>
        </w:rPr>
        <w:t xml:space="preserve">. Press Release. Bangkok; October 21, 2013. </w:t>
      </w:r>
      <w:hyperlink r:id="rId31" w:history="1">
        <w:r w:rsidRPr="00A64E0F">
          <w:rPr>
            <w:rStyle w:val="Hyperlink"/>
            <w:noProof/>
          </w:rPr>
          <w:t>http://www.mfa.go.th/main/en/media-center/14/40175-Thailand-Ratifies-UN-Convention-against-Transnatio.html</w:t>
        </w:r>
      </w:hyperlink>
      <w:r>
        <w:rPr>
          <w:noProof/>
        </w:rPr>
        <w:t>.</w:t>
      </w:r>
      <w:bookmarkEnd w:id="41"/>
    </w:p>
    <w:p w14:paraId="3A7E5B82" w14:textId="3C751128" w:rsidR="00A64E0F" w:rsidRDefault="00A64E0F" w:rsidP="00A64E0F">
      <w:pPr>
        <w:rPr>
          <w:noProof/>
        </w:rPr>
      </w:pPr>
      <w:bookmarkStart w:id="42" w:name="_ENREF_39"/>
      <w:r>
        <w:rPr>
          <w:noProof/>
        </w:rPr>
        <w:t>39.</w:t>
      </w:r>
      <w:r>
        <w:rPr>
          <w:noProof/>
        </w:rPr>
        <w:tab/>
        <w:t xml:space="preserve">Office of the National Economic and Social Development Board. </w:t>
      </w:r>
      <w:r w:rsidRPr="00A64E0F">
        <w:rPr>
          <w:i/>
          <w:noProof/>
        </w:rPr>
        <w:t>Thailand's Social Development in Q4/2013 and the Year 2013</w:t>
      </w:r>
      <w:r>
        <w:rPr>
          <w:noProof/>
        </w:rPr>
        <w:t xml:space="preserve">. Bangkok; February 24, 2014. </w:t>
      </w:r>
      <w:hyperlink r:id="rId32" w:history="1">
        <w:r w:rsidRPr="00A64E0F">
          <w:rPr>
            <w:rStyle w:val="Hyperlink"/>
            <w:noProof/>
          </w:rPr>
          <w:t>http://www.nesdb.go.th/temp_social/data/SocialPressEngQ4-2014.pdf</w:t>
        </w:r>
      </w:hyperlink>
      <w:r>
        <w:rPr>
          <w:noProof/>
        </w:rPr>
        <w:t>.</w:t>
      </w:r>
      <w:bookmarkEnd w:id="42"/>
    </w:p>
    <w:p w14:paraId="5F9C9D27" w14:textId="77777777" w:rsidR="00A64E0F" w:rsidRDefault="00A64E0F" w:rsidP="00A64E0F">
      <w:pPr>
        <w:rPr>
          <w:noProof/>
        </w:rPr>
      </w:pPr>
      <w:bookmarkStart w:id="43" w:name="_ENREF_40"/>
      <w:r>
        <w:rPr>
          <w:noProof/>
        </w:rPr>
        <w:t>40.</w:t>
      </w:r>
      <w:r>
        <w:rPr>
          <w:noProof/>
        </w:rPr>
        <w:tab/>
        <w:t xml:space="preserve">Government of Thailand. </w:t>
      </w:r>
      <w:r w:rsidRPr="00A64E0F">
        <w:rPr>
          <w:i/>
          <w:noProof/>
        </w:rPr>
        <w:t>Ministerial Regulation Concerning Labour Protection of Employee in Agricultural Work</w:t>
      </w:r>
      <w:r>
        <w:rPr>
          <w:noProof/>
        </w:rPr>
        <w:t xml:space="preserve">, enacted 2004. </w:t>
      </w:r>
      <w:bookmarkEnd w:id="43"/>
    </w:p>
    <w:p w14:paraId="4281E5C6" w14:textId="77777777" w:rsidR="00A64E0F" w:rsidRDefault="00A64E0F" w:rsidP="00A64E0F">
      <w:pPr>
        <w:rPr>
          <w:noProof/>
        </w:rPr>
      </w:pPr>
      <w:bookmarkStart w:id="44" w:name="_ENREF_41"/>
      <w:r>
        <w:rPr>
          <w:noProof/>
        </w:rPr>
        <w:t>41.</w:t>
      </w:r>
      <w:r>
        <w:rPr>
          <w:noProof/>
        </w:rPr>
        <w:tab/>
        <w:t xml:space="preserve">Government of Thailand. </w:t>
      </w:r>
      <w:r w:rsidRPr="00A64E0F">
        <w:rPr>
          <w:i/>
          <w:noProof/>
        </w:rPr>
        <w:t>Significant Operations on the Elimination of Worst Forms of Child Labour in 2013</w:t>
      </w:r>
      <w:r>
        <w:rPr>
          <w:noProof/>
        </w:rPr>
        <w:t xml:space="preserve">. Submitted in response to U.S. Department of Labor Federal Register Notice (December 11, 2013) "Request for Information on Efforts by Certain Countries to Eliminate the Worst Forms of Child Labor". Bangkok; March 5, 2014. </w:t>
      </w:r>
      <w:bookmarkEnd w:id="44"/>
    </w:p>
    <w:p w14:paraId="5FD9AAC4" w14:textId="77777777" w:rsidR="00A64E0F" w:rsidRDefault="00A64E0F" w:rsidP="00A64E0F">
      <w:pPr>
        <w:rPr>
          <w:noProof/>
        </w:rPr>
      </w:pPr>
      <w:bookmarkStart w:id="45" w:name="_ENREF_42"/>
      <w:r>
        <w:rPr>
          <w:noProof/>
        </w:rPr>
        <w:t>42.</w:t>
      </w:r>
      <w:r>
        <w:rPr>
          <w:noProof/>
        </w:rPr>
        <w:tab/>
        <w:t xml:space="preserve">Government of Thailand. </w:t>
      </w:r>
      <w:r w:rsidRPr="00A64E0F">
        <w:rPr>
          <w:i/>
          <w:noProof/>
        </w:rPr>
        <w:t>Translated answers to U.S. Department of Labor Questionnaire</w:t>
      </w:r>
      <w:r>
        <w:rPr>
          <w:noProof/>
        </w:rPr>
        <w:t xml:space="preserve">. Submitted in response to U.S. Department of Labor Federal Register Notice (December 11, 2013) "Request for Information on Efforts by Certain Countries to Eliminate the Worst Forms of Child Labor". Bangkok; March 5, 2014. </w:t>
      </w:r>
      <w:bookmarkEnd w:id="45"/>
    </w:p>
    <w:p w14:paraId="1FCF4F93" w14:textId="192E5475" w:rsidR="00A64E0F" w:rsidRDefault="00A64E0F" w:rsidP="00A64E0F">
      <w:pPr>
        <w:rPr>
          <w:noProof/>
        </w:rPr>
      </w:pPr>
      <w:bookmarkStart w:id="46" w:name="_ENREF_43"/>
      <w:r>
        <w:rPr>
          <w:noProof/>
        </w:rPr>
        <w:t>43.</w:t>
      </w:r>
      <w:r>
        <w:rPr>
          <w:noProof/>
        </w:rPr>
        <w:tab/>
        <w:t xml:space="preserve">ILO. </w:t>
      </w:r>
      <w:r w:rsidRPr="00A64E0F">
        <w:rPr>
          <w:i/>
          <w:noProof/>
        </w:rPr>
        <w:t>Thailand: new Ministerial Regulation offers better protection of domestic workers' rights</w:t>
      </w:r>
      <w:r>
        <w:rPr>
          <w:noProof/>
        </w:rPr>
        <w:t xml:space="preserve">. Geneva; 2013. </w:t>
      </w:r>
      <w:hyperlink r:id="rId33" w:history="1">
        <w:r w:rsidRPr="00A64E0F">
          <w:rPr>
            <w:rStyle w:val="Hyperlink"/>
            <w:noProof/>
          </w:rPr>
          <w:t>http://www.ilo.org/wcmsp5/groups/public/---ed_protect/---protrav/---travail/documents/publication/wcms_208703.pdf</w:t>
        </w:r>
      </w:hyperlink>
      <w:r>
        <w:rPr>
          <w:noProof/>
        </w:rPr>
        <w:t>.</w:t>
      </w:r>
      <w:bookmarkEnd w:id="46"/>
    </w:p>
    <w:p w14:paraId="16FE9CB9" w14:textId="77777777" w:rsidR="00A64E0F" w:rsidRDefault="00A64E0F" w:rsidP="00A64E0F">
      <w:pPr>
        <w:rPr>
          <w:noProof/>
        </w:rPr>
      </w:pPr>
      <w:bookmarkStart w:id="47" w:name="_ENREF_44"/>
      <w:r>
        <w:rPr>
          <w:noProof/>
        </w:rPr>
        <w:t>44.</w:t>
      </w:r>
      <w:r>
        <w:rPr>
          <w:noProof/>
        </w:rPr>
        <w:tab/>
        <w:t xml:space="preserve">U.S. Embassy- Bangkok. </w:t>
      </w:r>
      <w:r w:rsidRPr="00A64E0F">
        <w:rPr>
          <w:i/>
          <w:noProof/>
        </w:rPr>
        <w:t>reporting, January 4, 2011</w:t>
      </w:r>
      <w:r>
        <w:rPr>
          <w:noProof/>
        </w:rPr>
        <w:t xml:space="preserve">. </w:t>
      </w:r>
      <w:bookmarkEnd w:id="47"/>
    </w:p>
    <w:p w14:paraId="6573F1EA" w14:textId="77777777" w:rsidR="00A64E0F" w:rsidRDefault="00A64E0F" w:rsidP="00A64E0F">
      <w:pPr>
        <w:rPr>
          <w:noProof/>
        </w:rPr>
      </w:pPr>
      <w:bookmarkStart w:id="48" w:name="_ENREF_45"/>
      <w:r>
        <w:rPr>
          <w:noProof/>
        </w:rPr>
        <w:lastRenderedPageBreak/>
        <w:t>45.</w:t>
      </w:r>
      <w:r>
        <w:rPr>
          <w:noProof/>
        </w:rPr>
        <w:tab/>
        <w:t xml:space="preserve">U.S. Embassy- Bangkok. </w:t>
      </w:r>
      <w:r w:rsidRPr="00A64E0F">
        <w:rPr>
          <w:i/>
          <w:noProof/>
        </w:rPr>
        <w:t>reporting, March 4, 2010</w:t>
      </w:r>
      <w:r>
        <w:rPr>
          <w:noProof/>
        </w:rPr>
        <w:t xml:space="preserve">. </w:t>
      </w:r>
      <w:bookmarkEnd w:id="48"/>
    </w:p>
    <w:p w14:paraId="29E69A04" w14:textId="292DCE13" w:rsidR="00A64E0F" w:rsidRDefault="00A64E0F" w:rsidP="00A64E0F">
      <w:pPr>
        <w:rPr>
          <w:noProof/>
        </w:rPr>
      </w:pPr>
      <w:bookmarkStart w:id="49" w:name="_ENREF_46"/>
      <w:r>
        <w:rPr>
          <w:noProof/>
        </w:rPr>
        <w:t>46.</w:t>
      </w:r>
      <w:r>
        <w:rPr>
          <w:noProof/>
        </w:rPr>
        <w:tab/>
        <w:t xml:space="preserve">Ministry of Labour. </w:t>
      </w:r>
      <w:r w:rsidRPr="00A64E0F">
        <w:rPr>
          <w:i/>
          <w:noProof/>
        </w:rPr>
        <w:t>Ministry of Labour Holds Seminar on 1506 Hotline Service</w:t>
      </w:r>
      <w:r>
        <w:rPr>
          <w:noProof/>
        </w:rPr>
        <w:t xml:space="preserve">, Ministry of Labour, [online] February 27, 2014 [cited April 16, 2014]; </w:t>
      </w:r>
      <w:hyperlink r:id="rId34" w:history="1">
        <w:r w:rsidRPr="00A64E0F">
          <w:rPr>
            <w:rStyle w:val="Hyperlink"/>
            <w:noProof/>
          </w:rPr>
          <w:t>http://www.mol.go.th/en/anonymouse/news/35741</w:t>
        </w:r>
      </w:hyperlink>
      <w:r>
        <w:rPr>
          <w:noProof/>
        </w:rPr>
        <w:t>.</w:t>
      </w:r>
      <w:bookmarkEnd w:id="49"/>
    </w:p>
    <w:p w14:paraId="77E23608" w14:textId="77777777" w:rsidR="00A64E0F" w:rsidRDefault="00A64E0F" w:rsidP="00A64E0F">
      <w:pPr>
        <w:rPr>
          <w:noProof/>
        </w:rPr>
      </w:pPr>
      <w:bookmarkStart w:id="50" w:name="_ENREF_47"/>
      <w:r>
        <w:rPr>
          <w:noProof/>
        </w:rPr>
        <w:t>47.</w:t>
      </w:r>
      <w:r>
        <w:rPr>
          <w:noProof/>
        </w:rPr>
        <w:tab/>
        <w:t>U.S. Embassy- Bangkok official. E-mail communication to USDOL official. June 6, 2014.</w:t>
      </w:r>
      <w:bookmarkEnd w:id="50"/>
    </w:p>
    <w:p w14:paraId="18B751D5" w14:textId="7FAF915F" w:rsidR="00A64E0F" w:rsidRDefault="00A64E0F" w:rsidP="00A64E0F">
      <w:pPr>
        <w:rPr>
          <w:noProof/>
        </w:rPr>
      </w:pPr>
      <w:bookmarkStart w:id="51" w:name="_ENREF_48"/>
      <w:r>
        <w:rPr>
          <w:noProof/>
        </w:rPr>
        <w:t>48.</w:t>
      </w:r>
      <w:r>
        <w:rPr>
          <w:noProof/>
        </w:rPr>
        <w:tab/>
        <w:t xml:space="preserve">Government of Thailand. </w:t>
      </w:r>
      <w:r w:rsidRPr="00A64E0F">
        <w:rPr>
          <w:i/>
          <w:noProof/>
        </w:rPr>
        <w:t>The Special Case Investigation Act</w:t>
      </w:r>
      <w:r>
        <w:rPr>
          <w:noProof/>
        </w:rPr>
        <w:t>, enacted 2004. https://</w:t>
      </w:r>
      <w:hyperlink r:id="rId35" w:history="1">
        <w:r w:rsidRPr="00A64E0F">
          <w:rPr>
            <w:rStyle w:val="Hyperlink"/>
            <w:noProof/>
          </w:rPr>
          <w:t>www.unodc.org/tldb/pdf/Thailand_Special_Investigation_Act.pdf</w:t>
        </w:r>
      </w:hyperlink>
      <w:r>
        <w:rPr>
          <w:noProof/>
        </w:rPr>
        <w:t>.</w:t>
      </w:r>
      <w:bookmarkEnd w:id="51"/>
    </w:p>
    <w:p w14:paraId="4A5B8228" w14:textId="77777777" w:rsidR="00A64E0F" w:rsidRDefault="00A64E0F" w:rsidP="00A64E0F">
      <w:pPr>
        <w:rPr>
          <w:noProof/>
        </w:rPr>
      </w:pPr>
      <w:bookmarkStart w:id="52" w:name="_ENREF_49"/>
      <w:r>
        <w:rPr>
          <w:noProof/>
        </w:rPr>
        <w:t>49.</w:t>
      </w:r>
      <w:r>
        <w:rPr>
          <w:noProof/>
        </w:rPr>
        <w:tab/>
        <w:t xml:space="preserve">Government of Thailand. </w:t>
      </w:r>
      <w:r w:rsidRPr="00A64E0F">
        <w:rPr>
          <w:i/>
          <w:noProof/>
        </w:rPr>
        <w:t>Thailand's Efforts in the Prevention and the Elimination of the Worst Forms of Child Labor</w:t>
      </w:r>
      <w:r>
        <w:rPr>
          <w:noProof/>
        </w:rPr>
        <w:t xml:space="preserve">. Bangkok; 2011. </w:t>
      </w:r>
      <w:bookmarkEnd w:id="52"/>
    </w:p>
    <w:p w14:paraId="0F8EBD01" w14:textId="77777777" w:rsidR="00A64E0F" w:rsidRDefault="00A64E0F" w:rsidP="00A64E0F">
      <w:pPr>
        <w:rPr>
          <w:noProof/>
        </w:rPr>
      </w:pPr>
      <w:bookmarkStart w:id="53" w:name="_ENREF_50"/>
      <w:r>
        <w:rPr>
          <w:noProof/>
        </w:rPr>
        <w:t>50.</w:t>
      </w:r>
      <w:r>
        <w:rPr>
          <w:noProof/>
        </w:rPr>
        <w:tab/>
        <w:t xml:space="preserve">U.S. Embassy- Bangkok. </w:t>
      </w:r>
      <w:r w:rsidRPr="00A64E0F">
        <w:rPr>
          <w:i/>
          <w:noProof/>
        </w:rPr>
        <w:t>reporting, March 14, 2014</w:t>
      </w:r>
      <w:r>
        <w:rPr>
          <w:noProof/>
        </w:rPr>
        <w:t xml:space="preserve">. </w:t>
      </w:r>
      <w:bookmarkEnd w:id="53"/>
    </w:p>
    <w:p w14:paraId="752A46EF" w14:textId="77777777" w:rsidR="00A64E0F" w:rsidRDefault="00A64E0F" w:rsidP="00A64E0F">
      <w:pPr>
        <w:rPr>
          <w:noProof/>
        </w:rPr>
      </w:pPr>
      <w:bookmarkStart w:id="54" w:name="_ENREF_51"/>
      <w:r>
        <w:rPr>
          <w:noProof/>
        </w:rPr>
        <w:t>51.</w:t>
      </w:r>
      <w:r>
        <w:rPr>
          <w:noProof/>
        </w:rPr>
        <w:tab/>
        <w:t xml:space="preserve">Government of Thailand. </w:t>
      </w:r>
      <w:r w:rsidRPr="00A64E0F">
        <w:rPr>
          <w:i/>
          <w:noProof/>
        </w:rPr>
        <w:t>National Policy and Plan to Eliminate the Worst Forms of Child Labour (2009-2014)</w:t>
      </w:r>
      <w:r>
        <w:rPr>
          <w:noProof/>
        </w:rPr>
        <w:t xml:space="preserve">. Bangkok; 2009. </w:t>
      </w:r>
      <w:bookmarkEnd w:id="54"/>
    </w:p>
    <w:p w14:paraId="28E27EF7" w14:textId="77777777" w:rsidR="00A64E0F" w:rsidRDefault="00A64E0F" w:rsidP="00A64E0F">
      <w:pPr>
        <w:rPr>
          <w:noProof/>
        </w:rPr>
      </w:pPr>
      <w:bookmarkStart w:id="55" w:name="_ENREF_52"/>
      <w:r>
        <w:rPr>
          <w:noProof/>
        </w:rPr>
        <w:t>52.</w:t>
      </w:r>
      <w:r>
        <w:rPr>
          <w:noProof/>
        </w:rPr>
        <w:tab/>
        <w:t xml:space="preserve">U.S. Embassy- Bangkok. </w:t>
      </w:r>
      <w:r w:rsidRPr="00A64E0F">
        <w:rPr>
          <w:i/>
          <w:noProof/>
        </w:rPr>
        <w:t>reporting, February 25, 2013</w:t>
      </w:r>
      <w:r>
        <w:rPr>
          <w:noProof/>
        </w:rPr>
        <w:t xml:space="preserve">. </w:t>
      </w:r>
      <w:bookmarkEnd w:id="55"/>
    </w:p>
    <w:p w14:paraId="44157326" w14:textId="77777777" w:rsidR="00A64E0F" w:rsidRDefault="00A64E0F" w:rsidP="00A64E0F">
      <w:pPr>
        <w:rPr>
          <w:noProof/>
        </w:rPr>
      </w:pPr>
      <w:bookmarkStart w:id="56" w:name="_ENREF_53"/>
      <w:r>
        <w:rPr>
          <w:noProof/>
        </w:rPr>
        <w:t>53.</w:t>
      </w:r>
      <w:r>
        <w:rPr>
          <w:noProof/>
        </w:rPr>
        <w:tab/>
        <w:t>U.S. Embassy- Bangkok official. E-mail communication to USDOL official. May 16, 2012.</w:t>
      </w:r>
      <w:bookmarkEnd w:id="56"/>
    </w:p>
    <w:p w14:paraId="489E7CFC" w14:textId="77777777" w:rsidR="00A64E0F" w:rsidRDefault="00A64E0F" w:rsidP="00A64E0F">
      <w:pPr>
        <w:rPr>
          <w:noProof/>
        </w:rPr>
      </w:pPr>
      <w:bookmarkStart w:id="57" w:name="_ENREF_54"/>
      <w:r>
        <w:rPr>
          <w:noProof/>
        </w:rPr>
        <w:t>54.</w:t>
      </w:r>
      <w:r>
        <w:rPr>
          <w:noProof/>
        </w:rPr>
        <w:tab/>
        <w:t xml:space="preserve">Government of Thailand. </w:t>
      </w:r>
      <w:r w:rsidRPr="00A64E0F">
        <w:rPr>
          <w:i/>
          <w:noProof/>
        </w:rPr>
        <w:t>Thailand's Efforts in the Prevention and Suppression of Human Trafficking</w:t>
      </w:r>
      <w:r>
        <w:rPr>
          <w:noProof/>
        </w:rPr>
        <w:t xml:space="preserve">. Bangkok; 2009. </w:t>
      </w:r>
      <w:bookmarkEnd w:id="57"/>
    </w:p>
    <w:p w14:paraId="6847365F" w14:textId="77777777" w:rsidR="00A64E0F" w:rsidRDefault="00A64E0F" w:rsidP="00A64E0F">
      <w:pPr>
        <w:rPr>
          <w:noProof/>
        </w:rPr>
      </w:pPr>
      <w:bookmarkStart w:id="58" w:name="_ENREF_55"/>
      <w:r>
        <w:rPr>
          <w:noProof/>
        </w:rPr>
        <w:t>55.</w:t>
      </w:r>
      <w:r>
        <w:rPr>
          <w:noProof/>
        </w:rPr>
        <w:tab/>
        <w:t xml:space="preserve">Government of Thailand. </w:t>
      </w:r>
      <w:r w:rsidRPr="00A64E0F">
        <w:rPr>
          <w:i/>
          <w:noProof/>
        </w:rPr>
        <w:t>Thailand's Efforts in the Prevention and Suppression of Human Trafficking</w:t>
      </w:r>
      <w:r>
        <w:rPr>
          <w:noProof/>
        </w:rPr>
        <w:t xml:space="preserve">. Bangkok; 2010. </w:t>
      </w:r>
      <w:bookmarkEnd w:id="58"/>
    </w:p>
    <w:p w14:paraId="3AE47DD7" w14:textId="77777777" w:rsidR="00A64E0F" w:rsidRDefault="00A64E0F" w:rsidP="00A64E0F">
      <w:pPr>
        <w:rPr>
          <w:noProof/>
        </w:rPr>
      </w:pPr>
      <w:bookmarkStart w:id="59" w:name="_ENREF_56"/>
      <w:r>
        <w:rPr>
          <w:noProof/>
        </w:rPr>
        <w:t>56.</w:t>
      </w:r>
      <w:r>
        <w:rPr>
          <w:noProof/>
        </w:rPr>
        <w:tab/>
        <w:t xml:space="preserve">Government of Thailand. </w:t>
      </w:r>
      <w:r w:rsidRPr="00A64E0F">
        <w:rPr>
          <w:i/>
          <w:noProof/>
        </w:rPr>
        <w:t>Thailand's Efforts in the Prevention and the Elimination of Child Labor</w:t>
      </w:r>
      <w:r>
        <w:rPr>
          <w:noProof/>
        </w:rPr>
        <w:t xml:space="preserve">. Bangkok; 2009. </w:t>
      </w:r>
      <w:bookmarkEnd w:id="59"/>
    </w:p>
    <w:p w14:paraId="17C3AD6E" w14:textId="54933953" w:rsidR="00A64E0F" w:rsidRDefault="00A64E0F" w:rsidP="00A64E0F">
      <w:pPr>
        <w:rPr>
          <w:noProof/>
        </w:rPr>
      </w:pPr>
      <w:bookmarkStart w:id="60" w:name="_ENREF_57"/>
      <w:r>
        <w:rPr>
          <w:noProof/>
        </w:rPr>
        <w:t>57.</w:t>
      </w:r>
      <w:r>
        <w:rPr>
          <w:noProof/>
        </w:rPr>
        <w:tab/>
        <w:t xml:space="preserve">UN Committee on the Rights of the Child. </w:t>
      </w:r>
      <w:r w:rsidRPr="00A64E0F">
        <w:rPr>
          <w:i/>
          <w:noProof/>
        </w:rPr>
        <w:t>Consideration of Reports Submitted by States Parties Under Article 8 of the Convention: List of Issues: Thailand</w:t>
      </w:r>
      <w:r>
        <w:rPr>
          <w:noProof/>
        </w:rPr>
        <w:t xml:space="preserve">. Geneva; January 20, 2012. Report No. CRC/C/OPAC/THA/Q/1. </w:t>
      </w:r>
      <w:hyperlink r:id="rId36" w:history="1">
        <w:r w:rsidRPr="00A64E0F">
          <w:rPr>
            <w:rStyle w:val="Hyperlink"/>
            <w:noProof/>
          </w:rPr>
          <w:t>http://daccess-dds-ny.un.org/doc/UNDOC/GEN/G12/403/09/PDF/G1240309.pdf?OpenElement</w:t>
        </w:r>
      </w:hyperlink>
      <w:r>
        <w:rPr>
          <w:noProof/>
        </w:rPr>
        <w:t>.</w:t>
      </w:r>
      <w:bookmarkEnd w:id="60"/>
    </w:p>
    <w:p w14:paraId="30A03083" w14:textId="02396FCD" w:rsidR="00A64E0F" w:rsidRDefault="00A64E0F" w:rsidP="00A64E0F">
      <w:pPr>
        <w:rPr>
          <w:noProof/>
        </w:rPr>
      </w:pPr>
      <w:bookmarkStart w:id="61" w:name="_ENREF_58"/>
      <w:r>
        <w:rPr>
          <w:noProof/>
        </w:rPr>
        <w:t>58.</w:t>
      </w:r>
      <w:r>
        <w:rPr>
          <w:noProof/>
        </w:rPr>
        <w:tab/>
        <w:t xml:space="preserve">UN Committee on the Rights of the Child. </w:t>
      </w:r>
      <w:r w:rsidRPr="00A64E0F">
        <w:rPr>
          <w:i/>
          <w:noProof/>
        </w:rPr>
        <w:t>Consideration of Reports Submitted by States Parties Under Article 44 of the Convention: Concluding Observations: Thailand</w:t>
      </w:r>
      <w:r>
        <w:rPr>
          <w:noProof/>
        </w:rPr>
        <w:t xml:space="preserve">. Geneva; February 17, 2012. Report No. CRC/C/THA/CO/3-4. </w:t>
      </w:r>
      <w:hyperlink r:id="rId37" w:history="1">
        <w:r w:rsidRPr="00A64E0F">
          <w:rPr>
            <w:rStyle w:val="Hyperlink"/>
            <w:noProof/>
          </w:rPr>
          <w:t>http://daccess-dds-ny.un.org/doc/UNDOC/GEN/G12/407/70/PDF/G1240770.pdf?OpenElement</w:t>
        </w:r>
      </w:hyperlink>
      <w:r>
        <w:rPr>
          <w:noProof/>
        </w:rPr>
        <w:t>.</w:t>
      </w:r>
      <w:bookmarkEnd w:id="61"/>
    </w:p>
    <w:p w14:paraId="16E83386" w14:textId="77777777" w:rsidR="00A64E0F" w:rsidRDefault="00A64E0F" w:rsidP="00A64E0F">
      <w:pPr>
        <w:rPr>
          <w:noProof/>
        </w:rPr>
      </w:pPr>
      <w:bookmarkStart w:id="62" w:name="_ENREF_59"/>
      <w:r>
        <w:rPr>
          <w:noProof/>
        </w:rPr>
        <w:t>59.</w:t>
      </w:r>
      <w:r>
        <w:rPr>
          <w:noProof/>
        </w:rPr>
        <w:tab/>
        <w:t>U.S. Embassy- Bangkok official. E-mail communication to USDOL official. March 27, 2013.</w:t>
      </w:r>
      <w:bookmarkEnd w:id="62"/>
    </w:p>
    <w:p w14:paraId="027FDAA7" w14:textId="77777777" w:rsidR="00A64E0F" w:rsidRDefault="00A64E0F" w:rsidP="00A64E0F">
      <w:pPr>
        <w:rPr>
          <w:noProof/>
        </w:rPr>
      </w:pPr>
      <w:bookmarkStart w:id="63" w:name="_ENREF_60"/>
      <w:r>
        <w:rPr>
          <w:noProof/>
        </w:rPr>
        <w:t>60.</w:t>
      </w:r>
      <w:r>
        <w:rPr>
          <w:noProof/>
        </w:rPr>
        <w:tab/>
        <w:t xml:space="preserve">Ministry of Agriculture and Cooperatives, Department of Fisheries. </w:t>
      </w:r>
      <w:r w:rsidRPr="00A64E0F">
        <w:rPr>
          <w:i/>
          <w:noProof/>
        </w:rPr>
        <w:t>Action Plan and Implementation by the Department of Fisheries in Addressing Labour Issues and Promoting Better Working Conditions in Thai Fisheries Industry</w:t>
      </w:r>
      <w:r>
        <w:rPr>
          <w:noProof/>
        </w:rPr>
        <w:t xml:space="preserve">. Bangkok; January 2013. </w:t>
      </w:r>
      <w:bookmarkEnd w:id="63"/>
    </w:p>
    <w:p w14:paraId="10192BBE" w14:textId="77777777" w:rsidR="00A64E0F" w:rsidRDefault="00A64E0F" w:rsidP="00A64E0F">
      <w:pPr>
        <w:rPr>
          <w:noProof/>
        </w:rPr>
      </w:pPr>
      <w:bookmarkStart w:id="64" w:name="_ENREF_61"/>
      <w:r>
        <w:rPr>
          <w:noProof/>
        </w:rPr>
        <w:t>61.</w:t>
      </w:r>
      <w:r>
        <w:rPr>
          <w:noProof/>
        </w:rPr>
        <w:tab/>
        <w:t xml:space="preserve">ILO-IPEC. </w:t>
      </w:r>
      <w:r w:rsidRPr="00A64E0F">
        <w:rPr>
          <w:i/>
          <w:noProof/>
        </w:rPr>
        <w:t>Combating the Worst Forms of Child Labour in Shrimp and Seafood Processing Areas in Thailand</w:t>
      </w:r>
      <w:r>
        <w:rPr>
          <w:noProof/>
        </w:rPr>
        <w:t xml:space="preserve">. Technical Progress Report. Bangkok; October 2013. </w:t>
      </w:r>
      <w:bookmarkEnd w:id="64"/>
    </w:p>
    <w:p w14:paraId="3770FAC7" w14:textId="0B780133" w:rsidR="00A64E0F" w:rsidRDefault="00A64E0F" w:rsidP="00A64E0F">
      <w:pPr>
        <w:rPr>
          <w:noProof/>
        </w:rPr>
      </w:pPr>
      <w:bookmarkStart w:id="65" w:name="_ENREF_62"/>
      <w:r>
        <w:rPr>
          <w:noProof/>
        </w:rPr>
        <w:t>62.</w:t>
      </w:r>
      <w:r>
        <w:rPr>
          <w:noProof/>
        </w:rPr>
        <w:tab/>
        <w:t xml:space="preserve">UNODC. </w:t>
      </w:r>
      <w:r w:rsidRPr="00A64E0F">
        <w:rPr>
          <w:i/>
          <w:noProof/>
        </w:rPr>
        <w:t>Project Childhood: Protection Pillar 'Enhancing law enforcement capacity for national and transnational action to identify and effectively act upon travelling child-sex offenders in the Mekong'</w:t>
      </w:r>
      <w:r>
        <w:rPr>
          <w:noProof/>
        </w:rPr>
        <w:t xml:space="preserve">, UNODC, [online] November 22, 2011 [cited March 22, 2013]; </w:t>
      </w:r>
      <w:hyperlink r:id="rId38" w:history="1">
        <w:r w:rsidRPr="00A64E0F">
          <w:rPr>
            <w:rStyle w:val="Hyperlink"/>
            <w:noProof/>
          </w:rPr>
          <w:t>http://www.unodc.org/eastasiaandpacific/en/Projects/2010_08/project_childhood.html</w:t>
        </w:r>
      </w:hyperlink>
      <w:r>
        <w:rPr>
          <w:noProof/>
        </w:rPr>
        <w:t>.</w:t>
      </w:r>
      <w:bookmarkEnd w:id="65"/>
    </w:p>
    <w:p w14:paraId="721AEC11" w14:textId="77777777" w:rsidR="00A64E0F" w:rsidRDefault="00A64E0F" w:rsidP="00A64E0F">
      <w:pPr>
        <w:rPr>
          <w:noProof/>
        </w:rPr>
      </w:pPr>
      <w:bookmarkStart w:id="66" w:name="_ENREF_63"/>
      <w:r>
        <w:rPr>
          <w:noProof/>
        </w:rPr>
        <w:t>63.</w:t>
      </w:r>
      <w:r>
        <w:rPr>
          <w:noProof/>
        </w:rPr>
        <w:tab/>
        <w:t xml:space="preserve">Government of Thailand. </w:t>
      </w:r>
      <w:r w:rsidRPr="00A64E0F">
        <w:rPr>
          <w:i/>
          <w:noProof/>
        </w:rPr>
        <w:t>Thailand's Annual Report of Efforts and Progress on the Implementation of Anti-Human Trafficking Action Plan in 2012 for the U.S. Department of State's preparation of Trafficking in Persons Report of 2013- Draft</w:t>
      </w:r>
      <w:r>
        <w:rPr>
          <w:noProof/>
        </w:rPr>
        <w:t xml:space="preserve">. Bangkok; 2013. </w:t>
      </w:r>
      <w:bookmarkEnd w:id="66"/>
    </w:p>
    <w:p w14:paraId="1F530F7D" w14:textId="35D3BBBF" w:rsidR="00A64E0F" w:rsidRDefault="00A64E0F" w:rsidP="00A64E0F">
      <w:pPr>
        <w:rPr>
          <w:noProof/>
        </w:rPr>
      </w:pPr>
      <w:bookmarkStart w:id="67" w:name="_ENREF_64"/>
      <w:r>
        <w:rPr>
          <w:noProof/>
        </w:rPr>
        <w:lastRenderedPageBreak/>
        <w:t>64.</w:t>
      </w:r>
      <w:r>
        <w:rPr>
          <w:noProof/>
        </w:rPr>
        <w:tab/>
        <w:t xml:space="preserve">ILO. </w:t>
      </w:r>
      <w:r w:rsidRPr="00A64E0F">
        <w:rPr>
          <w:i/>
          <w:noProof/>
        </w:rPr>
        <w:t>Tripartite Action to Protect and Promote the Rights of Migrant Workers within and from the Greater Mekong Subregion (the GMS TRIANGLE project)</w:t>
      </w:r>
      <w:r>
        <w:rPr>
          <w:noProof/>
        </w:rPr>
        <w:t xml:space="preserve">. Press Release. Bangkok; 2010. </w:t>
      </w:r>
      <w:hyperlink r:id="rId39" w:history="1">
        <w:r w:rsidRPr="00A64E0F">
          <w:rPr>
            <w:rStyle w:val="Hyperlink"/>
            <w:noProof/>
          </w:rPr>
          <w:t>http://www.ilo.org/asia/whatwedo/projects/WCMS_145664/lang--en/index.htm</w:t>
        </w:r>
      </w:hyperlink>
      <w:r>
        <w:rPr>
          <w:noProof/>
        </w:rPr>
        <w:t>.</w:t>
      </w:r>
      <w:bookmarkEnd w:id="67"/>
    </w:p>
    <w:p w14:paraId="3F81A1BC" w14:textId="78EF3DD0" w:rsidR="00A64E0F" w:rsidRDefault="00A64E0F" w:rsidP="00A64E0F">
      <w:pPr>
        <w:rPr>
          <w:noProof/>
        </w:rPr>
      </w:pPr>
      <w:bookmarkStart w:id="68" w:name="_ENREF_65"/>
      <w:r>
        <w:rPr>
          <w:noProof/>
        </w:rPr>
        <w:t>65.</w:t>
      </w:r>
      <w:r>
        <w:rPr>
          <w:noProof/>
        </w:rPr>
        <w:tab/>
        <w:t xml:space="preserve">ILO. </w:t>
      </w:r>
      <w:r w:rsidRPr="00A64E0F">
        <w:rPr>
          <w:i/>
          <w:noProof/>
        </w:rPr>
        <w:t>GMS TRIANGLE Project Update</w:t>
      </w:r>
      <w:r>
        <w:rPr>
          <w:noProof/>
        </w:rPr>
        <w:t xml:space="preserve">. Geneva; January 2014. </w:t>
      </w:r>
      <w:hyperlink r:id="rId40" w:history="1">
        <w:r w:rsidRPr="00A64E0F">
          <w:rPr>
            <w:rStyle w:val="Hyperlink"/>
            <w:noProof/>
          </w:rPr>
          <w:t>http://www.ilo.org/wcmsp5/groups/public/---asia/---ro-bangkok/documents/publication/wcms_235600.pdf</w:t>
        </w:r>
      </w:hyperlink>
      <w:r>
        <w:rPr>
          <w:noProof/>
        </w:rPr>
        <w:t>.</w:t>
      </w:r>
      <w:bookmarkEnd w:id="68"/>
    </w:p>
    <w:p w14:paraId="6F129E6A" w14:textId="77777777" w:rsidR="00A64E0F" w:rsidRDefault="00A64E0F" w:rsidP="00A64E0F">
      <w:pPr>
        <w:rPr>
          <w:noProof/>
        </w:rPr>
      </w:pPr>
      <w:bookmarkStart w:id="69" w:name="_ENREF_66"/>
      <w:r>
        <w:rPr>
          <w:noProof/>
        </w:rPr>
        <w:t>66.</w:t>
      </w:r>
      <w:r>
        <w:rPr>
          <w:noProof/>
        </w:rPr>
        <w:tab/>
        <w:t xml:space="preserve">Government of Thailand. </w:t>
      </w:r>
      <w:r w:rsidRPr="00A64E0F">
        <w:rPr>
          <w:i/>
          <w:noProof/>
        </w:rPr>
        <w:t>The Actions of the Concerned Parties to Solve the Problem of Child Labour and Forced Labour in the Shrimp, Garment, Sugar Cane, and Fish Products in Thailand in 2013</w:t>
      </w:r>
      <w:r>
        <w:rPr>
          <w:noProof/>
        </w:rPr>
        <w:t xml:space="preserve">. Submitted in response to U.S. Department of Labor Federal Register Notice (December 11, 2013) "Request for Information on Efforts by Certain Countries to Eliminate the Worst Forms of Child Labor". Bangkok; March 5, 2014. </w:t>
      </w:r>
      <w:bookmarkEnd w:id="69"/>
    </w:p>
    <w:p w14:paraId="122C5616" w14:textId="15656CFB" w:rsidR="00A64E0F" w:rsidRDefault="00A64E0F" w:rsidP="00A64E0F">
      <w:pPr>
        <w:rPr>
          <w:noProof/>
        </w:rPr>
      </w:pPr>
    </w:p>
    <w:p w14:paraId="32697656" w14:textId="6DAFF3E4" w:rsidR="00756A71" w:rsidRDefault="007B7E71">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263867" w15:done="0"/>
  <w15:commentEx w15:paraId="3D4E8709" w15:done="0"/>
  <w15:commentEx w15:paraId="5F0A3A3F" w15:done="0"/>
  <w15:commentEx w15:paraId="2669662B" w15:done="0"/>
  <w15:commentEx w15:paraId="34814CF3" w15:done="0"/>
  <w15:commentEx w15:paraId="47901C60" w15:done="0"/>
  <w15:commentEx w15:paraId="35776534" w15:done="0"/>
  <w15:commentEx w15:paraId="4865F3BA" w15:done="0"/>
  <w15:commentEx w15:paraId="5DDD27BA" w15:done="0"/>
  <w15:commentEx w15:paraId="7AA685ED" w15:done="0"/>
  <w15:commentEx w15:paraId="150973F6" w15:done="0"/>
  <w15:commentEx w15:paraId="4B21C46A" w15:done="0"/>
  <w15:commentEx w15:paraId="0CD7EFC3" w15:done="0"/>
  <w15:commentEx w15:paraId="4696211E" w15:done="0"/>
  <w15:commentEx w15:paraId="18E8A48A" w15:done="0"/>
  <w15:commentEx w15:paraId="6902F621" w15:done="0"/>
  <w15:commentEx w15:paraId="0FBF391C" w15:done="0"/>
  <w15:commentEx w15:paraId="0E860D64" w15:done="0"/>
  <w15:commentEx w15:paraId="12945231" w15:done="0"/>
  <w15:commentEx w15:paraId="156E4C34" w15:done="0"/>
  <w15:commentEx w15:paraId="6B4D5CE8" w15:done="0"/>
  <w15:commentEx w15:paraId="692C2EF5" w15:done="0"/>
  <w15:commentEx w15:paraId="308916FF" w15:done="0"/>
  <w15:commentEx w15:paraId="49CE3042" w15:done="0"/>
  <w15:commentEx w15:paraId="4C8ADE92" w15:done="0"/>
  <w15:commentEx w15:paraId="40C5928A" w15:done="0"/>
  <w15:commentEx w15:paraId="47860B39" w15:done="0"/>
  <w15:commentEx w15:paraId="4C60F321" w15:done="0"/>
  <w15:commentEx w15:paraId="29245005" w15:done="0"/>
  <w15:commentEx w15:paraId="206DC39C" w15:done="0"/>
  <w15:commentEx w15:paraId="744AF543" w15:done="0"/>
  <w15:commentEx w15:paraId="5B16F124" w15:done="0"/>
  <w15:commentEx w15:paraId="1B378631" w15:done="0"/>
  <w15:commentEx w15:paraId="79BEA255" w15:done="0"/>
  <w15:commentEx w15:paraId="7D6B1A1F" w15:done="0"/>
  <w15:commentEx w15:paraId="119EE64F" w15:done="0"/>
  <w15:commentEx w15:paraId="24A106E3" w15:done="0"/>
  <w15:commentEx w15:paraId="48DAB53F" w15:done="0"/>
  <w15:commentEx w15:paraId="781DD5D5" w15:done="0"/>
  <w15:commentEx w15:paraId="043116A3" w15:done="0"/>
  <w15:commentEx w15:paraId="00C8BC1C" w15:done="0"/>
  <w15:commentEx w15:paraId="7A831285" w15:done="0"/>
  <w15:commentEx w15:paraId="5F475C80" w15:done="0"/>
  <w15:commentEx w15:paraId="7761AC76" w15:done="0"/>
  <w15:commentEx w15:paraId="2E71200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844729" w14:textId="77777777" w:rsidR="00B438A5" w:rsidRDefault="00B438A5">
      <w:r>
        <w:separator/>
      </w:r>
    </w:p>
  </w:endnote>
  <w:endnote w:type="continuationSeparator" w:id="0">
    <w:p w14:paraId="76937A61" w14:textId="77777777" w:rsidR="00B438A5" w:rsidRDefault="00B43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imes">
    <w:panose1 w:val="02020603050405020304"/>
    <w:charset w:val="00"/>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0132515"/>
      <w:docPartObj>
        <w:docPartGallery w:val="Page Numbers (Bottom of Page)"/>
        <w:docPartUnique/>
      </w:docPartObj>
    </w:sdtPr>
    <w:sdtEndPr/>
    <w:sdtContent>
      <w:sdt>
        <w:sdtPr>
          <w:id w:val="860082579"/>
          <w:docPartObj>
            <w:docPartGallery w:val="Page Numbers (Top of Page)"/>
            <w:docPartUnique/>
          </w:docPartObj>
        </w:sdtPr>
        <w:sdtEndPr/>
        <w:sdtContent>
          <w:p w14:paraId="49765B8E" w14:textId="4E025047" w:rsidR="00B438A5" w:rsidRDefault="00B438A5">
            <w:pPr>
              <w:pStyle w:val="Footer"/>
              <w:jc w:val="right"/>
            </w:pPr>
            <w:r>
              <w:rPr>
                <w:rFonts w:asciiTheme="minorHAnsi" w:hAnsiTheme="minorHAnsi"/>
                <w:sz w:val="22"/>
                <w:szCs w:val="22"/>
              </w:rPr>
              <w:t xml:space="preserve"> Thailand </w:t>
            </w:r>
            <w:r w:rsidRPr="00EA47A0">
              <w:rPr>
                <w:rFonts w:asciiTheme="minorHAnsi" w:hAnsiTheme="minorHAnsi"/>
                <w:sz w:val="20"/>
                <w:szCs w:val="20"/>
              </w:rPr>
              <w:t xml:space="preserve">Page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PAGE </w:instrText>
            </w:r>
            <w:r w:rsidRPr="00EA47A0">
              <w:rPr>
                <w:rFonts w:asciiTheme="minorHAnsi" w:hAnsiTheme="minorHAnsi"/>
                <w:b/>
                <w:bCs/>
                <w:sz w:val="20"/>
                <w:szCs w:val="20"/>
              </w:rPr>
              <w:fldChar w:fldCharType="separate"/>
            </w:r>
            <w:r w:rsidR="00651E2E">
              <w:rPr>
                <w:rFonts w:asciiTheme="minorHAnsi" w:hAnsiTheme="minorHAnsi"/>
                <w:b/>
                <w:bCs/>
                <w:noProof/>
                <w:sz w:val="20"/>
                <w:szCs w:val="20"/>
              </w:rPr>
              <w:t>1</w:t>
            </w:r>
            <w:r w:rsidRPr="00EA47A0">
              <w:rPr>
                <w:rFonts w:asciiTheme="minorHAnsi" w:hAnsiTheme="minorHAnsi"/>
                <w:b/>
                <w:bCs/>
                <w:sz w:val="20"/>
                <w:szCs w:val="20"/>
              </w:rPr>
              <w:fldChar w:fldCharType="end"/>
            </w:r>
            <w:r w:rsidRPr="00EA47A0">
              <w:rPr>
                <w:rFonts w:asciiTheme="minorHAnsi" w:hAnsiTheme="minorHAnsi"/>
                <w:sz w:val="20"/>
                <w:szCs w:val="20"/>
              </w:rPr>
              <w:t xml:space="preserve"> of </w:t>
            </w:r>
            <w:r w:rsidRPr="00EA47A0">
              <w:rPr>
                <w:rFonts w:asciiTheme="minorHAnsi" w:hAnsiTheme="minorHAnsi"/>
                <w:b/>
                <w:bCs/>
                <w:sz w:val="20"/>
                <w:szCs w:val="20"/>
              </w:rPr>
              <w:fldChar w:fldCharType="begin"/>
            </w:r>
            <w:r w:rsidRPr="00EA47A0">
              <w:rPr>
                <w:rFonts w:asciiTheme="minorHAnsi" w:hAnsiTheme="minorHAnsi"/>
                <w:b/>
                <w:bCs/>
                <w:sz w:val="20"/>
                <w:szCs w:val="20"/>
              </w:rPr>
              <w:instrText xml:space="preserve"> NUMPAGES  </w:instrText>
            </w:r>
            <w:r w:rsidRPr="00EA47A0">
              <w:rPr>
                <w:rFonts w:asciiTheme="minorHAnsi" w:hAnsiTheme="minorHAnsi"/>
                <w:b/>
                <w:bCs/>
                <w:sz w:val="20"/>
                <w:szCs w:val="20"/>
              </w:rPr>
              <w:fldChar w:fldCharType="separate"/>
            </w:r>
            <w:r w:rsidR="00651E2E">
              <w:rPr>
                <w:rFonts w:asciiTheme="minorHAnsi" w:hAnsiTheme="minorHAnsi"/>
                <w:b/>
                <w:bCs/>
                <w:noProof/>
                <w:sz w:val="20"/>
                <w:szCs w:val="20"/>
              </w:rPr>
              <w:t>14</w:t>
            </w:r>
            <w:r w:rsidRPr="00EA47A0">
              <w:rPr>
                <w:rFonts w:asciiTheme="minorHAnsi" w:hAnsiTheme="minorHAnsi"/>
                <w:b/>
                <w:bCs/>
                <w:sz w:val="20"/>
                <w:szCs w:val="20"/>
              </w:rPr>
              <w:fldChar w:fldCharType="end"/>
            </w:r>
          </w:p>
        </w:sdtContent>
      </w:sdt>
    </w:sdtContent>
  </w:sdt>
  <w:p w14:paraId="5CA32F3A" w14:textId="77777777" w:rsidR="00B438A5" w:rsidRDefault="00B438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9D97388" w14:textId="77777777" w:rsidR="00B438A5" w:rsidRDefault="00B438A5">
      <w:r>
        <w:separator/>
      </w:r>
    </w:p>
  </w:footnote>
  <w:footnote w:type="continuationSeparator" w:id="0">
    <w:p w14:paraId="71D01EA4" w14:textId="77777777" w:rsidR="00B438A5" w:rsidRDefault="00B438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C5937" w14:textId="77777777" w:rsidR="00B438A5" w:rsidRDefault="00651E2E">
    <w:pPr>
      <w:pStyle w:val="Header"/>
    </w:pPr>
    <w:r>
      <w:rPr>
        <w:noProof/>
      </w:rPr>
      <w:pict w14:anchorId="76F8114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BCE770" w14:textId="24BEC7C8" w:rsidR="00B438A5" w:rsidRPr="005A6849" w:rsidRDefault="00B438A5"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2D71EB">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A26D34" w14:textId="77777777" w:rsidR="00B438A5" w:rsidRDefault="00651E2E">
    <w:pPr>
      <w:pStyle w:val="Header"/>
    </w:pPr>
    <w:r>
      <w:rPr>
        <w:noProof/>
      </w:rPr>
      <w:pict w14:anchorId="25BCA0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5">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F337595"/>
    <w:multiLevelType w:val="hybridMultilevel"/>
    <w:tmpl w:val="51C20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0122F9D"/>
    <w:multiLevelType w:val="hybridMultilevel"/>
    <w:tmpl w:val="D14CF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554874"/>
    <w:multiLevelType w:val="hybridMultilevel"/>
    <w:tmpl w:val="07D49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2"/>
  </w:num>
  <w:num w:numId="3">
    <w:abstractNumId w:val="11"/>
  </w:num>
  <w:num w:numId="4">
    <w:abstractNumId w:val="19"/>
  </w:num>
  <w:num w:numId="5">
    <w:abstractNumId w:val="2"/>
  </w:num>
  <w:num w:numId="6">
    <w:abstractNumId w:val="15"/>
  </w:num>
  <w:num w:numId="7">
    <w:abstractNumId w:val="22"/>
  </w:num>
  <w:num w:numId="8">
    <w:abstractNumId w:val="9"/>
  </w:num>
  <w:num w:numId="9">
    <w:abstractNumId w:val="1"/>
  </w:num>
  <w:num w:numId="10">
    <w:abstractNumId w:val="17"/>
  </w:num>
  <w:num w:numId="11">
    <w:abstractNumId w:val="6"/>
  </w:num>
  <w:num w:numId="12">
    <w:abstractNumId w:val="18"/>
  </w:num>
  <w:num w:numId="13">
    <w:abstractNumId w:val="21"/>
  </w:num>
  <w:num w:numId="14">
    <w:abstractNumId w:val="16"/>
  </w:num>
  <w:num w:numId="15">
    <w:abstractNumId w:val="7"/>
  </w:num>
  <w:num w:numId="16">
    <w:abstractNumId w:val="5"/>
  </w:num>
  <w:num w:numId="17">
    <w:abstractNumId w:val="4"/>
  </w:num>
  <w:num w:numId="18">
    <w:abstractNumId w:val="0"/>
  </w:num>
  <w:num w:numId="19">
    <w:abstractNumId w:val="10"/>
  </w:num>
  <w:num w:numId="20">
    <w:abstractNumId w:val="3"/>
  </w:num>
  <w:num w:numId="21">
    <w:abstractNumId w:val="8"/>
  </w:num>
  <w:num w:numId="22">
    <w:abstractNumId w:val="13"/>
  </w:num>
  <w:num w:numId="23">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omi Ayala">
    <w15:presenceInfo w15:providerId="Windows Live" w15:userId="ea1878216610cb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5vrz02vd1rz2ppeeax9x95v6wdxa2w2wsdte&quot;&gt;THAILAND 2013 FINAL&lt;record-ids&gt;&lt;item&gt;205&lt;/item&gt;&lt;item&gt;207&lt;/item&gt;&lt;item&gt;221&lt;/item&gt;&lt;item&gt;226&lt;/item&gt;&lt;item&gt;239&lt;/item&gt;&lt;item&gt;240&lt;/item&gt;&lt;item&gt;241&lt;/item&gt;&lt;item&gt;242&lt;/item&gt;&lt;item&gt;243&lt;/item&gt;&lt;item&gt;244&lt;/item&gt;&lt;item&gt;245&lt;/item&gt;&lt;item&gt;246&lt;/item&gt;&lt;item&gt;248&lt;/item&gt;&lt;item&gt;249&lt;/item&gt;&lt;item&gt;275&lt;/item&gt;&lt;item&gt;286&lt;/item&gt;&lt;item&gt;287&lt;/item&gt;&lt;item&gt;290&lt;/item&gt;&lt;item&gt;295&lt;/item&gt;&lt;item&gt;297&lt;/item&gt;&lt;item&gt;304&lt;/item&gt;&lt;item&gt;343&lt;/item&gt;&lt;item&gt;348&lt;/item&gt;&lt;item&gt;369&lt;/item&gt;&lt;item&gt;381&lt;/item&gt;&lt;item&gt;386&lt;/item&gt;&lt;item&gt;387&lt;/item&gt;&lt;item&gt;388&lt;/item&gt;&lt;item&gt;389&lt;/item&gt;&lt;item&gt;390&lt;/item&gt;&lt;item&gt;391&lt;/item&gt;&lt;item&gt;398&lt;/item&gt;&lt;item&gt;400&lt;/item&gt;&lt;item&gt;403&lt;/item&gt;&lt;item&gt;408&lt;/item&gt;&lt;item&gt;409&lt;/item&gt;&lt;item&gt;411&lt;/item&gt;&lt;item&gt;412&lt;/item&gt;&lt;item&gt;415&lt;/item&gt;&lt;item&gt;431&lt;/item&gt;&lt;item&gt;438&lt;/item&gt;&lt;item&gt;439&lt;/item&gt;&lt;item&gt;440&lt;/item&gt;&lt;item&gt;441&lt;/item&gt;&lt;item&gt;443&lt;/item&gt;&lt;item&gt;445&lt;/item&gt;&lt;item&gt;447&lt;/item&gt;&lt;item&gt;449&lt;/item&gt;&lt;item&gt;450&lt;/item&gt;&lt;item&gt;451&lt;/item&gt;&lt;item&gt;452&lt;/item&gt;&lt;item&gt;453&lt;/item&gt;&lt;item&gt;454&lt;/item&gt;&lt;item&gt;455&lt;/item&gt;&lt;item&gt;456&lt;/item&gt;&lt;item&gt;457&lt;/item&gt;&lt;item&gt;458&lt;/item&gt;&lt;item&gt;460&lt;/item&gt;&lt;item&gt;461&lt;/item&gt;&lt;item&gt;462&lt;/item&gt;&lt;item&gt;463&lt;/item&gt;&lt;item&gt;467&lt;/item&gt;&lt;item&gt;468&lt;/item&gt;&lt;item&gt;469&lt;/item&gt;&lt;item&gt;470&lt;/item&gt;&lt;item&gt;471&lt;/item&gt;&lt;/record-ids&gt;&lt;/item&gt;&lt;/Libraries&gt;"/>
  </w:docVars>
  <w:rsids>
    <w:rsidRoot w:val="009B6476"/>
    <w:rsid w:val="0000255A"/>
    <w:rsid w:val="00002FBB"/>
    <w:rsid w:val="00007677"/>
    <w:rsid w:val="00011D96"/>
    <w:rsid w:val="0001206B"/>
    <w:rsid w:val="00015DF4"/>
    <w:rsid w:val="000160CF"/>
    <w:rsid w:val="000171F0"/>
    <w:rsid w:val="00024F16"/>
    <w:rsid w:val="00031A98"/>
    <w:rsid w:val="00036195"/>
    <w:rsid w:val="0004003F"/>
    <w:rsid w:val="00040EA9"/>
    <w:rsid w:val="000433EE"/>
    <w:rsid w:val="000509EF"/>
    <w:rsid w:val="0006068C"/>
    <w:rsid w:val="00067C2B"/>
    <w:rsid w:val="00070407"/>
    <w:rsid w:val="00072D2B"/>
    <w:rsid w:val="00072EEE"/>
    <w:rsid w:val="000742E0"/>
    <w:rsid w:val="00074C13"/>
    <w:rsid w:val="0007545D"/>
    <w:rsid w:val="000769CE"/>
    <w:rsid w:val="0008083B"/>
    <w:rsid w:val="000842DC"/>
    <w:rsid w:val="00084F11"/>
    <w:rsid w:val="00085949"/>
    <w:rsid w:val="00087183"/>
    <w:rsid w:val="00092092"/>
    <w:rsid w:val="0009541D"/>
    <w:rsid w:val="00095612"/>
    <w:rsid w:val="0009581F"/>
    <w:rsid w:val="00097877"/>
    <w:rsid w:val="000A4083"/>
    <w:rsid w:val="000A675B"/>
    <w:rsid w:val="000A7415"/>
    <w:rsid w:val="000B007E"/>
    <w:rsid w:val="000B1408"/>
    <w:rsid w:val="000B238C"/>
    <w:rsid w:val="000B47B3"/>
    <w:rsid w:val="000B6027"/>
    <w:rsid w:val="000B6751"/>
    <w:rsid w:val="000C31FA"/>
    <w:rsid w:val="000C49B5"/>
    <w:rsid w:val="000C5ED4"/>
    <w:rsid w:val="000D0609"/>
    <w:rsid w:val="000D2EFA"/>
    <w:rsid w:val="000D46E4"/>
    <w:rsid w:val="000D7AAB"/>
    <w:rsid w:val="000E35FE"/>
    <w:rsid w:val="000E50AE"/>
    <w:rsid w:val="000E7DC7"/>
    <w:rsid w:val="000F10DB"/>
    <w:rsid w:val="000F1799"/>
    <w:rsid w:val="000F1BAC"/>
    <w:rsid w:val="000F29EB"/>
    <w:rsid w:val="000F371A"/>
    <w:rsid w:val="000F7C4A"/>
    <w:rsid w:val="001000B0"/>
    <w:rsid w:val="00100327"/>
    <w:rsid w:val="00100C6A"/>
    <w:rsid w:val="0010293B"/>
    <w:rsid w:val="00110F2F"/>
    <w:rsid w:val="00115F8C"/>
    <w:rsid w:val="001271CC"/>
    <w:rsid w:val="00132C89"/>
    <w:rsid w:val="001347D5"/>
    <w:rsid w:val="00136BC4"/>
    <w:rsid w:val="001437E0"/>
    <w:rsid w:val="0014425C"/>
    <w:rsid w:val="00145814"/>
    <w:rsid w:val="0014753A"/>
    <w:rsid w:val="001520FF"/>
    <w:rsid w:val="001531BC"/>
    <w:rsid w:val="00163995"/>
    <w:rsid w:val="001660E1"/>
    <w:rsid w:val="0017145A"/>
    <w:rsid w:val="00172688"/>
    <w:rsid w:val="00174E29"/>
    <w:rsid w:val="00180F78"/>
    <w:rsid w:val="00183D9F"/>
    <w:rsid w:val="001854C2"/>
    <w:rsid w:val="00186A69"/>
    <w:rsid w:val="001877B2"/>
    <w:rsid w:val="00191BBF"/>
    <w:rsid w:val="00193523"/>
    <w:rsid w:val="001A0B46"/>
    <w:rsid w:val="001A2B3C"/>
    <w:rsid w:val="001A31F9"/>
    <w:rsid w:val="001A42C7"/>
    <w:rsid w:val="001A7878"/>
    <w:rsid w:val="001B0561"/>
    <w:rsid w:val="001C174A"/>
    <w:rsid w:val="001C3C16"/>
    <w:rsid w:val="001C3D28"/>
    <w:rsid w:val="001C3E7F"/>
    <w:rsid w:val="001C535A"/>
    <w:rsid w:val="001C5B94"/>
    <w:rsid w:val="001D047A"/>
    <w:rsid w:val="001D3E85"/>
    <w:rsid w:val="001D3F74"/>
    <w:rsid w:val="001D71F8"/>
    <w:rsid w:val="001E4770"/>
    <w:rsid w:val="001F205C"/>
    <w:rsid w:val="001F3CF7"/>
    <w:rsid w:val="001F6BA6"/>
    <w:rsid w:val="00203027"/>
    <w:rsid w:val="00204827"/>
    <w:rsid w:val="002048E8"/>
    <w:rsid w:val="0021103A"/>
    <w:rsid w:val="002146C2"/>
    <w:rsid w:val="002163E3"/>
    <w:rsid w:val="00224A9C"/>
    <w:rsid w:val="00230416"/>
    <w:rsid w:val="002314DD"/>
    <w:rsid w:val="00235358"/>
    <w:rsid w:val="00236FED"/>
    <w:rsid w:val="00241E90"/>
    <w:rsid w:val="0024563A"/>
    <w:rsid w:val="00245892"/>
    <w:rsid w:val="00250BD4"/>
    <w:rsid w:val="002603B2"/>
    <w:rsid w:val="00266B0C"/>
    <w:rsid w:val="002726DB"/>
    <w:rsid w:val="002761FC"/>
    <w:rsid w:val="00276B3B"/>
    <w:rsid w:val="00276BCC"/>
    <w:rsid w:val="00280F40"/>
    <w:rsid w:val="00281C8D"/>
    <w:rsid w:val="00283006"/>
    <w:rsid w:val="00286164"/>
    <w:rsid w:val="00291493"/>
    <w:rsid w:val="00293476"/>
    <w:rsid w:val="00295732"/>
    <w:rsid w:val="00297E5D"/>
    <w:rsid w:val="002A0BD6"/>
    <w:rsid w:val="002A311D"/>
    <w:rsid w:val="002A33D4"/>
    <w:rsid w:val="002A476A"/>
    <w:rsid w:val="002A4DB5"/>
    <w:rsid w:val="002A4F72"/>
    <w:rsid w:val="002A5452"/>
    <w:rsid w:val="002A62C6"/>
    <w:rsid w:val="002A6CB0"/>
    <w:rsid w:val="002B3EBD"/>
    <w:rsid w:val="002B5426"/>
    <w:rsid w:val="002C0629"/>
    <w:rsid w:val="002C3091"/>
    <w:rsid w:val="002C34CB"/>
    <w:rsid w:val="002C4B39"/>
    <w:rsid w:val="002D1F7B"/>
    <w:rsid w:val="002D20C3"/>
    <w:rsid w:val="002D2779"/>
    <w:rsid w:val="002D2A2F"/>
    <w:rsid w:val="002D71EB"/>
    <w:rsid w:val="002E147E"/>
    <w:rsid w:val="002E195A"/>
    <w:rsid w:val="002E1D41"/>
    <w:rsid w:val="002E20B7"/>
    <w:rsid w:val="002E3572"/>
    <w:rsid w:val="002E3CC7"/>
    <w:rsid w:val="002E45F1"/>
    <w:rsid w:val="002E4BAB"/>
    <w:rsid w:val="002E50ED"/>
    <w:rsid w:val="002F5B67"/>
    <w:rsid w:val="002F64C1"/>
    <w:rsid w:val="002F7D53"/>
    <w:rsid w:val="002F7E3F"/>
    <w:rsid w:val="00302DFE"/>
    <w:rsid w:val="00302E9F"/>
    <w:rsid w:val="00303D21"/>
    <w:rsid w:val="0030509C"/>
    <w:rsid w:val="0030534B"/>
    <w:rsid w:val="00310394"/>
    <w:rsid w:val="003129BB"/>
    <w:rsid w:val="00320454"/>
    <w:rsid w:val="00322984"/>
    <w:rsid w:val="003304F0"/>
    <w:rsid w:val="00337670"/>
    <w:rsid w:val="00342EFF"/>
    <w:rsid w:val="00350278"/>
    <w:rsid w:val="00350DB8"/>
    <w:rsid w:val="00362382"/>
    <w:rsid w:val="00366641"/>
    <w:rsid w:val="00370529"/>
    <w:rsid w:val="003709DA"/>
    <w:rsid w:val="00373EE0"/>
    <w:rsid w:val="003750F9"/>
    <w:rsid w:val="0037519F"/>
    <w:rsid w:val="00377FFE"/>
    <w:rsid w:val="0038115E"/>
    <w:rsid w:val="00382001"/>
    <w:rsid w:val="003820C4"/>
    <w:rsid w:val="00382D01"/>
    <w:rsid w:val="00385DE3"/>
    <w:rsid w:val="0038704A"/>
    <w:rsid w:val="00390FFA"/>
    <w:rsid w:val="00391143"/>
    <w:rsid w:val="003921D5"/>
    <w:rsid w:val="0039387F"/>
    <w:rsid w:val="003978A3"/>
    <w:rsid w:val="003978B8"/>
    <w:rsid w:val="003A2E3F"/>
    <w:rsid w:val="003A2F4B"/>
    <w:rsid w:val="003A3EFA"/>
    <w:rsid w:val="003A4E13"/>
    <w:rsid w:val="003A50A5"/>
    <w:rsid w:val="003A7030"/>
    <w:rsid w:val="003B3AD2"/>
    <w:rsid w:val="003B4734"/>
    <w:rsid w:val="003B4DD0"/>
    <w:rsid w:val="003C030E"/>
    <w:rsid w:val="003C3A4C"/>
    <w:rsid w:val="003C5768"/>
    <w:rsid w:val="003C71F0"/>
    <w:rsid w:val="003D15F9"/>
    <w:rsid w:val="003D21A7"/>
    <w:rsid w:val="003D2B3E"/>
    <w:rsid w:val="003D482E"/>
    <w:rsid w:val="003D4B03"/>
    <w:rsid w:val="003D4D0E"/>
    <w:rsid w:val="003D6CF0"/>
    <w:rsid w:val="003E3D38"/>
    <w:rsid w:val="003E4B99"/>
    <w:rsid w:val="003E5A8D"/>
    <w:rsid w:val="003E6E86"/>
    <w:rsid w:val="003F1EC2"/>
    <w:rsid w:val="003F4360"/>
    <w:rsid w:val="003F518F"/>
    <w:rsid w:val="003F59A2"/>
    <w:rsid w:val="003F5ACC"/>
    <w:rsid w:val="003F6AA6"/>
    <w:rsid w:val="003F7143"/>
    <w:rsid w:val="00400038"/>
    <w:rsid w:val="00406755"/>
    <w:rsid w:val="00406A71"/>
    <w:rsid w:val="004106BB"/>
    <w:rsid w:val="0041127E"/>
    <w:rsid w:val="00411DE8"/>
    <w:rsid w:val="004134A7"/>
    <w:rsid w:val="00420070"/>
    <w:rsid w:val="00422952"/>
    <w:rsid w:val="00422A16"/>
    <w:rsid w:val="00422B11"/>
    <w:rsid w:val="0042383A"/>
    <w:rsid w:val="00427E5F"/>
    <w:rsid w:val="0043065F"/>
    <w:rsid w:val="004318B6"/>
    <w:rsid w:val="00431C16"/>
    <w:rsid w:val="00432D69"/>
    <w:rsid w:val="0043494D"/>
    <w:rsid w:val="004357E5"/>
    <w:rsid w:val="0043758F"/>
    <w:rsid w:val="004400C5"/>
    <w:rsid w:val="004468BC"/>
    <w:rsid w:val="00446BB1"/>
    <w:rsid w:val="00450401"/>
    <w:rsid w:val="004555FE"/>
    <w:rsid w:val="004556C4"/>
    <w:rsid w:val="0046016D"/>
    <w:rsid w:val="0046074A"/>
    <w:rsid w:val="00461AB8"/>
    <w:rsid w:val="0046565A"/>
    <w:rsid w:val="00467ABC"/>
    <w:rsid w:val="004716E5"/>
    <w:rsid w:val="00474181"/>
    <w:rsid w:val="00483303"/>
    <w:rsid w:val="004839A5"/>
    <w:rsid w:val="0048667D"/>
    <w:rsid w:val="00492C63"/>
    <w:rsid w:val="0049470E"/>
    <w:rsid w:val="00494E62"/>
    <w:rsid w:val="00496523"/>
    <w:rsid w:val="00497930"/>
    <w:rsid w:val="004A2649"/>
    <w:rsid w:val="004A2CDC"/>
    <w:rsid w:val="004B31DF"/>
    <w:rsid w:val="004B5BF5"/>
    <w:rsid w:val="004B65E4"/>
    <w:rsid w:val="004B6FF2"/>
    <w:rsid w:val="004B747E"/>
    <w:rsid w:val="004C04F3"/>
    <w:rsid w:val="004C26A6"/>
    <w:rsid w:val="004C4A68"/>
    <w:rsid w:val="004C56FC"/>
    <w:rsid w:val="004C5FD8"/>
    <w:rsid w:val="004D1129"/>
    <w:rsid w:val="004D26CC"/>
    <w:rsid w:val="004D27F2"/>
    <w:rsid w:val="004D37C1"/>
    <w:rsid w:val="004D39A5"/>
    <w:rsid w:val="004D536F"/>
    <w:rsid w:val="004E203E"/>
    <w:rsid w:val="004E6270"/>
    <w:rsid w:val="004F1E24"/>
    <w:rsid w:val="004F38B4"/>
    <w:rsid w:val="004F4477"/>
    <w:rsid w:val="004F61E8"/>
    <w:rsid w:val="00501532"/>
    <w:rsid w:val="005024CB"/>
    <w:rsid w:val="005036F1"/>
    <w:rsid w:val="0050386C"/>
    <w:rsid w:val="00503EB6"/>
    <w:rsid w:val="00507C91"/>
    <w:rsid w:val="005164FF"/>
    <w:rsid w:val="00524A7D"/>
    <w:rsid w:val="00524AD8"/>
    <w:rsid w:val="00524C90"/>
    <w:rsid w:val="00527B5E"/>
    <w:rsid w:val="005313F8"/>
    <w:rsid w:val="005343FA"/>
    <w:rsid w:val="00535D22"/>
    <w:rsid w:val="00544E3C"/>
    <w:rsid w:val="005459D8"/>
    <w:rsid w:val="00545E21"/>
    <w:rsid w:val="00546051"/>
    <w:rsid w:val="00553929"/>
    <w:rsid w:val="00555598"/>
    <w:rsid w:val="00557692"/>
    <w:rsid w:val="005616F2"/>
    <w:rsid w:val="0057572C"/>
    <w:rsid w:val="0057666B"/>
    <w:rsid w:val="0058024E"/>
    <w:rsid w:val="0058319E"/>
    <w:rsid w:val="005842BA"/>
    <w:rsid w:val="00590E42"/>
    <w:rsid w:val="0059270C"/>
    <w:rsid w:val="00594EB3"/>
    <w:rsid w:val="00595C44"/>
    <w:rsid w:val="005975A0"/>
    <w:rsid w:val="005A6849"/>
    <w:rsid w:val="005A774F"/>
    <w:rsid w:val="005B1B51"/>
    <w:rsid w:val="005B2250"/>
    <w:rsid w:val="005B2751"/>
    <w:rsid w:val="005B4D35"/>
    <w:rsid w:val="005B51E7"/>
    <w:rsid w:val="005D057E"/>
    <w:rsid w:val="005D1774"/>
    <w:rsid w:val="005D31CF"/>
    <w:rsid w:val="005D4A0C"/>
    <w:rsid w:val="005D6AFE"/>
    <w:rsid w:val="005D6B06"/>
    <w:rsid w:val="005D72A1"/>
    <w:rsid w:val="005E1CDE"/>
    <w:rsid w:val="005E5B6E"/>
    <w:rsid w:val="005E7E23"/>
    <w:rsid w:val="005F5C34"/>
    <w:rsid w:val="00603895"/>
    <w:rsid w:val="00611B4B"/>
    <w:rsid w:val="00615BE2"/>
    <w:rsid w:val="00624847"/>
    <w:rsid w:val="00626331"/>
    <w:rsid w:val="006346E8"/>
    <w:rsid w:val="0063677E"/>
    <w:rsid w:val="0063679F"/>
    <w:rsid w:val="0063726B"/>
    <w:rsid w:val="006434AE"/>
    <w:rsid w:val="00643CE1"/>
    <w:rsid w:val="006455B8"/>
    <w:rsid w:val="0065152D"/>
    <w:rsid w:val="00651E2E"/>
    <w:rsid w:val="00652341"/>
    <w:rsid w:val="0065477B"/>
    <w:rsid w:val="006548C8"/>
    <w:rsid w:val="00660985"/>
    <w:rsid w:val="00660EA0"/>
    <w:rsid w:val="006622EA"/>
    <w:rsid w:val="00663353"/>
    <w:rsid w:val="006639F0"/>
    <w:rsid w:val="006671BF"/>
    <w:rsid w:val="00670EA5"/>
    <w:rsid w:val="0067514F"/>
    <w:rsid w:val="00675361"/>
    <w:rsid w:val="00675395"/>
    <w:rsid w:val="006818EA"/>
    <w:rsid w:val="006847BB"/>
    <w:rsid w:val="006908F9"/>
    <w:rsid w:val="006919A9"/>
    <w:rsid w:val="006A4DAA"/>
    <w:rsid w:val="006A50B5"/>
    <w:rsid w:val="006A6045"/>
    <w:rsid w:val="006A6FC8"/>
    <w:rsid w:val="006B7547"/>
    <w:rsid w:val="006C1F01"/>
    <w:rsid w:val="006C2424"/>
    <w:rsid w:val="006D22E6"/>
    <w:rsid w:val="006D29D2"/>
    <w:rsid w:val="006D3361"/>
    <w:rsid w:val="006D5923"/>
    <w:rsid w:val="006D6FFA"/>
    <w:rsid w:val="006D788F"/>
    <w:rsid w:val="006D794C"/>
    <w:rsid w:val="006E081C"/>
    <w:rsid w:val="006E1DF7"/>
    <w:rsid w:val="006E3DA6"/>
    <w:rsid w:val="006F1721"/>
    <w:rsid w:val="006F35D5"/>
    <w:rsid w:val="006F4EAC"/>
    <w:rsid w:val="006F6080"/>
    <w:rsid w:val="00700C15"/>
    <w:rsid w:val="00703389"/>
    <w:rsid w:val="00703D50"/>
    <w:rsid w:val="00704006"/>
    <w:rsid w:val="00706896"/>
    <w:rsid w:val="00710140"/>
    <w:rsid w:val="00715A4D"/>
    <w:rsid w:val="007167BE"/>
    <w:rsid w:val="00721B05"/>
    <w:rsid w:val="00722A51"/>
    <w:rsid w:val="00725D52"/>
    <w:rsid w:val="007272B3"/>
    <w:rsid w:val="0072761D"/>
    <w:rsid w:val="007354CF"/>
    <w:rsid w:val="00735B89"/>
    <w:rsid w:val="00736A9E"/>
    <w:rsid w:val="0074091D"/>
    <w:rsid w:val="0074134B"/>
    <w:rsid w:val="00742CAD"/>
    <w:rsid w:val="00743751"/>
    <w:rsid w:val="00744A72"/>
    <w:rsid w:val="007465F2"/>
    <w:rsid w:val="00746FBE"/>
    <w:rsid w:val="007511A9"/>
    <w:rsid w:val="00756A71"/>
    <w:rsid w:val="00765363"/>
    <w:rsid w:val="007677F0"/>
    <w:rsid w:val="007751E6"/>
    <w:rsid w:val="00775755"/>
    <w:rsid w:val="00776AE7"/>
    <w:rsid w:val="00780FC2"/>
    <w:rsid w:val="0078620F"/>
    <w:rsid w:val="00787637"/>
    <w:rsid w:val="00790D78"/>
    <w:rsid w:val="00795FE0"/>
    <w:rsid w:val="00796A23"/>
    <w:rsid w:val="007A054C"/>
    <w:rsid w:val="007A2C01"/>
    <w:rsid w:val="007A326A"/>
    <w:rsid w:val="007A413E"/>
    <w:rsid w:val="007A639E"/>
    <w:rsid w:val="007B49BD"/>
    <w:rsid w:val="007B7876"/>
    <w:rsid w:val="007B7E71"/>
    <w:rsid w:val="007C0630"/>
    <w:rsid w:val="007C21DA"/>
    <w:rsid w:val="007C2747"/>
    <w:rsid w:val="007C3D14"/>
    <w:rsid w:val="007C513D"/>
    <w:rsid w:val="007C54EB"/>
    <w:rsid w:val="007C668D"/>
    <w:rsid w:val="007C6DF3"/>
    <w:rsid w:val="007C76AD"/>
    <w:rsid w:val="007D039E"/>
    <w:rsid w:val="007D3EE6"/>
    <w:rsid w:val="007D4BB3"/>
    <w:rsid w:val="007D6160"/>
    <w:rsid w:val="007D7240"/>
    <w:rsid w:val="007D7534"/>
    <w:rsid w:val="008003CD"/>
    <w:rsid w:val="0080113A"/>
    <w:rsid w:val="00802FDD"/>
    <w:rsid w:val="008035F5"/>
    <w:rsid w:val="00822CA4"/>
    <w:rsid w:val="008253D3"/>
    <w:rsid w:val="008271EE"/>
    <w:rsid w:val="00833808"/>
    <w:rsid w:val="00833B5E"/>
    <w:rsid w:val="00840EEF"/>
    <w:rsid w:val="00847550"/>
    <w:rsid w:val="00847BF1"/>
    <w:rsid w:val="0085578B"/>
    <w:rsid w:val="008557A3"/>
    <w:rsid w:val="00860737"/>
    <w:rsid w:val="00861343"/>
    <w:rsid w:val="0086377C"/>
    <w:rsid w:val="0086428A"/>
    <w:rsid w:val="00870388"/>
    <w:rsid w:val="008758AD"/>
    <w:rsid w:val="00875DFC"/>
    <w:rsid w:val="00877571"/>
    <w:rsid w:val="008813C4"/>
    <w:rsid w:val="00883647"/>
    <w:rsid w:val="00893821"/>
    <w:rsid w:val="008940DA"/>
    <w:rsid w:val="008A116C"/>
    <w:rsid w:val="008A1296"/>
    <w:rsid w:val="008A185D"/>
    <w:rsid w:val="008A1F30"/>
    <w:rsid w:val="008A281E"/>
    <w:rsid w:val="008A64A2"/>
    <w:rsid w:val="008A6C02"/>
    <w:rsid w:val="008A6CA0"/>
    <w:rsid w:val="008A7264"/>
    <w:rsid w:val="008B2780"/>
    <w:rsid w:val="008B6A8E"/>
    <w:rsid w:val="008C0821"/>
    <w:rsid w:val="008C33CD"/>
    <w:rsid w:val="008C4FA6"/>
    <w:rsid w:val="008C5253"/>
    <w:rsid w:val="008C65F2"/>
    <w:rsid w:val="008D0295"/>
    <w:rsid w:val="008D2B49"/>
    <w:rsid w:val="008D2B88"/>
    <w:rsid w:val="008D438E"/>
    <w:rsid w:val="008D782A"/>
    <w:rsid w:val="008D786A"/>
    <w:rsid w:val="008D7CF5"/>
    <w:rsid w:val="008E45C9"/>
    <w:rsid w:val="008E7422"/>
    <w:rsid w:val="008F0CF8"/>
    <w:rsid w:val="008F1B26"/>
    <w:rsid w:val="008F1DC3"/>
    <w:rsid w:val="008F3B21"/>
    <w:rsid w:val="008F59E2"/>
    <w:rsid w:val="008F625C"/>
    <w:rsid w:val="009004F6"/>
    <w:rsid w:val="00907CD3"/>
    <w:rsid w:val="00911D92"/>
    <w:rsid w:val="0091776E"/>
    <w:rsid w:val="00921482"/>
    <w:rsid w:val="00921E27"/>
    <w:rsid w:val="0092450F"/>
    <w:rsid w:val="009248BC"/>
    <w:rsid w:val="00924F03"/>
    <w:rsid w:val="00926A30"/>
    <w:rsid w:val="00926A8E"/>
    <w:rsid w:val="0092738B"/>
    <w:rsid w:val="00931CF7"/>
    <w:rsid w:val="00932097"/>
    <w:rsid w:val="009325A3"/>
    <w:rsid w:val="00932DEC"/>
    <w:rsid w:val="00933C03"/>
    <w:rsid w:val="00934557"/>
    <w:rsid w:val="00935617"/>
    <w:rsid w:val="009448E4"/>
    <w:rsid w:val="00945316"/>
    <w:rsid w:val="00945A80"/>
    <w:rsid w:val="00945CD0"/>
    <w:rsid w:val="00947F98"/>
    <w:rsid w:val="00950B92"/>
    <w:rsid w:val="0095415B"/>
    <w:rsid w:val="00957F94"/>
    <w:rsid w:val="009645D9"/>
    <w:rsid w:val="0096763D"/>
    <w:rsid w:val="009736CC"/>
    <w:rsid w:val="00976B0A"/>
    <w:rsid w:val="00976DAE"/>
    <w:rsid w:val="00976E24"/>
    <w:rsid w:val="009771F2"/>
    <w:rsid w:val="00977207"/>
    <w:rsid w:val="00982470"/>
    <w:rsid w:val="009848EE"/>
    <w:rsid w:val="009864D8"/>
    <w:rsid w:val="00986FFA"/>
    <w:rsid w:val="00987205"/>
    <w:rsid w:val="009976D5"/>
    <w:rsid w:val="009A2DBB"/>
    <w:rsid w:val="009A452D"/>
    <w:rsid w:val="009A4DB2"/>
    <w:rsid w:val="009B0645"/>
    <w:rsid w:val="009B2536"/>
    <w:rsid w:val="009B5107"/>
    <w:rsid w:val="009B5568"/>
    <w:rsid w:val="009B6476"/>
    <w:rsid w:val="009C1B1A"/>
    <w:rsid w:val="009C4D1C"/>
    <w:rsid w:val="009C4D9B"/>
    <w:rsid w:val="009D17D7"/>
    <w:rsid w:val="009D7442"/>
    <w:rsid w:val="009E2D1C"/>
    <w:rsid w:val="009E3021"/>
    <w:rsid w:val="009E5553"/>
    <w:rsid w:val="009E5B61"/>
    <w:rsid w:val="009E62CC"/>
    <w:rsid w:val="009E6E90"/>
    <w:rsid w:val="009E70D5"/>
    <w:rsid w:val="009E7F18"/>
    <w:rsid w:val="009F22D9"/>
    <w:rsid w:val="009F4974"/>
    <w:rsid w:val="009F591C"/>
    <w:rsid w:val="009F6A28"/>
    <w:rsid w:val="00A0303B"/>
    <w:rsid w:val="00A047BE"/>
    <w:rsid w:val="00A055B3"/>
    <w:rsid w:val="00A06F13"/>
    <w:rsid w:val="00A126DD"/>
    <w:rsid w:val="00A1365F"/>
    <w:rsid w:val="00A14052"/>
    <w:rsid w:val="00A21295"/>
    <w:rsid w:val="00A2247A"/>
    <w:rsid w:val="00A22916"/>
    <w:rsid w:val="00A24184"/>
    <w:rsid w:val="00A24289"/>
    <w:rsid w:val="00A256F2"/>
    <w:rsid w:val="00A328B9"/>
    <w:rsid w:val="00A32ED9"/>
    <w:rsid w:val="00A37858"/>
    <w:rsid w:val="00A41D69"/>
    <w:rsid w:val="00A4686A"/>
    <w:rsid w:val="00A47CA4"/>
    <w:rsid w:val="00A54C12"/>
    <w:rsid w:val="00A63252"/>
    <w:rsid w:val="00A64E0F"/>
    <w:rsid w:val="00A66D1C"/>
    <w:rsid w:val="00A700F2"/>
    <w:rsid w:val="00A71613"/>
    <w:rsid w:val="00A73CC2"/>
    <w:rsid w:val="00A7528B"/>
    <w:rsid w:val="00A8635C"/>
    <w:rsid w:val="00A8684C"/>
    <w:rsid w:val="00A91962"/>
    <w:rsid w:val="00A963BA"/>
    <w:rsid w:val="00A971BB"/>
    <w:rsid w:val="00AA2092"/>
    <w:rsid w:val="00AA2281"/>
    <w:rsid w:val="00AA33E5"/>
    <w:rsid w:val="00AB1F0A"/>
    <w:rsid w:val="00AC1BB0"/>
    <w:rsid w:val="00AC48FF"/>
    <w:rsid w:val="00AC7869"/>
    <w:rsid w:val="00AD04BB"/>
    <w:rsid w:val="00AD0DB8"/>
    <w:rsid w:val="00AD4FF5"/>
    <w:rsid w:val="00AE709B"/>
    <w:rsid w:val="00AE7B46"/>
    <w:rsid w:val="00AF006F"/>
    <w:rsid w:val="00AF2B39"/>
    <w:rsid w:val="00AF2F30"/>
    <w:rsid w:val="00AF3485"/>
    <w:rsid w:val="00AF4FD4"/>
    <w:rsid w:val="00AF5748"/>
    <w:rsid w:val="00AF5773"/>
    <w:rsid w:val="00AF5A42"/>
    <w:rsid w:val="00AF5D79"/>
    <w:rsid w:val="00AF65CF"/>
    <w:rsid w:val="00B010F4"/>
    <w:rsid w:val="00B0248D"/>
    <w:rsid w:val="00B04930"/>
    <w:rsid w:val="00B06D36"/>
    <w:rsid w:val="00B10B5B"/>
    <w:rsid w:val="00B12D4F"/>
    <w:rsid w:val="00B132AF"/>
    <w:rsid w:val="00B13313"/>
    <w:rsid w:val="00B17D44"/>
    <w:rsid w:val="00B21197"/>
    <w:rsid w:val="00B221D9"/>
    <w:rsid w:val="00B2500B"/>
    <w:rsid w:val="00B26D48"/>
    <w:rsid w:val="00B26FFE"/>
    <w:rsid w:val="00B34636"/>
    <w:rsid w:val="00B34763"/>
    <w:rsid w:val="00B438A5"/>
    <w:rsid w:val="00B46E9F"/>
    <w:rsid w:val="00B47BA9"/>
    <w:rsid w:val="00B5372E"/>
    <w:rsid w:val="00B56E78"/>
    <w:rsid w:val="00B70188"/>
    <w:rsid w:val="00B70D67"/>
    <w:rsid w:val="00B70F53"/>
    <w:rsid w:val="00B722A1"/>
    <w:rsid w:val="00B76B8C"/>
    <w:rsid w:val="00B77C13"/>
    <w:rsid w:val="00B904B7"/>
    <w:rsid w:val="00B91C86"/>
    <w:rsid w:val="00B91E88"/>
    <w:rsid w:val="00B94F61"/>
    <w:rsid w:val="00B965F0"/>
    <w:rsid w:val="00BA11A0"/>
    <w:rsid w:val="00BA3B36"/>
    <w:rsid w:val="00BA4070"/>
    <w:rsid w:val="00BA44BB"/>
    <w:rsid w:val="00BB103A"/>
    <w:rsid w:val="00BB2D45"/>
    <w:rsid w:val="00BB44A4"/>
    <w:rsid w:val="00BB47A4"/>
    <w:rsid w:val="00BB498B"/>
    <w:rsid w:val="00BC2081"/>
    <w:rsid w:val="00BC21CF"/>
    <w:rsid w:val="00BC3BB6"/>
    <w:rsid w:val="00BD0679"/>
    <w:rsid w:val="00BD1FB5"/>
    <w:rsid w:val="00BD2224"/>
    <w:rsid w:val="00BD40F9"/>
    <w:rsid w:val="00BD55C1"/>
    <w:rsid w:val="00BD6718"/>
    <w:rsid w:val="00BE5B3C"/>
    <w:rsid w:val="00BF0B3E"/>
    <w:rsid w:val="00BF19C3"/>
    <w:rsid w:val="00BF2DD0"/>
    <w:rsid w:val="00BF4BE8"/>
    <w:rsid w:val="00C0150C"/>
    <w:rsid w:val="00C027B9"/>
    <w:rsid w:val="00C03828"/>
    <w:rsid w:val="00C040DF"/>
    <w:rsid w:val="00C06A32"/>
    <w:rsid w:val="00C107F8"/>
    <w:rsid w:val="00C112F6"/>
    <w:rsid w:val="00C157D0"/>
    <w:rsid w:val="00C225EE"/>
    <w:rsid w:val="00C27928"/>
    <w:rsid w:val="00C307F8"/>
    <w:rsid w:val="00C33667"/>
    <w:rsid w:val="00C34688"/>
    <w:rsid w:val="00C34BCD"/>
    <w:rsid w:val="00C36637"/>
    <w:rsid w:val="00C4270C"/>
    <w:rsid w:val="00C44398"/>
    <w:rsid w:val="00C46935"/>
    <w:rsid w:val="00C60296"/>
    <w:rsid w:val="00C6275A"/>
    <w:rsid w:val="00C63762"/>
    <w:rsid w:val="00C6471B"/>
    <w:rsid w:val="00C702AB"/>
    <w:rsid w:val="00C72A6A"/>
    <w:rsid w:val="00C73D21"/>
    <w:rsid w:val="00C74A5D"/>
    <w:rsid w:val="00C74ADA"/>
    <w:rsid w:val="00C80B6C"/>
    <w:rsid w:val="00C820C7"/>
    <w:rsid w:val="00C82B6D"/>
    <w:rsid w:val="00C844F2"/>
    <w:rsid w:val="00C85C17"/>
    <w:rsid w:val="00C86E27"/>
    <w:rsid w:val="00C91620"/>
    <w:rsid w:val="00C92F5B"/>
    <w:rsid w:val="00C93B78"/>
    <w:rsid w:val="00C93F30"/>
    <w:rsid w:val="00C94E45"/>
    <w:rsid w:val="00C950E2"/>
    <w:rsid w:val="00C954B0"/>
    <w:rsid w:val="00C954C1"/>
    <w:rsid w:val="00C9759E"/>
    <w:rsid w:val="00C97E3F"/>
    <w:rsid w:val="00C97F6B"/>
    <w:rsid w:val="00CA2E9F"/>
    <w:rsid w:val="00CA39B5"/>
    <w:rsid w:val="00CA42DE"/>
    <w:rsid w:val="00CA4DCE"/>
    <w:rsid w:val="00CA5B33"/>
    <w:rsid w:val="00CB1F68"/>
    <w:rsid w:val="00CB3A5C"/>
    <w:rsid w:val="00CB6D28"/>
    <w:rsid w:val="00CB7E53"/>
    <w:rsid w:val="00CC0A04"/>
    <w:rsid w:val="00CC2064"/>
    <w:rsid w:val="00CC2DC4"/>
    <w:rsid w:val="00CC32CB"/>
    <w:rsid w:val="00CC47C3"/>
    <w:rsid w:val="00CC710F"/>
    <w:rsid w:val="00CC7732"/>
    <w:rsid w:val="00CC7A85"/>
    <w:rsid w:val="00CD1F32"/>
    <w:rsid w:val="00CD3B52"/>
    <w:rsid w:val="00CD586D"/>
    <w:rsid w:val="00CD6C53"/>
    <w:rsid w:val="00CE02BB"/>
    <w:rsid w:val="00CE41A5"/>
    <w:rsid w:val="00CE57DE"/>
    <w:rsid w:val="00CE644D"/>
    <w:rsid w:val="00CF644C"/>
    <w:rsid w:val="00D0050A"/>
    <w:rsid w:val="00D04CE0"/>
    <w:rsid w:val="00D051D4"/>
    <w:rsid w:val="00D06B00"/>
    <w:rsid w:val="00D10098"/>
    <w:rsid w:val="00D11EB2"/>
    <w:rsid w:val="00D13600"/>
    <w:rsid w:val="00D20ED6"/>
    <w:rsid w:val="00D21046"/>
    <w:rsid w:val="00D22C8F"/>
    <w:rsid w:val="00D252D6"/>
    <w:rsid w:val="00D27250"/>
    <w:rsid w:val="00D3123F"/>
    <w:rsid w:val="00D326CF"/>
    <w:rsid w:val="00D3407C"/>
    <w:rsid w:val="00D36334"/>
    <w:rsid w:val="00D3737E"/>
    <w:rsid w:val="00D40685"/>
    <w:rsid w:val="00D416C5"/>
    <w:rsid w:val="00D41B6F"/>
    <w:rsid w:val="00D44B7A"/>
    <w:rsid w:val="00D45588"/>
    <w:rsid w:val="00D47044"/>
    <w:rsid w:val="00D472BA"/>
    <w:rsid w:val="00D51784"/>
    <w:rsid w:val="00D53116"/>
    <w:rsid w:val="00D60E20"/>
    <w:rsid w:val="00D6123D"/>
    <w:rsid w:val="00D719EA"/>
    <w:rsid w:val="00D72EDD"/>
    <w:rsid w:val="00D82A86"/>
    <w:rsid w:val="00D83859"/>
    <w:rsid w:val="00D92631"/>
    <w:rsid w:val="00D94400"/>
    <w:rsid w:val="00D97D57"/>
    <w:rsid w:val="00DA0C42"/>
    <w:rsid w:val="00DA34A8"/>
    <w:rsid w:val="00DA5D15"/>
    <w:rsid w:val="00DA6AF4"/>
    <w:rsid w:val="00DA71D3"/>
    <w:rsid w:val="00DA7AB9"/>
    <w:rsid w:val="00DB2610"/>
    <w:rsid w:val="00DB2BD2"/>
    <w:rsid w:val="00DB5AD3"/>
    <w:rsid w:val="00DB62D5"/>
    <w:rsid w:val="00DB7121"/>
    <w:rsid w:val="00DC0257"/>
    <w:rsid w:val="00DC0685"/>
    <w:rsid w:val="00DC3157"/>
    <w:rsid w:val="00DC63B1"/>
    <w:rsid w:val="00DD1215"/>
    <w:rsid w:val="00DD5765"/>
    <w:rsid w:val="00DD644E"/>
    <w:rsid w:val="00DE27D2"/>
    <w:rsid w:val="00DE309F"/>
    <w:rsid w:val="00DE3436"/>
    <w:rsid w:val="00DE588C"/>
    <w:rsid w:val="00DE6AC2"/>
    <w:rsid w:val="00DF096E"/>
    <w:rsid w:val="00DF27B6"/>
    <w:rsid w:val="00DF2F90"/>
    <w:rsid w:val="00DF6203"/>
    <w:rsid w:val="00DF6A8F"/>
    <w:rsid w:val="00E00943"/>
    <w:rsid w:val="00E03E1C"/>
    <w:rsid w:val="00E07445"/>
    <w:rsid w:val="00E1476B"/>
    <w:rsid w:val="00E20F57"/>
    <w:rsid w:val="00E21EF0"/>
    <w:rsid w:val="00E2295A"/>
    <w:rsid w:val="00E23CE3"/>
    <w:rsid w:val="00E23D19"/>
    <w:rsid w:val="00E268C9"/>
    <w:rsid w:val="00E26B40"/>
    <w:rsid w:val="00E26BDE"/>
    <w:rsid w:val="00E3031A"/>
    <w:rsid w:val="00E3072B"/>
    <w:rsid w:val="00E32CB7"/>
    <w:rsid w:val="00E46AEF"/>
    <w:rsid w:val="00E46EAA"/>
    <w:rsid w:val="00E472A4"/>
    <w:rsid w:val="00E50C1E"/>
    <w:rsid w:val="00E53D4E"/>
    <w:rsid w:val="00E551CD"/>
    <w:rsid w:val="00E55652"/>
    <w:rsid w:val="00E60C20"/>
    <w:rsid w:val="00E60CBF"/>
    <w:rsid w:val="00E647E0"/>
    <w:rsid w:val="00E70F75"/>
    <w:rsid w:val="00E75E41"/>
    <w:rsid w:val="00E7614F"/>
    <w:rsid w:val="00E80DEC"/>
    <w:rsid w:val="00E820A9"/>
    <w:rsid w:val="00E82341"/>
    <w:rsid w:val="00E849E0"/>
    <w:rsid w:val="00E868AB"/>
    <w:rsid w:val="00E86A5D"/>
    <w:rsid w:val="00E875DF"/>
    <w:rsid w:val="00E900B7"/>
    <w:rsid w:val="00E90485"/>
    <w:rsid w:val="00E91CCF"/>
    <w:rsid w:val="00E93F28"/>
    <w:rsid w:val="00EA291B"/>
    <w:rsid w:val="00EA2FB1"/>
    <w:rsid w:val="00EA34D9"/>
    <w:rsid w:val="00EA7B4C"/>
    <w:rsid w:val="00EA7D2E"/>
    <w:rsid w:val="00EB2FAC"/>
    <w:rsid w:val="00EB4883"/>
    <w:rsid w:val="00EB4EA6"/>
    <w:rsid w:val="00EB799E"/>
    <w:rsid w:val="00EB7E69"/>
    <w:rsid w:val="00EC07DA"/>
    <w:rsid w:val="00EC6476"/>
    <w:rsid w:val="00ED078A"/>
    <w:rsid w:val="00ED25E9"/>
    <w:rsid w:val="00ED2EF4"/>
    <w:rsid w:val="00EE10C4"/>
    <w:rsid w:val="00EE41F7"/>
    <w:rsid w:val="00EE5A02"/>
    <w:rsid w:val="00EF027C"/>
    <w:rsid w:val="00EF03B1"/>
    <w:rsid w:val="00EF1D9F"/>
    <w:rsid w:val="00EF5A72"/>
    <w:rsid w:val="00EF75B6"/>
    <w:rsid w:val="00F01898"/>
    <w:rsid w:val="00F0248F"/>
    <w:rsid w:val="00F025F3"/>
    <w:rsid w:val="00F0403E"/>
    <w:rsid w:val="00F04257"/>
    <w:rsid w:val="00F06737"/>
    <w:rsid w:val="00F078E6"/>
    <w:rsid w:val="00F07F83"/>
    <w:rsid w:val="00F114E1"/>
    <w:rsid w:val="00F15D55"/>
    <w:rsid w:val="00F2071F"/>
    <w:rsid w:val="00F21F7F"/>
    <w:rsid w:val="00F2454A"/>
    <w:rsid w:val="00F2484C"/>
    <w:rsid w:val="00F25B35"/>
    <w:rsid w:val="00F2725D"/>
    <w:rsid w:val="00F277B3"/>
    <w:rsid w:val="00F367AE"/>
    <w:rsid w:val="00F42282"/>
    <w:rsid w:val="00F46AAB"/>
    <w:rsid w:val="00F47515"/>
    <w:rsid w:val="00F535E5"/>
    <w:rsid w:val="00F56D16"/>
    <w:rsid w:val="00F575A9"/>
    <w:rsid w:val="00F60F53"/>
    <w:rsid w:val="00F612C0"/>
    <w:rsid w:val="00F62CA0"/>
    <w:rsid w:val="00F648A2"/>
    <w:rsid w:val="00F64BF4"/>
    <w:rsid w:val="00F6790F"/>
    <w:rsid w:val="00F70C7D"/>
    <w:rsid w:val="00F7589B"/>
    <w:rsid w:val="00F80140"/>
    <w:rsid w:val="00F80AD6"/>
    <w:rsid w:val="00F81213"/>
    <w:rsid w:val="00F81FCF"/>
    <w:rsid w:val="00F8368B"/>
    <w:rsid w:val="00F86DD7"/>
    <w:rsid w:val="00F86DD9"/>
    <w:rsid w:val="00F91E7C"/>
    <w:rsid w:val="00F9252D"/>
    <w:rsid w:val="00FA5D0F"/>
    <w:rsid w:val="00FC0A31"/>
    <w:rsid w:val="00FC0E00"/>
    <w:rsid w:val="00FC213C"/>
    <w:rsid w:val="00FC54E5"/>
    <w:rsid w:val="00FC63CE"/>
    <w:rsid w:val="00FC65A7"/>
    <w:rsid w:val="00FD0575"/>
    <w:rsid w:val="00FD1802"/>
    <w:rsid w:val="00FD6C32"/>
    <w:rsid w:val="00FD728A"/>
    <w:rsid w:val="00FE3E0D"/>
    <w:rsid w:val="00FE49E7"/>
    <w:rsid w:val="00FE5475"/>
    <w:rsid w:val="00FE5C90"/>
    <w:rsid w:val="00FF3AFD"/>
    <w:rsid w:val="00FF72B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5008E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rsid w:val="007A054C"/>
    <w:pPr>
      <w:jc w:val="center"/>
    </w:pPr>
  </w:style>
  <w:style w:type="paragraph" w:customStyle="1" w:styleId="EndNoteBibliography">
    <w:name w:val="EndNote Bibliography"/>
    <w:basedOn w:val="Normal"/>
    <w:rsid w:val="007A05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lang w:val="x-none" w:eastAsia="x-none"/>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semiHidden/>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customStyle="1" w:styleId="EndNoteBibliographyTitle">
    <w:name w:val="EndNote Bibliography Title"/>
    <w:basedOn w:val="Normal"/>
    <w:rsid w:val="007A054C"/>
    <w:pPr>
      <w:jc w:val="center"/>
    </w:pPr>
  </w:style>
  <w:style w:type="paragraph" w:customStyle="1" w:styleId="EndNoteBibliography">
    <w:name w:val="EndNote Bibliography"/>
    <w:basedOn w:val="Normal"/>
    <w:rsid w:val="007A05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918765">
      <w:bodyDiv w:val="1"/>
      <w:marLeft w:val="0"/>
      <w:marRight w:val="0"/>
      <w:marTop w:val="0"/>
      <w:marBottom w:val="0"/>
      <w:divBdr>
        <w:top w:val="none" w:sz="0" w:space="0" w:color="auto"/>
        <w:left w:val="none" w:sz="0" w:space="0" w:color="auto"/>
        <w:bottom w:val="none" w:sz="0" w:space="0" w:color="auto"/>
        <w:right w:val="none" w:sz="0" w:space="0" w:color="auto"/>
      </w:divBdr>
    </w:div>
    <w:div w:id="303853294">
      <w:bodyDiv w:val="1"/>
      <w:marLeft w:val="0"/>
      <w:marRight w:val="0"/>
      <w:marTop w:val="0"/>
      <w:marBottom w:val="0"/>
      <w:divBdr>
        <w:top w:val="none" w:sz="0" w:space="0" w:color="auto"/>
        <w:left w:val="none" w:sz="0" w:space="0" w:color="auto"/>
        <w:bottom w:val="none" w:sz="0" w:space="0" w:color="auto"/>
        <w:right w:val="none" w:sz="0" w:space="0" w:color="auto"/>
      </w:divBdr>
    </w:div>
    <w:div w:id="325978469">
      <w:bodyDiv w:val="1"/>
      <w:marLeft w:val="0"/>
      <w:marRight w:val="0"/>
      <w:marTop w:val="0"/>
      <w:marBottom w:val="0"/>
      <w:divBdr>
        <w:top w:val="none" w:sz="0" w:space="0" w:color="auto"/>
        <w:left w:val="none" w:sz="0" w:space="0" w:color="auto"/>
        <w:bottom w:val="none" w:sz="0" w:space="0" w:color="auto"/>
        <w:right w:val="none" w:sz="0" w:space="0" w:color="auto"/>
      </w:divBdr>
    </w:div>
    <w:div w:id="598635850">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31022440">
      <w:bodyDiv w:val="1"/>
      <w:marLeft w:val="0"/>
      <w:marRight w:val="0"/>
      <w:marTop w:val="0"/>
      <w:marBottom w:val="0"/>
      <w:divBdr>
        <w:top w:val="none" w:sz="0" w:space="0" w:color="auto"/>
        <w:left w:val="none" w:sz="0" w:space="0" w:color="auto"/>
        <w:bottom w:val="none" w:sz="0" w:space="0" w:color="auto"/>
        <w:right w:val="none" w:sz="0" w:space="0" w:color="auto"/>
      </w:divBdr>
    </w:div>
    <w:div w:id="1181893396">
      <w:bodyDiv w:val="1"/>
      <w:marLeft w:val="0"/>
      <w:marRight w:val="0"/>
      <w:marTop w:val="0"/>
      <w:marBottom w:val="0"/>
      <w:divBdr>
        <w:top w:val="none" w:sz="0" w:space="0" w:color="auto"/>
        <w:left w:val="none" w:sz="0" w:space="0" w:color="auto"/>
        <w:bottom w:val="none" w:sz="0" w:space="0" w:color="auto"/>
        <w:right w:val="none" w:sz="0" w:space="0" w:color="auto"/>
      </w:divBdr>
    </w:div>
    <w:div w:id="1380284888">
      <w:bodyDiv w:val="1"/>
      <w:marLeft w:val="0"/>
      <w:marRight w:val="0"/>
      <w:marTop w:val="0"/>
      <w:marBottom w:val="0"/>
      <w:divBdr>
        <w:top w:val="none" w:sz="0" w:space="0" w:color="auto"/>
        <w:left w:val="none" w:sz="0" w:space="0" w:color="auto"/>
        <w:bottom w:val="none" w:sz="0" w:space="0" w:color="auto"/>
        <w:right w:val="none" w:sz="0" w:space="0" w:color="auto"/>
      </w:divBdr>
    </w:div>
    <w:div w:id="1625691116">
      <w:bodyDiv w:val="1"/>
      <w:marLeft w:val="0"/>
      <w:marRight w:val="0"/>
      <w:marTop w:val="0"/>
      <w:marBottom w:val="0"/>
      <w:divBdr>
        <w:top w:val="none" w:sz="0" w:space="0" w:color="auto"/>
        <w:left w:val="none" w:sz="0" w:space="0" w:color="auto"/>
        <w:bottom w:val="none" w:sz="0" w:space="0" w:color="auto"/>
        <w:right w:val="none" w:sz="0" w:space="0" w:color="auto"/>
      </w:divBdr>
    </w:div>
    <w:div w:id="1813399924">
      <w:bodyDiv w:val="1"/>
      <w:marLeft w:val="0"/>
      <w:marRight w:val="0"/>
      <w:marTop w:val="0"/>
      <w:marBottom w:val="0"/>
      <w:divBdr>
        <w:top w:val="none" w:sz="0" w:space="0" w:color="auto"/>
        <w:left w:val="none" w:sz="0" w:space="0" w:color="auto"/>
        <w:bottom w:val="none" w:sz="0" w:space="0" w:color="auto"/>
        <w:right w:val="none" w:sz="0" w:space="0" w:color="auto"/>
      </w:divBdr>
      <w:divsChild>
        <w:div w:id="13266645">
          <w:marLeft w:val="0"/>
          <w:marRight w:val="0"/>
          <w:marTop w:val="0"/>
          <w:marBottom w:val="0"/>
          <w:divBdr>
            <w:top w:val="none" w:sz="0" w:space="0" w:color="auto"/>
            <w:left w:val="none" w:sz="0" w:space="0" w:color="auto"/>
            <w:bottom w:val="none" w:sz="0" w:space="0" w:color="auto"/>
            <w:right w:val="none" w:sz="0" w:space="0" w:color="auto"/>
          </w:divBdr>
        </w:div>
        <w:div w:id="206063163">
          <w:marLeft w:val="0"/>
          <w:marRight w:val="0"/>
          <w:marTop w:val="0"/>
          <w:marBottom w:val="0"/>
          <w:divBdr>
            <w:top w:val="none" w:sz="0" w:space="0" w:color="auto"/>
            <w:left w:val="none" w:sz="0" w:space="0" w:color="auto"/>
            <w:bottom w:val="none" w:sz="0" w:space="0" w:color="auto"/>
            <w:right w:val="none" w:sz="0" w:space="0" w:color="auto"/>
          </w:divBdr>
        </w:div>
        <w:div w:id="279604977">
          <w:marLeft w:val="0"/>
          <w:marRight w:val="0"/>
          <w:marTop w:val="0"/>
          <w:marBottom w:val="0"/>
          <w:divBdr>
            <w:top w:val="none" w:sz="0" w:space="0" w:color="auto"/>
            <w:left w:val="none" w:sz="0" w:space="0" w:color="auto"/>
            <w:bottom w:val="none" w:sz="0" w:space="0" w:color="auto"/>
            <w:right w:val="none" w:sz="0" w:space="0" w:color="auto"/>
          </w:divBdr>
        </w:div>
        <w:div w:id="896086506">
          <w:marLeft w:val="0"/>
          <w:marRight w:val="0"/>
          <w:marTop w:val="0"/>
          <w:marBottom w:val="0"/>
          <w:divBdr>
            <w:top w:val="none" w:sz="0" w:space="0" w:color="auto"/>
            <w:left w:val="none" w:sz="0" w:space="0" w:color="auto"/>
            <w:bottom w:val="none" w:sz="0" w:space="0" w:color="auto"/>
            <w:right w:val="none" w:sz="0" w:space="0" w:color="auto"/>
          </w:divBdr>
        </w:div>
        <w:div w:id="1014307584">
          <w:marLeft w:val="0"/>
          <w:marRight w:val="0"/>
          <w:marTop w:val="0"/>
          <w:marBottom w:val="0"/>
          <w:divBdr>
            <w:top w:val="none" w:sz="0" w:space="0" w:color="auto"/>
            <w:left w:val="none" w:sz="0" w:space="0" w:color="auto"/>
            <w:bottom w:val="none" w:sz="0" w:space="0" w:color="auto"/>
            <w:right w:val="none" w:sz="0" w:space="0" w:color="auto"/>
          </w:divBdr>
        </w:div>
        <w:div w:id="1464348024">
          <w:marLeft w:val="0"/>
          <w:marRight w:val="0"/>
          <w:marTop w:val="0"/>
          <w:marBottom w:val="0"/>
          <w:divBdr>
            <w:top w:val="none" w:sz="0" w:space="0" w:color="auto"/>
            <w:left w:val="none" w:sz="0" w:space="0" w:color="auto"/>
            <w:bottom w:val="none" w:sz="0" w:space="0" w:color="auto"/>
            <w:right w:val="none" w:sz="0" w:space="0" w:color="auto"/>
          </w:divBdr>
        </w:div>
        <w:div w:id="1615748296">
          <w:marLeft w:val="0"/>
          <w:marRight w:val="0"/>
          <w:marTop w:val="0"/>
          <w:marBottom w:val="0"/>
          <w:divBdr>
            <w:top w:val="none" w:sz="0" w:space="0" w:color="auto"/>
            <w:left w:val="none" w:sz="0" w:space="0" w:color="auto"/>
            <w:bottom w:val="none" w:sz="0" w:space="0" w:color="auto"/>
            <w:right w:val="none" w:sz="0" w:space="0" w:color="auto"/>
          </w:divBdr>
        </w:div>
        <w:div w:id="1726492557">
          <w:marLeft w:val="0"/>
          <w:marRight w:val="0"/>
          <w:marTop w:val="0"/>
          <w:marBottom w:val="0"/>
          <w:divBdr>
            <w:top w:val="none" w:sz="0" w:space="0" w:color="auto"/>
            <w:left w:val="none" w:sz="0" w:space="0" w:color="auto"/>
            <w:bottom w:val="none" w:sz="0" w:space="0" w:color="auto"/>
            <w:right w:val="none" w:sz="0" w:space="0" w:color="auto"/>
          </w:divBdr>
        </w:div>
        <w:div w:id="1758940981">
          <w:marLeft w:val="0"/>
          <w:marRight w:val="0"/>
          <w:marTop w:val="0"/>
          <w:marBottom w:val="0"/>
          <w:divBdr>
            <w:top w:val="none" w:sz="0" w:space="0" w:color="auto"/>
            <w:left w:val="none" w:sz="0" w:space="0" w:color="auto"/>
            <w:bottom w:val="none" w:sz="0" w:space="0" w:color="auto"/>
            <w:right w:val="none" w:sz="0" w:space="0" w:color="auto"/>
          </w:divBdr>
        </w:div>
        <w:div w:id="1815831685">
          <w:marLeft w:val="0"/>
          <w:marRight w:val="0"/>
          <w:marTop w:val="0"/>
          <w:marBottom w:val="0"/>
          <w:divBdr>
            <w:top w:val="none" w:sz="0" w:space="0" w:color="auto"/>
            <w:left w:val="none" w:sz="0" w:space="0" w:color="auto"/>
            <w:bottom w:val="none" w:sz="0" w:space="0" w:color="auto"/>
            <w:right w:val="none" w:sz="0" w:space="0" w:color="auto"/>
          </w:divBdr>
        </w:div>
        <w:div w:id="2044557284">
          <w:marLeft w:val="0"/>
          <w:marRight w:val="0"/>
          <w:marTop w:val="0"/>
          <w:marBottom w:val="0"/>
          <w:divBdr>
            <w:top w:val="none" w:sz="0" w:space="0" w:color="auto"/>
            <w:left w:val="none" w:sz="0" w:space="0" w:color="auto"/>
            <w:bottom w:val="none" w:sz="0" w:space="0" w:color="auto"/>
            <w:right w:val="none" w:sz="0" w:space="0" w:color="auto"/>
          </w:divBdr>
        </w:div>
      </w:divsChild>
    </w:div>
    <w:div w:id="2075660907">
      <w:bodyDiv w:val="1"/>
      <w:marLeft w:val="0"/>
      <w:marRight w:val="0"/>
      <w:marTop w:val="0"/>
      <w:marBottom w:val="0"/>
      <w:divBdr>
        <w:top w:val="none" w:sz="0" w:space="0" w:color="auto"/>
        <w:left w:val="none" w:sz="0" w:space="0" w:color="auto"/>
        <w:bottom w:val="none" w:sz="0" w:space="0" w:color="auto"/>
        <w:right w:val="none" w:sz="0" w:space="0" w:color="auto"/>
      </w:divBdr>
    </w:div>
    <w:div w:id="2100591226">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uis.unesco.org/Pages/default.aspx?SPSLanguage=EN" TargetMode="External"/><Relationship Id="rId18" Type="http://schemas.openxmlformats.org/officeDocument/2006/relationships/hyperlink" Target="http://www.dailymail.co.uk/news/article-2170513/Blood-sweat-tears-Muay-Thai-child-fighters-battle-generation-champions.html" TargetMode="External"/><Relationship Id="rId26" Type="http://schemas.openxmlformats.org/officeDocument/2006/relationships/hyperlink" Target="http://www.ilo.org/wcmsp5/groups/public/---asia/---ro-bangkok/documents/publication/wcms_222568.pdf" TargetMode="External"/><Relationship Id="rId39" Type="http://schemas.openxmlformats.org/officeDocument/2006/relationships/hyperlink" Target="http://www.ilo.org/asia/whatwedo/projects/WCMS_145664/lang--en/index.htm" TargetMode="External"/><Relationship Id="rId3" Type="http://schemas.openxmlformats.org/officeDocument/2006/relationships/styles" Target="styles.xml"/><Relationship Id="rId21" Type="http://schemas.openxmlformats.org/officeDocument/2006/relationships/hyperlink" Target="http://www.state.gov/j/tip/rls/tiprpt/2013/index.htm" TargetMode="External"/><Relationship Id="rId34" Type="http://schemas.openxmlformats.org/officeDocument/2006/relationships/hyperlink" Target="http://www.mol.go.th/en/anonymouse/news/35741" TargetMode="External"/><Relationship Id="rId42"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movies.nytimes.com/2012/11/14/movies/buffalo-girls-on-thailands-child-boxing-circuit.html?_r=0" TargetMode="External"/><Relationship Id="rId25" Type="http://schemas.openxmlformats.org/officeDocument/2006/relationships/hyperlink" Target="http://www.un.org/ga/search/view_doc.asp?symbol=a/68/878" TargetMode="External"/><Relationship Id="rId33" Type="http://schemas.openxmlformats.org/officeDocument/2006/relationships/hyperlink" Target="http://www.ilo.org/wcmsp5/groups/public/---ed_protect/---protrav/---travail/documents/publication/wcms_208703.pdf" TargetMode="External"/><Relationship Id="rId38" Type="http://schemas.openxmlformats.org/officeDocument/2006/relationships/hyperlink" Target="http://www.unodc.org/eastasiaandpacific/en/Projects/2010_08/project_childhood.html" TargetMode="External"/><Relationship Id="rId2" Type="http://schemas.openxmlformats.org/officeDocument/2006/relationships/numbering" Target="numbering.xml"/><Relationship Id="rId16" Type="http://schemas.openxmlformats.org/officeDocument/2006/relationships/hyperlink" Target="http://www.state.gov/j/drl/rls/hrrpt/humanrightsreport/index.htm" TargetMode="External"/><Relationship Id="rId20" Type="http://schemas.openxmlformats.org/officeDocument/2006/relationships/hyperlink" Target="http://abcnews.go.com/International/thailands-child-boxers-compete-brutal-fights-money-future/story?id=21613303&amp;singlePage=true" TargetMode="External"/><Relationship Id="rId29" Type="http://schemas.openxmlformats.org/officeDocument/2006/relationships/hyperlink" Target="http://www.child-soldiers.org/global_report_reader.php?id=562"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natlex.ilo.ch/wcmsp5/groups/public/---asia/---ro-bangkok/documents/publication/wcms_bk_pb_67_en.pdf" TargetMode="External"/><Relationship Id="rId32" Type="http://schemas.openxmlformats.org/officeDocument/2006/relationships/hyperlink" Target="http://www.nesdb.go.th/temp_social/data/SocialPressEngQ4-2014.pdf" TargetMode="External"/><Relationship Id="rId37" Type="http://schemas.openxmlformats.org/officeDocument/2006/relationships/hyperlink" Target="http://daccess-dds-ny.un.org/doc/UNDOC/GEN/G12/407/70/PDF/G1240770.pdf?OpenElement" TargetMode="External"/><Relationship Id="rId40" Type="http://schemas.openxmlformats.org/officeDocument/2006/relationships/hyperlink" Target="http://www.ilo.org/wcmsp5/groups/public/---asia/---ro-bangkok/documents/publication/wcms_235600.pdf" TargetMode="External"/><Relationship Id="rId5" Type="http://schemas.openxmlformats.org/officeDocument/2006/relationships/settings" Target="settings.xml"/><Relationship Id="rId15" Type="http://schemas.openxmlformats.org/officeDocument/2006/relationships/hyperlink" Target="http://www.ilo.org/public/english/region/asro/bangkok/child/trafficking/downloads/workingdayandnight-english.pdf" TargetMode="External"/><Relationship Id="rId23" Type="http://schemas.openxmlformats.org/officeDocument/2006/relationships/hyperlink" Target="http://www.state.gov/j/tip/rls/tiprpt/2014/index.htm" TargetMode="External"/><Relationship Id="rId28" Type="http://schemas.openxmlformats.org/officeDocument/2006/relationships/hyperlink" Target="http://www.state.gov/j/drl/rls/hrrpt/humanrightsreport/index.htm" TargetMode="External"/><Relationship Id="rId36" Type="http://schemas.openxmlformats.org/officeDocument/2006/relationships/hyperlink" Target="http://daccess-dds-ny.un.org/doc/UNDOC/GEN/G12/403/09/PDF/G1240309.pdf?OpenElement" TargetMode="External"/><Relationship Id="rId10" Type="http://schemas.openxmlformats.org/officeDocument/2006/relationships/header" Target="header2.xml"/><Relationship Id="rId19" Type="http://schemas.openxmlformats.org/officeDocument/2006/relationships/hyperlink" Target="http://www.npr.org/blogs/parallels/2013/05/06/181647462/As-Gamblers-Gather-Thailands-Child-Boxers-Slug-It-Out" TargetMode="External"/><Relationship Id="rId31" Type="http://schemas.openxmlformats.org/officeDocument/2006/relationships/hyperlink" Target="http://www.mfa.go.th/main/en/media-center/14/40175-Thailand-Ratifies-UN-Convention-against-Transnatio.html" TargetMode="External"/><Relationship Id="rId44" Type="http://schemas.microsoft.com/office/2011/relationships/commentsExtended" Target="commentsExtended.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lo.org/wcmsp5/groups/public/---asia/---ro-bangkok/documents/publication/wcms_220596.pdf" TargetMode="External"/><Relationship Id="rId22" Type="http://schemas.openxmlformats.org/officeDocument/2006/relationships/hyperlink" Target="http://www.irinnews.org/Report/95566/THAILAND-Children-trafficked-to-sell-flowers-and-beg" TargetMode="External"/><Relationship Id="rId27" Type="http://schemas.openxmlformats.org/officeDocument/2006/relationships/hyperlink" Target="http://world.time.com/2013/05/22/savage-escalation-threatened-in-thailands-southern-insurgency/" TargetMode="External"/><Relationship Id="rId30" Type="http://schemas.openxmlformats.org/officeDocument/2006/relationships/hyperlink" Target="http://www.onesqa.or.th/en/publication/nation_edbook.pdf" TargetMode="External"/><Relationship Id="rId35" Type="http://schemas.openxmlformats.org/officeDocument/2006/relationships/hyperlink" Target="http://www.unodc.org/tldb/pdf/Thailand_Special_Investigation_Act.pdf" TargetMode="External"/><Relationship Id="rId43"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64B3FE-A490-467A-9197-78933946B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24677</Words>
  <Characters>140665</Characters>
  <Application>Microsoft Office Word</Application>
  <DocSecurity>0</DocSecurity>
  <Lines>1172</Lines>
  <Paragraphs>330</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165012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Wharton, Pamela J - ILAB</cp:lastModifiedBy>
  <cp:revision>2</cp:revision>
  <cp:lastPrinted>2014-05-15T18:23:00Z</cp:lastPrinted>
  <dcterms:created xsi:type="dcterms:W3CDTF">2014-08-19T17:05:00Z</dcterms:created>
  <dcterms:modified xsi:type="dcterms:W3CDTF">2014-08-19T17:05:00Z</dcterms:modified>
</cp:coreProperties>
</file>