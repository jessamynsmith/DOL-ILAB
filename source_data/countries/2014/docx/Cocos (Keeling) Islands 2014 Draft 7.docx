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14:paraId="1EBF4618" w14:textId="77777777" w:rsidR="00F9252D" w:rsidRPr="0052485F" w:rsidRDefault="001973FC"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Cocos (Keeling) Islands</w:t>
          </w:r>
        </w:p>
        <w:p w14:paraId="2AF0B89F" w14:textId="750EAC6B" w:rsidR="00F9252D" w:rsidRPr="00A72344" w:rsidRDefault="0044401A"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No Advancement</w:t>
          </w:r>
        </w:p>
        <w:p w14:paraId="1C0552EB" w14:textId="77777777" w:rsidR="00DC6B89" w:rsidRDefault="00DC6B89" w:rsidP="00756A71">
          <w:pPr>
            <w:rPr>
              <w:rFonts w:asciiTheme="minorHAnsi" w:hAnsiTheme="minorHAnsi" w:cstheme="minorHAnsi"/>
              <w:b/>
              <w:bCs/>
              <w:kern w:val="32"/>
              <w:sz w:val="28"/>
              <w:szCs w:val="28"/>
            </w:rPr>
          </w:pPr>
        </w:p>
        <w:p w14:paraId="6FE7848D" w14:textId="5EE21707" w:rsidR="009B6476" w:rsidRPr="009113ED" w:rsidRDefault="00DC6B89" w:rsidP="00756A71">
          <w:pPr>
            <w:rPr>
              <w:rFonts w:asciiTheme="minorHAnsi" w:hAnsiTheme="minorHAnsi"/>
              <w:color w:val="1F497D"/>
              <w:sz w:val="22"/>
              <w:szCs w:val="22"/>
            </w:rPr>
          </w:pPr>
          <w:r w:rsidRPr="009113ED">
            <w:rPr>
              <w:rFonts w:asciiTheme="minorHAnsi" w:hAnsiTheme="minorHAnsi" w:cstheme="minorHAnsi"/>
              <w:bCs/>
              <w:kern w:val="32"/>
              <w:sz w:val="22"/>
              <w:szCs w:val="22"/>
            </w:rPr>
            <w:t xml:space="preserve">In 2014, </w:t>
          </w:r>
          <w:r w:rsidR="009113ED" w:rsidRPr="009113ED">
            <w:rPr>
              <w:rFonts w:asciiTheme="minorHAnsi" w:hAnsiTheme="minorHAnsi" w:cstheme="minorHAnsi"/>
              <w:bCs/>
              <w:kern w:val="32"/>
              <w:sz w:val="22"/>
              <w:szCs w:val="22"/>
            </w:rPr>
            <w:t xml:space="preserve">the </w:t>
          </w:r>
          <w:r w:rsidRPr="009113ED">
            <w:rPr>
              <w:rFonts w:asciiTheme="minorHAnsi" w:hAnsiTheme="minorHAnsi" w:cstheme="minorHAnsi"/>
              <w:bCs/>
              <w:kern w:val="32"/>
              <w:sz w:val="22"/>
              <w:szCs w:val="22"/>
            </w:rPr>
            <w:t xml:space="preserve">Cocos (Keeling) </w:t>
          </w:r>
          <w:r w:rsidR="009113ED" w:rsidRPr="009113ED">
            <w:rPr>
              <w:rFonts w:asciiTheme="minorHAnsi" w:hAnsiTheme="minorHAnsi" w:cstheme="minorHAnsi"/>
              <w:bCs/>
              <w:kern w:val="32"/>
              <w:sz w:val="22"/>
              <w:szCs w:val="22"/>
            </w:rPr>
            <w:t xml:space="preserve">Islands </w:t>
          </w:r>
          <w:r w:rsidR="009113ED" w:rsidRPr="009113ED">
            <w:rPr>
              <w:rFonts w:asciiTheme="minorHAnsi" w:hAnsiTheme="minorHAnsi"/>
              <w:sz w:val="22"/>
              <w:szCs w:val="22"/>
            </w:rPr>
            <w:t xml:space="preserve">made no advancement in efforts to prevent the worst forms of child labor. Although research found no evidence that child labor, including its worst forms, exists in the Cocos </w:t>
          </w:r>
          <w:r w:rsidR="009113ED">
            <w:rPr>
              <w:rFonts w:asciiTheme="minorHAnsi" w:hAnsiTheme="minorHAnsi"/>
              <w:sz w:val="22"/>
              <w:szCs w:val="22"/>
            </w:rPr>
            <w:t xml:space="preserve">(Keeling) </w:t>
          </w:r>
          <w:r w:rsidR="009113ED" w:rsidRPr="009113ED">
            <w:rPr>
              <w:rFonts w:asciiTheme="minorHAnsi" w:hAnsiTheme="minorHAnsi"/>
              <w:sz w:val="22"/>
              <w:szCs w:val="22"/>
            </w:rPr>
            <w:t>Islands, gaps exist in the legal framework to prevent children from involvement in the worst forms of child labor, including the lack of hazardous work prohibitions and a minimum age for hazardous work</w:t>
          </w:r>
          <w:r w:rsidRPr="009113ED">
            <w:rPr>
              <w:rFonts w:asciiTheme="minorHAnsi" w:hAnsiTheme="minorHAnsi" w:cstheme="minorHAnsi"/>
              <w:bCs/>
              <w:kern w:val="32"/>
              <w:sz w:val="22"/>
              <w:szCs w:val="22"/>
            </w:rPr>
            <w:t>.</w:t>
          </w:r>
        </w:p>
      </w:sdtContent>
    </w:sdt>
    <w:p w14:paraId="484B5A52" w14:textId="77777777" w:rsidR="00214391" w:rsidRPr="00A72344" w:rsidRDefault="00214391" w:rsidP="00756A71">
      <w:pPr>
        <w:rPr>
          <w:rFonts w:asciiTheme="minorHAnsi" w:hAnsiTheme="minorHAnsi" w:cstheme="minorHAnsi"/>
          <w:sz w:val="22"/>
          <w:szCs w:val="22"/>
        </w:rPr>
      </w:pPr>
    </w:p>
    <w:p w14:paraId="0DD4C4C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Prevalence and Sectoral Distribution of Child Labor</w:t>
      </w:r>
    </w:p>
    <w:p w14:paraId="368D9042" w14:textId="77777777" w:rsidR="009B6476" w:rsidRPr="00A72344" w:rsidRDefault="009B6476" w:rsidP="00756A71">
      <w:pPr>
        <w:rPr>
          <w:rFonts w:asciiTheme="minorHAnsi" w:hAnsiTheme="minorHAnsi" w:cstheme="minorHAnsi"/>
          <w:sz w:val="22"/>
          <w:szCs w:val="22"/>
        </w:rPr>
      </w:pPr>
    </w:p>
    <w:p w14:paraId="6FE413E2" w14:textId="2CD0C155" w:rsidR="009B6476" w:rsidRPr="00A72344" w:rsidRDefault="00AF04F0" w:rsidP="00756A71">
      <w:pPr>
        <w:rPr>
          <w:rFonts w:asciiTheme="minorHAnsi" w:hAnsiTheme="minorHAnsi" w:cstheme="minorHAnsi"/>
          <w:sz w:val="22"/>
          <w:szCs w:val="22"/>
        </w:rPr>
      </w:pPr>
      <w:r>
        <w:rPr>
          <w:rFonts w:asciiTheme="minorHAnsi" w:hAnsiTheme="minorHAnsi" w:cstheme="minorHAnsi"/>
          <w:sz w:val="22"/>
          <w:szCs w:val="22"/>
        </w:rPr>
        <w:t>Research found no</w:t>
      </w:r>
      <w:r w:rsidR="00214391" w:rsidRPr="00214391">
        <w:rPr>
          <w:rFonts w:asciiTheme="minorHAnsi" w:hAnsiTheme="minorHAnsi" w:cstheme="minorHAnsi"/>
          <w:sz w:val="22"/>
          <w:szCs w:val="22"/>
        </w:rPr>
        <w:t xml:space="preserve"> evidence that </w:t>
      </w:r>
      <w:r>
        <w:rPr>
          <w:rFonts w:asciiTheme="minorHAnsi" w:hAnsiTheme="minorHAnsi" w:cstheme="minorHAnsi"/>
          <w:sz w:val="22"/>
          <w:szCs w:val="22"/>
        </w:rPr>
        <w:t>child labor, including its worst forms</w:t>
      </w:r>
      <w:r w:rsidR="002E7549">
        <w:rPr>
          <w:rFonts w:asciiTheme="minorHAnsi" w:hAnsiTheme="minorHAnsi" w:cstheme="minorHAnsi"/>
          <w:sz w:val="22"/>
          <w:szCs w:val="22"/>
        </w:rPr>
        <w:t>,</w:t>
      </w:r>
      <w:r>
        <w:rPr>
          <w:rFonts w:asciiTheme="minorHAnsi" w:hAnsiTheme="minorHAnsi" w:cstheme="minorHAnsi"/>
          <w:sz w:val="22"/>
          <w:szCs w:val="22"/>
        </w:rPr>
        <w:t xml:space="preserve"> exists </w:t>
      </w:r>
      <w:r w:rsidR="00483D9E">
        <w:rPr>
          <w:rFonts w:asciiTheme="minorHAnsi" w:hAnsiTheme="minorHAnsi" w:cstheme="minorHAnsi"/>
          <w:sz w:val="22"/>
          <w:szCs w:val="22"/>
        </w:rPr>
        <w:t>i</w:t>
      </w:r>
      <w:r w:rsidR="00483D9E" w:rsidRPr="00214391">
        <w:rPr>
          <w:rFonts w:asciiTheme="minorHAnsi" w:hAnsiTheme="minorHAnsi" w:cstheme="minorHAnsi"/>
          <w:sz w:val="22"/>
          <w:szCs w:val="22"/>
        </w:rPr>
        <w:t xml:space="preserve">n </w:t>
      </w:r>
      <w:r w:rsidR="00214391" w:rsidRPr="00214391">
        <w:rPr>
          <w:rFonts w:asciiTheme="minorHAnsi" w:hAnsiTheme="minorHAnsi" w:cstheme="minorHAnsi"/>
          <w:sz w:val="22"/>
          <w:szCs w:val="22"/>
        </w:rPr>
        <w:t>the Cocos (Keeling) Islands.</w:t>
      </w:r>
      <w:r w:rsidR="00EB5884">
        <w:rPr>
          <w:rFonts w:asciiTheme="minorHAnsi" w:hAnsiTheme="minorHAnsi" w:cstheme="minorHAnsi"/>
          <w:sz w:val="22"/>
          <w:szCs w:val="22"/>
        </w:rPr>
        <w:fldChar w:fldCharType="begin"/>
      </w:r>
      <w:r w:rsidR="00E16457">
        <w:rPr>
          <w:rFonts w:asciiTheme="minorHAnsi" w:hAnsiTheme="minorHAnsi" w:cstheme="minorHAnsi"/>
          <w:sz w:val="22"/>
          <w:szCs w:val="22"/>
        </w:rPr>
        <w:instrText xml:space="preserve"> ADDIN EN.CITE &lt;EndNote&gt;&lt;Cite ExcludeYear="1"&gt;&lt;Author&gt;U.S. Embassy- Canberra&lt;/Author&gt;&lt;RecNum&gt;16&lt;/RecNum&gt;&lt;DisplayText&gt;(1)&lt;/DisplayText&gt;&lt;record&gt;&lt;rec-number&gt;16&lt;/rec-number&gt;&lt;foreign-keys&gt;&lt;key app="EN" db-id="9wepzeztipwp0jee0acxr2sltzf0959zzvet"&gt;16&lt;/key&gt;&lt;/foreign-keys&gt;&lt;ref-type name="Report"&gt;27&lt;/ref-type&gt;&lt;contributors&gt;&lt;authors&gt;&lt;author&gt;U.S. Embassy- Canberra, &lt;/author&gt;&lt;/authors&gt;&lt;/contributors&gt;&lt;titles&gt;&lt;title&gt;reporting, January 13, 2015&lt;/title&gt;&lt;/titles&gt;&lt;keywords&gt;&lt;keyword&gt;Cocos (Keeling) Islands&lt;/keyword&gt;&lt;/keywords&gt;&lt;dates&gt;&lt;/dates&gt;&lt;urls&gt;&lt;/urls&gt;&lt;/record&gt;&lt;/Cite&gt;&lt;/EndNote&gt;</w:instrText>
      </w:r>
      <w:r w:rsidR="00EB5884">
        <w:rPr>
          <w:rFonts w:asciiTheme="minorHAnsi" w:hAnsiTheme="minorHAnsi" w:cstheme="minorHAnsi"/>
          <w:sz w:val="22"/>
          <w:szCs w:val="22"/>
        </w:rPr>
        <w:fldChar w:fldCharType="separate"/>
      </w:r>
      <w:r w:rsidR="00D25099">
        <w:rPr>
          <w:rFonts w:asciiTheme="minorHAnsi" w:hAnsiTheme="minorHAnsi" w:cstheme="minorHAnsi"/>
          <w:noProof/>
          <w:sz w:val="22"/>
          <w:szCs w:val="22"/>
        </w:rPr>
        <w:t>(</w:t>
      </w:r>
      <w:hyperlink w:anchor="_ENREF_1" w:tooltip="U.S. Embassy- Canberra,  #16" w:history="1">
        <w:r w:rsidR="00B319B4">
          <w:rPr>
            <w:rFonts w:asciiTheme="minorHAnsi" w:hAnsiTheme="minorHAnsi" w:cstheme="minorHAnsi"/>
            <w:noProof/>
            <w:sz w:val="22"/>
            <w:szCs w:val="22"/>
          </w:rPr>
          <w:t>1</w:t>
        </w:r>
      </w:hyperlink>
      <w:r w:rsidR="00D25099">
        <w:rPr>
          <w:rFonts w:asciiTheme="minorHAnsi" w:hAnsiTheme="minorHAnsi" w:cstheme="minorHAnsi"/>
          <w:noProof/>
          <w:sz w:val="22"/>
          <w:szCs w:val="22"/>
        </w:rPr>
        <w:t>)</w:t>
      </w:r>
      <w:r w:rsidR="00EB5884">
        <w:rPr>
          <w:rFonts w:asciiTheme="minorHAnsi" w:hAnsiTheme="minorHAnsi" w:cstheme="minorHAnsi"/>
          <w:sz w:val="22"/>
          <w:szCs w:val="22"/>
        </w:rPr>
        <w:fldChar w:fldCharType="end"/>
      </w:r>
      <w:r w:rsidR="00F65390" w:rsidRPr="00214391">
        <w:rPr>
          <w:rFonts w:asciiTheme="minorHAnsi" w:hAnsiTheme="minorHAnsi" w:cstheme="minorHAnsi"/>
          <w:sz w:val="22"/>
          <w:szCs w:val="22"/>
        </w:rPr>
        <w:fldChar w:fldCharType="begin"/>
      </w:r>
      <w:r w:rsidR="007843E9" w:rsidRPr="00214391">
        <w:rPr>
          <w:rFonts w:asciiTheme="minorHAnsi" w:hAnsiTheme="minorHAnsi" w:cstheme="minorHAnsi"/>
          <w:sz w:val="22"/>
          <w:szCs w:val="22"/>
        </w:rPr>
        <w:instrText xml:space="preserve"> </w:instrText>
      </w:r>
      <w:r w:rsidR="00F65390" w:rsidRPr="00214391">
        <w:rPr>
          <w:rFonts w:asciiTheme="minorHAnsi" w:hAnsiTheme="minorHAnsi" w:cstheme="minorHAnsi"/>
          <w:sz w:val="22"/>
          <w:szCs w:val="22"/>
        </w:rPr>
        <w:fldChar w:fldCharType="separate"/>
      </w:r>
      <w:r w:rsidR="007843E9">
        <w:rPr>
          <w:rFonts w:asciiTheme="minorHAnsi" w:hAnsiTheme="minorHAnsi" w:cstheme="minorHAnsi"/>
          <w:sz w:val="22"/>
          <w:szCs w:val="22"/>
        </w:rPr>
        <w:t>{U.S. Embassy- Canberra,  #2;U.S. Embassy- Canberra,  #13;U.S. Embassy- Canberra,  #16}</w:t>
      </w:r>
      <w:r w:rsidR="00F65390" w:rsidRPr="00214391">
        <w:rPr>
          <w:rFonts w:asciiTheme="minorHAnsi" w:hAnsiTheme="minorHAnsi" w:cstheme="minorHAnsi"/>
          <w:sz w:val="22"/>
          <w:szCs w:val="22"/>
        </w:rPr>
        <w:fldChar w:fldCharType="end"/>
      </w:r>
    </w:p>
    <w:p w14:paraId="1BDBB220" w14:textId="77777777" w:rsidR="00907CD3" w:rsidRPr="00A72344" w:rsidRDefault="00907CD3" w:rsidP="00756A71">
      <w:pPr>
        <w:rPr>
          <w:rFonts w:asciiTheme="minorHAnsi" w:hAnsiTheme="minorHAnsi" w:cstheme="minorHAnsi"/>
          <w:sz w:val="22"/>
          <w:szCs w:val="22"/>
        </w:rPr>
      </w:pPr>
    </w:p>
    <w:p w14:paraId="564D3430" w14:textId="0F96CB31"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CC3F2F">
        <w:rPr>
          <w:rFonts w:asciiTheme="minorHAnsi" w:hAnsiTheme="minorHAnsi" w:cstheme="minorHAnsi"/>
          <w:sz w:val="22"/>
          <w:szCs w:val="22"/>
        </w:rPr>
        <w:t>for</w:t>
      </w:r>
      <w:r w:rsidR="00D45078" w:rsidRPr="00A72344">
        <w:rPr>
          <w:rFonts w:asciiTheme="minorHAnsi" w:hAnsiTheme="minorHAnsi" w:cstheme="minorHAnsi"/>
          <w:sz w:val="22"/>
          <w:szCs w:val="22"/>
        </w:rPr>
        <w:t xml:space="preserve"> </w:t>
      </w:r>
      <w:r w:rsidRPr="00A72344">
        <w:rPr>
          <w:rFonts w:asciiTheme="minorHAnsi" w:hAnsiTheme="minorHAnsi" w:cstheme="minorHAnsi"/>
          <w:sz w:val="22"/>
          <w:szCs w:val="22"/>
        </w:rPr>
        <w:t>the Worst Forms of Child Labor</w:t>
      </w:r>
    </w:p>
    <w:p w14:paraId="6AD808FA" w14:textId="77777777" w:rsidR="009A01EB" w:rsidRPr="00B24711" w:rsidRDefault="009A01EB" w:rsidP="009A01EB">
      <w:pPr>
        <w:rPr>
          <w:sz w:val="22"/>
        </w:rPr>
      </w:pPr>
    </w:p>
    <w:p w14:paraId="5D768AA4" w14:textId="1626D5F9" w:rsidR="00A14C2B" w:rsidRDefault="000A27AB" w:rsidP="000A27AB">
      <w:pPr>
        <w:pStyle w:val="Subtitle"/>
        <w:spacing w:after="0"/>
        <w:jc w:val="left"/>
        <w:outlineLvl w:val="0"/>
        <w:rPr>
          <w:rFonts w:asciiTheme="minorHAnsi" w:hAnsiTheme="minorHAnsi" w:cstheme="minorHAnsi"/>
          <w:bCs/>
          <w:sz w:val="22"/>
          <w:szCs w:val="22"/>
        </w:rPr>
      </w:pPr>
      <w:r w:rsidRPr="00854681">
        <w:rPr>
          <w:rFonts w:asciiTheme="minorHAnsi" w:hAnsiTheme="minorHAnsi" w:cstheme="minorHAnsi"/>
          <w:bCs/>
          <w:sz w:val="22"/>
          <w:szCs w:val="22"/>
        </w:rPr>
        <w:t xml:space="preserve">The </w:t>
      </w:r>
      <w:r w:rsidR="0012698A" w:rsidRPr="0012698A">
        <w:rPr>
          <w:rFonts w:asciiTheme="minorHAnsi" w:hAnsiTheme="minorHAnsi" w:cstheme="minorHAnsi"/>
          <w:bCs/>
          <w:sz w:val="22"/>
          <w:szCs w:val="22"/>
        </w:rPr>
        <w:t xml:space="preserve">Acts Interpretation Act 1901 </w:t>
      </w:r>
      <w:r w:rsidRPr="00854681">
        <w:rPr>
          <w:rFonts w:asciiTheme="minorHAnsi" w:hAnsiTheme="minorHAnsi" w:cstheme="minorHAnsi"/>
          <w:bCs/>
          <w:sz w:val="22"/>
          <w:szCs w:val="22"/>
        </w:rPr>
        <w:t xml:space="preserve">provides that </w:t>
      </w:r>
      <w:r w:rsidR="00D45078">
        <w:rPr>
          <w:rFonts w:asciiTheme="minorHAnsi" w:hAnsiTheme="minorHAnsi" w:cstheme="minorHAnsi"/>
          <w:bCs/>
          <w:sz w:val="22"/>
          <w:szCs w:val="22"/>
        </w:rPr>
        <w:t xml:space="preserve">the </w:t>
      </w:r>
      <w:r w:rsidR="009D512A">
        <w:rPr>
          <w:rFonts w:asciiTheme="minorHAnsi" w:hAnsiTheme="minorHAnsi" w:cstheme="minorHAnsi"/>
          <w:bCs/>
          <w:sz w:val="22"/>
          <w:szCs w:val="22"/>
        </w:rPr>
        <w:t xml:space="preserve">Cocos (Keeling) </w:t>
      </w:r>
      <w:r w:rsidR="009D512A" w:rsidRPr="00854681">
        <w:rPr>
          <w:rFonts w:asciiTheme="minorHAnsi" w:hAnsiTheme="minorHAnsi" w:cstheme="minorHAnsi"/>
          <w:bCs/>
          <w:sz w:val="22"/>
          <w:szCs w:val="22"/>
        </w:rPr>
        <w:t>Island</w:t>
      </w:r>
      <w:r w:rsidR="00D45078">
        <w:rPr>
          <w:rFonts w:asciiTheme="minorHAnsi" w:hAnsiTheme="minorHAnsi" w:cstheme="minorHAnsi"/>
          <w:bCs/>
          <w:sz w:val="22"/>
          <w:szCs w:val="22"/>
        </w:rPr>
        <w:t>s are</w:t>
      </w:r>
      <w:r w:rsidRPr="00854681">
        <w:rPr>
          <w:rFonts w:asciiTheme="minorHAnsi" w:hAnsiTheme="minorHAnsi" w:cstheme="minorHAnsi"/>
          <w:bCs/>
          <w:sz w:val="22"/>
          <w:szCs w:val="22"/>
        </w:rPr>
        <w:t xml:space="preserve"> </w:t>
      </w:r>
      <w:r w:rsidR="005D3F7B">
        <w:rPr>
          <w:rFonts w:asciiTheme="minorHAnsi" w:hAnsiTheme="minorHAnsi" w:cstheme="minorHAnsi"/>
          <w:bCs/>
          <w:sz w:val="22"/>
          <w:szCs w:val="22"/>
        </w:rPr>
        <w:t xml:space="preserve">included as part of Australia as denoted by law. </w:t>
      </w:r>
      <w:r w:rsidRPr="00854681">
        <w:rPr>
          <w:rFonts w:asciiTheme="minorHAnsi" w:hAnsiTheme="minorHAnsi" w:cstheme="minorHAnsi"/>
          <w:bCs/>
          <w:sz w:val="22"/>
          <w:szCs w:val="22"/>
        </w:rPr>
        <w:t xml:space="preserve"> Accordingly, all legislation of the federal parliament</w:t>
      </w:r>
      <w:r w:rsidR="000360E4">
        <w:rPr>
          <w:rFonts w:asciiTheme="minorHAnsi" w:hAnsiTheme="minorHAnsi" w:cstheme="minorHAnsi"/>
          <w:bCs/>
          <w:sz w:val="22"/>
          <w:szCs w:val="22"/>
        </w:rPr>
        <w:t>, including Australia’s ratification of conventions,</w:t>
      </w:r>
      <w:r w:rsidRPr="00854681">
        <w:rPr>
          <w:rFonts w:asciiTheme="minorHAnsi" w:hAnsiTheme="minorHAnsi" w:cstheme="minorHAnsi"/>
          <w:bCs/>
          <w:sz w:val="22"/>
          <w:szCs w:val="22"/>
        </w:rPr>
        <w:t xml:space="preserve"> applies to these territories unless specifically excluded</w:t>
      </w:r>
      <w:r>
        <w:rPr>
          <w:rFonts w:asciiTheme="minorHAnsi" w:hAnsiTheme="minorHAnsi" w:cstheme="minorHAnsi"/>
          <w:bCs/>
          <w:sz w:val="22"/>
          <w:szCs w:val="22"/>
        </w:rPr>
        <w:t>.</w:t>
      </w:r>
      <w:r w:rsidR="00F65390">
        <w:rPr>
          <w:rFonts w:asciiTheme="minorHAnsi" w:hAnsiTheme="minorHAnsi" w:cstheme="minorHAnsi"/>
          <w:bCs/>
          <w:sz w:val="22"/>
          <w:szCs w:val="22"/>
        </w:rPr>
        <w:fldChar w:fldCharType="begin"/>
      </w:r>
      <w:r w:rsidR="00E16457">
        <w:rPr>
          <w:rFonts w:asciiTheme="minorHAnsi" w:hAnsiTheme="minorHAnsi" w:cstheme="minorHAnsi"/>
          <w:bCs/>
          <w:sz w:val="22"/>
          <w:szCs w:val="22"/>
        </w:rPr>
        <w:instrText xml:space="preserve"> ADDIN EN.CITE &lt;EndNote&gt;&lt;Cite&gt;&lt;Author&gt;Government of Australia&lt;/Author&gt;&lt;Year&gt;2012&lt;/Year&gt;&lt;RecNum&gt;15&lt;/RecNum&gt;&lt;DisplayText&gt;(2)&lt;/DisplayText&gt;&lt;record&gt;&lt;rec-number&gt;15&lt;/rec-number&gt;&lt;foreign-keys&gt;&lt;key app="EN" db-id="9wepzeztipwp0jee0acxr2sltzf0959zzvet"&gt;15&lt;/key&gt;&lt;/foreign-keys&gt;&lt;ref-type name="Report"&gt;27&lt;/ref-type&gt;&lt;contributors&gt;&lt;authors&gt;&lt;author&gt;Government of Australia,&lt;/author&gt;&lt;author&gt;Australian Law Reform Commission&lt;/author&gt;&lt;/authors&gt;&lt;/contributors&gt;&lt;titles&gt;&lt;title&gt;Legal Risk in International Transactions (Section 10: External Territories)&lt;/title&gt;&lt;secondary-title&gt;(ALRC Report 80)&lt;/secondary-title&gt;&lt;/titles&gt;&lt;pages&gt;Sections 10.1, 10.8, 10.12, 10.22&lt;/pages&gt;&lt;keywords&gt;&lt;keyword&gt;Cocos (Keeling) Island&lt;/keyword&gt;&lt;/keywords&gt;&lt;dates&gt;&lt;year&gt;2012&lt;/year&gt;&lt;/dates&gt;&lt;pub-location&gt;Sydney&lt;/pub-location&gt;&lt;urls&gt;&lt;related-urls&gt;&lt;url&gt;http://www.alrc.gov.au/publications/alrc-80-legal-risk-international-transactions/10-external-territories&lt;/url&gt;&lt;/related-urls&gt;&lt;/urls&gt;&lt;research-notes&gt;[source on file]&lt;/research-notes&gt;&lt;access-date&gt;5/19/2014&lt;/access-date&gt;&lt;/record&gt;&lt;/Cite&gt;&lt;/EndNote&gt;</w:instrText>
      </w:r>
      <w:r w:rsidR="00F65390">
        <w:rPr>
          <w:rFonts w:asciiTheme="minorHAnsi" w:hAnsiTheme="minorHAnsi" w:cstheme="minorHAnsi"/>
          <w:bCs/>
          <w:sz w:val="22"/>
          <w:szCs w:val="22"/>
        </w:rPr>
        <w:fldChar w:fldCharType="separate"/>
      </w:r>
      <w:r w:rsidR="00D25099">
        <w:rPr>
          <w:rFonts w:asciiTheme="minorHAnsi" w:hAnsiTheme="minorHAnsi" w:cstheme="minorHAnsi"/>
          <w:bCs/>
          <w:noProof/>
          <w:sz w:val="22"/>
          <w:szCs w:val="22"/>
        </w:rPr>
        <w:t>(</w:t>
      </w:r>
      <w:hyperlink w:anchor="_ENREF_2" w:tooltip="Government of Australia, 2012 #15" w:history="1">
        <w:r w:rsidR="00B319B4">
          <w:rPr>
            <w:rFonts w:asciiTheme="minorHAnsi" w:hAnsiTheme="minorHAnsi" w:cstheme="minorHAnsi"/>
            <w:bCs/>
            <w:noProof/>
            <w:sz w:val="22"/>
            <w:szCs w:val="22"/>
          </w:rPr>
          <w:t>2</w:t>
        </w:r>
      </w:hyperlink>
      <w:r w:rsidR="00D25099">
        <w:rPr>
          <w:rFonts w:asciiTheme="minorHAnsi" w:hAnsiTheme="minorHAnsi" w:cstheme="minorHAnsi"/>
          <w:bCs/>
          <w:noProof/>
          <w:sz w:val="22"/>
          <w:szCs w:val="22"/>
        </w:rPr>
        <w:t>)</w:t>
      </w:r>
      <w:r w:rsidR="00F65390">
        <w:rPr>
          <w:rFonts w:asciiTheme="minorHAnsi" w:hAnsiTheme="minorHAnsi" w:cstheme="minorHAnsi"/>
          <w:bCs/>
          <w:sz w:val="22"/>
          <w:szCs w:val="22"/>
        </w:rPr>
        <w:fldChar w:fldCharType="end"/>
      </w:r>
    </w:p>
    <w:p w14:paraId="612B554D" w14:textId="77777777" w:rsidR="00A14C2B" w:rsidRDefault="00A14C2B" w:rsidP="000A27AB">
      <w:pPr>
        <w:pStyle w:val="Subtitle"/>
        <w:spacing w:after="0"/>
        <w:jc w:val="left"/>
        <w:outlineLvl w:val="0"/>
        <w:rPr>
          <w:rFonts w:asciiTheme="minorHAnsi" w:hAnsiTheme="minorHAnsi" w:cstheme="minorHAnsi"/>
          <w:bCs/>
          <w:sz w:val="22"/>
          <w:szCs w:val="22"/>
        </w:rPr>
      </w:pPr>
    </w:p>
    <w:p w14:paraId="7CDD3C1A" w14:textId="66DC7A7C" w:rsidR="000A27AB" w:rsidRDefault="0052485F" w:rsidP="000A27AB">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Because Australia has ratified most key international conventions concerning child labor, the following conventions apply to the Cocos (Keeling) Islands </w:t>
      </w:r>
      <w:r w:rsidR="00D45078">
        <w:rPr>
          <w:rFonts w:asciiTheme="minorHAnsi" w:hAnsiTheme="minorHAnsi" w:cstheme="minorHAnsi"/>
          <w:bCs/>
          <w:sz w:val="22"/>
          <w:szCs w:val="22"/>
        </w:rPr>
        <w:t>(Table 1)</w:t>
      </w:r>
      <w:r w:rsidR="000A27AB">
        <w:rPr>
          <w:rFonts w:asciiTheme="minorHAnsi" w:hAnsiTheme="minorHAnsi" w:cstheme="minorHAnsi"/>
          <w:bCs/>
          <w:sz w:val="22"/>
          <w:szCs w:val="22"/>
        </w:rPr>
        <w:t>.</w:t>
      </w:r>
    </w:p>
    <w:p w14:paraId="4E57B731" w14:textId="77777777" w:rsidR="009A01EB" w:rsidRPr="009A01EB" w:rsidRDefault="000A27AB" w:rsidP="009A01EB">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14:paraId="161BB57C" w14:textId="77777777" w:rsidR="009A01EB" w:rsidRPr="0052485F" w:rsidRDefault="0012698A" w:rsidP="009A01EB">
      <w:pPr>
        <w:pStyle w:val="Subtitle"/>
        <w:spacing w:after="0"/>
        <w:jc w:val="left"/>
        <w:outlineLvl w:val="0"/>
        <w:rPr>
          <w:rFonts w:asciiTheme="minorHAnsi" w:hAnsiTheme="minorHAnsi" w:cstheme="minorHAnsi"/>
          <w:b/>
          <w:bCs/>
          <w:sz w:val="22"/>
          <w:szCs w:val="22"/>
        </w:rPr>
      </w:pPr>
      <w:r w:rsidRPr="0052485F">
        <w:rPr>
          <w:rFonts w:asciiTheme="minorHAnsi" w:hAnsiTheme="minorHAnsi" w:cstheme="minorHAnsi"/>
          <w:b/>
          <w:bCs/>
          <w:sz w:val="22"/>
          <w:szCs w:val="22"/>
        </w:rPr>
        <w:t>Table 1.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A01EB" w:rsidRPr="009A01EB" w14:paraId="63F0B2BA" w14:textId="77777777" w:rsidTr="005F2831">
        <w:tc>
          <w:tcPr>
            <w:tcW w:w="5598" w:type="dxa"/>
            <w:shd w:val="clear" w:color="auto" w:fill="DAEEF3" w:themeFill="accent5" w:themeFillTint="33"/>
            <w:vAlign w:val="center"/>
          </w:tcPr>
          <w:p w14:paraId="400E11FD" w14:textId="77777777" w:rsidR="009A01EB" w:rsidRPr="00AA2315" w:rsidRDefault="0012698A" w:rsidP="005F2831">
            <w:pPr>
              <w:rPr>
                <w:rFonts w:asciiTheme="minorHAnsi" w:hAnsiTheme="minorHAnsi" w:cstheme="minorHAnsi"/>
                <w:b/>
                <w:sz w:val="20"/>
                <w:szCs w:val="20"/>
              </w:rPr>
            </w:pPr>
            <w:r w:rsidRPr="0012698A">
              <w:rPr>
                <w:rFonts w:asciiTheme="minorHAnsi" w:hAnsiTheme="minorHAnsi" w:cstheme="minorHAnsi"/>
                <w:b/>
                <w:sz w:val="20"/>
                <w:szCs w:val="20"/>
              </w:rPr>
              <w:t>Convention</w:t>
            </w:r>
          </w:p>
        </w:tc>
        <w:tc>
          <w:tcPr>
            <w:tcW w:w="1530" w:type="dxa"/>
            <w:shd w:val="clear" w:color="auto" w:fill="DAEEF3" w:themeFill="accent5" w:themeFillTint="33"/>
            <w:vAlign w:val="center"/>
          </w:tcPr>
          <w:p w14:paraId="76D4FCBC" w14:textId="77777777" w:rsidR="009A01EB" w:rsidRPr="00AA2315" w:rsidRDefault="0012698A" w:rsidP="005F2831">
            <w:pPr>
              <w:jc w:val="center"/>
              <w:rPr>
                <w:rFonts w:asciiTheme="minorHAnsi" w:hAnsiTheme="minorHAnsi" w:cstheme="minorHAnsi"/>
                <w:b/>
                <w:sz w:val="20"/>
                <w:szCs w:val="20"/>
              </w:rPr>
            </w:pPr>
            <w:r w:rsidRPr="0012698A">
              <w:rPr>
                <w:rFonts w:asciiTheme="minorHAnsi" w:hAnsiTheme="minorHAnsi" w:cstheme="minorHAnsi"/>
                <w:b/>
                <w:sz w:val="20"/>
                <w:szCs w:val="20"/>
              </w:rPr>
              <w:t>Ratification</w:t>
            </w:r>
          </w:p>
        </w:tc>
      </w:tr>
      <w:tr w:rsidR="009A01EB" w:rsidRPr="009A01EB" w14:paraId="4A1D8A45" w14:textId="77777777" w:rsidTr="005F2831">
        <w:tc>
          <w:tcPr>
            <w:tcW w:w="5598" w:type="dxa"/>
            <w:vAlign w:val="center"/>
          </w:tcPr>
          <w:p w14:paraId="24058248"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ILO C. 138, Minimum Age</w:t>
            </w:r>
          </w:p>
        </w:tc>
        <w:tc>
          <w:tcPr>
            <w:tcW w:w="1530" w:type="dxa"/>
            <w:vAlign w:val="center"/>
          </w:tcPr>
          <w:p w14:paraId="0263CF8A" w14:textId="77777777" w:rsidR="009A01EB" w:rsidRPr="00AA2315" w:rsidRDefault="009A01EB" w:rsidP="005F2831">
            <w:pPr>
              <w:jc w:val="center"/>
              <w:rPr>
                <w:rFonts w:asciiTheme="minorHAnsi" w:hAnsiTheme="minorHAnsi" w:cstheme="minorHAnsi"/>
                <w:sz w:val="20"/>
                <w:szCs w:val="20"/>
              </w:rPr>
            </w:pPr>
          </w:p>
        </w:tc>
      </w:tr>
      <w:tr w:rsidR="009A01EB" w:rsidRPr="009A01EB" w14:paraId="6DBE3EF6" w14:textId="77777777" w:rsidTr="005F2831">
        <w:tc>
          <w:tcPr>
            <w:tcW w:w="5598" w:type="dxa"/>
            <w:vAlign w:val="center"/>
          </w:tcPr>
          <w:p w14:paraId="6A4E4831"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ILO C. 182, Worst Forms of Child Labor</w:t>
            </w:r>
          </w:p>
        </w:tc>
        <w:tc>
          <w:tcPr>
            <w:tcW w:w="1530" w:type="dxa"/>
            <w:vAlign w:val="center"/>
          </w:tcPr>
          <w:p w14:paraId="58346973"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1033FC73" w14:textId="77777777" w:rsidTr="005F2831">
        <w:tc>
          <w:tcPr>
            <w:tcW w:w="5598" w:type="dxa"/>
            <w:vAlign w:val="center"/>
          </w:tcPr>
          <w:p w14:paraId="36824992" w14:textId="3353CFB9"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F4D3696"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31D0AAA3" w14:textId="77777777" w:rsidTr="005F2831">
        <w:tc>
          <w:tcPr>
            <w:tcW w:w="5598" w:type="dxa"/>
            <w:vAlign w:val="center"/>
          </w:tcPr>
          <w:p w14:paraId="35688718" w14:textId="7087E8DE" w:rsidR="009A01EB" w:rsidRPr="00AA2315" w:rsidRDefault="00B24711" w:rsidP="005F2831">
            <w:pPr>
              <w:rPr>
                <w:rFonts w:asciiTheme="minorHAnsi" w:hAnsiTheme="minorHAnsi" w:cstheme="minorHAnsi"/>
                <w:sz w:val="20"/>
                <w:szCs w:val="20"/>
              </w:rPr>
            </w:pPr>
            <w:r>
              <w:rPr>
                <w:rFonts w:asciiTheme="minorHAnsi" w:hAnsiTheme="minorHAnsi" w:cstheme="minorHAnsi"/>
                <w:sz w:val="20"/>
                <w:szCs w:val="20"/>
              </w:rPr>
              <w:t xml:space="preserve">UN </w:t>
            </w:r>
            <w:r w:rsidR="00B527EB">
              <w:rPr>
                <w:rFonts w:asciiTheme="minorHAnsi" w:hAnsiTheme="minorHAnsi" w:cstheme="minorHAnsi"/>
                <w:sz w:val="20"/>
                <w:szCs w:val="20"/>
              </w:rPr>
              <w:t>CRC Optional Protocol on Armed Conflict</w:t>
            </w:r>
          </w:p>
        </w:tc>
        <w:tc>
          <w:tcPr>
            <w:tcW w:w="1530" w:type="dxa"/>
            <w:vAlign w:val="center"/>
          </w:tcPr>
          <w:p w14:paraId="061369DB"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9A01EB" w14:paraId="7FE51765" w14:textId="77777777" w:rsidTr="005F2831">
        <w:tc>
          <w:tcPr>
            <w:tcW w:w="5598" w:type="dxa"/>
            <w:vAlign w:val="center"/>
          </w:tcPr>
          <w:p w14:paraId="2D2EEBE9" w14:textId="28FD7A6C" w:rsidR="009A01EB" w:rsidRPr="00AA2315" w:rsidRDefault="00B24711" w:rsidP="005F2831">
            <w:pPr>
              <w:rPr>
                <w:rFonts w:asciiTheme="minorHAnsi" w:hAnsiTheme="minorHAnsi" w:cstheme="minorHAnsi"/>
                <w:sz w:val="20"/>
                <w:szCs w:val="20"/>
              </w:rPr>
            </w:pPr>
            <w:r>
              <w:rPr>
                <w:rFonts w:asciiTheme="minorHAnsi" w:hAnsiTheme="minorHAnsi" w:cstheme="minorHAnsi"/>
                <w:sz w:val="20"/>
                <w:szCs w:val="20"/>
              </w:rPr>
              <w:t xml:space="preserve">UN </w:t>
            </w:r>
            <w:r w:rsidR="00B527EB">
              <w:rPr>
                <w:rFonts w:asciiTheme="minorHAnsi" w:hAnsiTheme="minorHAnsi" w:cstheme="minorHAnsi"/>
                <w:sz w:val="20"/>
                <w:szCs w:val="20"/>
              </w:rPr>
              <w:t>CRC Optional Protocol on the Sale of Children, Child Prostitution and Child Pornography</w:t>
            </w:r>
          </w:p>
        </w:tc>
        <w:tc>
          <w:tcPr>
            <w:tcW w:w="1530" w:type="dxa"/>
            <w:vAlign w:val="center"/>
          </w:tcPr>
          <w:p w14:paraId="7C1D0210"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r w:rsidR="009A01EB" w:rsidRPr="00FA66EB" w14:paraId="6EB0D43A" w14:textId="77777777" w:rsidTr="005F2831">
        <w:tc>
          <w:tcPr>
            <w:tcW w:w="5598" w:type="dxa"/>
            <w:vAlign w:val="center"/>
          </w:tcPr>
          <w:p w14:paraId="12BF7A00" w14:textId="77777777" w:rsidR="009A01EB" w:rsidRPr="00AA2315" w:rsidRDefault="00B527EB" w:rsidP="005F2831">
            <w:pPr>
              <w:rPr>
                <w:rFonts w:asciiTheme="minorHAnsi" w:hAnsiTheme="minorHAnsi" w:cstheme="minorHAnsi"/>
                <w:sz w:val="20"/>
                <w:szCs w:val="20"/>
              </w:rPr>
            </w:pPr>
            <w:r>
              <w:rPr>
                <w:rFonts w:asciiTheme="minorHAnsi" w:hAnsiTheme="minorHAnsi" w:cstheme="minorHAnsi"/>
                <w:sz w:val="20"/>
                <w:szCs w:val="20"/>
              </w:rPr>
              <w:t>Palermo Protocol on Trafficking in Persons</w:t>
            </w:r>
          </w:p>
        </w:tc>
        <w:tc>
          <w:tcPr>
            <w:tcW w:w="1530" w:type="dxa"/>
            <w:vAlign w:val="center"/>
          </w:tcPr>
          <w:p w14:paraId="56B812A9" w14:textId="77777777" w:rsidR="009A01EB" w:rsidRPr="00AA2315" w:rsidRDefault="00B527EB" w:rsidP="005F2831">
            <w:pPr>
              <w:jc w:val="center"/>
              <w:rPr>
                <w:rFonts w:asciiTheme="minorHAnsi" w:hAnsiTheme="minorHAnsi" w:cstheme="minorHAnsi"/>
                <w:sz w:val="20"/>
                <w:szCs w:val="20"/>
              </w:rPr>
            </w:pPr>
            <w:r>
              <w:rPr>
                <w:rFonts w:asciiTheme="minorHAnsi" w:hAnsiTheme="minorHAnsi"/>
                <w:sz w:val="20"/>
                <w:szCs w:val="20"/>
              </w:rPr>
              <w:sym w:font="Wingdings" w:char="F0FC"/>
            </w:r>
          </w:p>
        </w:tc>
      </w:tr>
    </w:tbl>
    <w:p w14:paraId="10CAB86C" w14:textId="77777777" w:rsidR="009A01EB" w:rsidRPr="00FA66EB" w:rsidRDefault="009A01EB" w:rsidP="009A01EB">
      <w:pPr>
        <w:pStyle w:val="Subtitle"/>
        <w:spacing w:after="0"/>
        <w:jc w:val="left"/>
        <w:outlineLvl w:val="0"/>
        <w:rPr>
          <w:rFonts w:asciiTheme="minorHAnsi" w:hAnsiTheme="minorHAnsi" w:cstheme="minorHAnsi"/>
          <w:bCs/>
          <w:sz w:val="22"/>
          <w:szCs w:val="22"/>
        </w:rPr>
      </w:pPr>
    </w:p>
    <w:p w14:paraId="4C11CABF" w14:textId="0F02DB19" w:rsidR="009B6476" w:rsidRPr="00A72344" w:rsidRDefault="000A27AB" w:rsidP="00D059A3">
      <w:pPr>
        <w:outlineLvl w:val="0"/>
        <w:rPr>
          <w:rFonts w:asciiTheme="minorHAnsi" w:hAnsiTheme="minorHAnsi" w:cstheme="minorHAnsi"/>
          <w:bCs/>
          <w:sz w:val="22"/>
          <w:szCs w:val="22"/>
        </w:rPr>
      </w:pPr>
      <w:r>
        <w:rPr>
          <w:rFonts w:asciiTheme="minorHAnsi" w:hAnsiTheme="minorHAnsi" w:cs="Arial"/>
          <w:sz w:val="22"/>
          <w:szCs w:val="22"/>
        </w:rPr>
        <w:t>The</w:t>
      </w:r>
      <w:r w:rsidR="00910614" w:rsidRPr="00F14218">
        <w:rPr>
          <w:rFonts w:asciiTheme="minorHAnsi" w:hAnsiTheme="minorHAnsi" w:cstheme="minorHAnsi"/>
          <w:sz w:val="22"/>
          <w:szCs w:val="22"/>
        </w:rPr>
        <w:t xml:space="preserve"> Cocos (Keeling) Islands are subject to the child labor laws of the state of Western Australia.</w:t>
      </w:r>
      <w:r w:rsidR="00F65390" w:rsidRPr="00F14218">
        <w:rPr>
          <w:rFonts w:asciiTheme="minorHAnsi" w:hAnsiTheme="minorHAnsi" w:cstheme="minorHAnsi"/>
          <w:sz w:val="22"/>
          <w:szCs w:val="22"/>
        </w:rPr>
        <w:fldChar w:fldCharType="begin"/>
      </w:r>
      <w:r w:rsidR="00E16457">
        <w:rPr>
          <w:rFonts w:asciiTheme="minorHAnsi" w:hAnsiTheme="minorHAnsi" w:cstheme="minorHAnsi"/>
          <w:sz w:val="22"/>
          <w:szCs w:val="22"/>
        </w:rPr>
        <w:instrText xml:space="preserve"> ADDIN EN.CITE &lt;EndNote&gt;&lt;Cite ExcludeYear="1"&gt;&lt;Author&gt;U.S. Embassy- Canberra&lt;/Author&gt;&lt;RecNum&gt;2&lt;/RecNum&gt;&lt;DisplayText&gt;(1, 3)&lt;/DisplayText&gt;&lt;record&gt;&lt;rec-number&gt;2&lt;/rec-number&gt;&lt;foreign-keys&gt;&lt;key app="EN" db-id="9wepzeztipwp0jee0acxr2sltzf0959zzvet"&gt;2&lt;/key&gt;&lt;/foreign-keys&gt;&lt;ref-type name="Report"&gt;27&lt;/ref-type&gt;&lt;contributors&gt;&lt;authors&gt;&lt;author&gt;U.S. Embassy- Canberra,&lt;/author&gt;&lt;/authors&gt;&lt;/contributors&gt;&lt;titles&gt;&lt;title&gt;reporting, January 31, 2013&lt;/title&gt;&lt;/titles&gt;&lt;keywords&gt;&lt;keyword&gt;Cocos (Keeling) Island&lt;/keyword&gt;&lt;/keywords&gt;&lt;dates&gt;&lt;/dates&gt;&lt;urls&gt;&lt;/urls&gt;&lt;/record&gt;&lt;/Cite&gt;&lt;Cite&gt;&lt;Author&gt;U.S. Embassy- Canberra&lt;/Author&gt;&lt;RecNum&gt;16&lt;/RecNum&gt;&lt;record&gt;&lt;rec-number&gt;16&lt;/rec-number&gt;&lt;foreign-keys&gt;&lt;key app="EN" db-id="9wepzeztipwp0jee0acxr2sltzf0959zzvet"&gt;16&lt;/key&gt;&lt;/foreign-keys&gt;&lt;ref-type name="Report"&gt;27&lt;/ref-type&gt;&lt;contributors&gt;&lt;authors&gt;&lt;author&gt;U.S. Embassy- Canberra, &lt;/author&gt;&lt;/authors&gt;&lt;/contributors&gt;&lt;titles&gt;&lt;title&gt;reporting, January 13, 2015&lt;/title&gt;&lt;/titles&gt;&lt;keywords&gt;&lt;keyword&gt;Cocos (Keeling) Islands&lt;/keyword&gt;&lt;/keywords&gt;&lt;dates&gt;&lt;/dates&gt;&lt;urls&gt;&lt;/urls&gt;&lt;/record&gt;&lt;/Cite&gt;&lt;/EndNote&gt;</w:instrText>
      </w:r>
      <w:r w:rsidR="00F65390" w:rsidRPr="00F14218">
        <w:rPr>
          <w:rFonts w:asciiTheme="minorHAnsi" w:hAnsiTheme="minorHAnsi" w:cstheme="minorHAnsi"/>
          <w:sz w:val="22"/>
          <w:szCs w:val="22"/>
        </w:rPr>
        <w:fldChar w:fldCharType="separate"/>
      </w:r>
      <w:r w:rsidR="00043D4B">
        <w:rPr>
          <w:rFonts w:asciiTheme="minorHAnsi" w:hAnsiTheme="minorHAnsi" w:cstheme="minorHAnsi"/>
          <w:noProof/>
          <w:sz w:val="22"/>
          <w:szCs w:val="22"/>
        </w:rPr>
        <w:t>(</w:t>
      </w:r>
      <w:hyperlink w:anchor="_ENREF_1" w:tooltip="U.S. Embassy- Canberra,  #16" w:history="1">
        <w:r w:rsidR="00B319B4">
          <w:rPr>
            <w:rFonts w:asciiTheme="minorHAnsi" w:hAnsiTheme="minorHAnsi" w:cstheme="minorHAnsi"/>
            <w:noProof/>
            <w:sz w:val="22"/>
            <w:szCs w:val="22"/>
          </w:rPr>
          <w:t>1</w:t>
        </w:r>
      </w:hyperlink>
      <w:r w:rsidR="00043D4B">
        <w:rPr>
          <w:rFonts w:asciiTheme="minorHAnsi" w:hAnsiTheme="minorHAnsi" w:cstheme="minorHAnsi"/>
          <w:noProof/>
          <w:sz w:val="22"/>
          <w:szCs w:val="22"/>
        </w:rPr>
        <w:t xml:space="preserve">, </w:t>
      </w:r>
      <w:hyperlink w:anchor="_ENREF_3" w:tooltip="U.S. Embassy- Canberra,  #2" w:history="1">
        <w:r w:rsidR="00B319B4">
          <w:rPr>
            <w:rFonts w:asciiTheme="minorHAnsi" w:hAnsiTheme="minorHAnsi" w:cstheme="minorHAnsi"/>
            <w:noProof/>
            <w:sz w:val="22"/>
            <w:szCs w:val="22"/>
          </w:rPr>
          <w:t>3</w:t>
        </w:r>
      </w:hyperlink>
      <w:r w:rsidR="00043D4B">
        <w:rPr>
          <w:rFonts w:asciiTheme="minorHAnsi" w:hAnsiTheme="minorHAnsi" w:cstheme="minorHAnsi"/>
          <w:noProof/>
          <w:sz w:val="22"/>
          <w:szCs w:val="22"/>
        </w:rPr>
        <w:t>)</w:t>
      </w:r>
      <w:r w:rsidR="00F65390" w:rsidRPr="00F14218">
        <w:rPr>
          <w:rFonts w:asciiTheme="minorHAnsi" w:hAnsiTheme="minorHAnsi" w:cstheme="minorHAnsi"/>
          <w:sz w:val="22"/>
          <w:szCs w:val="22"/>
        </w:rPr>
        <w:fldChar w:fldCharType="end"/>
      </w:r>
      <w:r w:rsidR="00910614" w:rsidRPr="00F14218">
        <w:rPr>
          <w:rFonts w:asciiTheme="minorHAnsi" w:hAnsiTheme="minorHAnsi" w:cstheme="minorHAnsi"/>
          <w:sz w:val="22"/>
          <w:szCs w:val="22"/>
        </w:rPr>
        <w:t xml:space="preserve"> </w:t>
      </w:r>
      <w:r w:rsidR="00F01898"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214391">
        <w:rPr>
          <w:rFonts w:asciiTheme="minorHAnsi" w:hAnsiTheme="minorHAnsi" w:cstheme="minorHAnsi"/>
          <w:bCs/>
          <w:sz w:val="22"/>
          <w:szCs w:val="22"/>
        </w:rPr>
        <w:t xml:space="preserve"> has </w:t>
      </w:r>
      <w:r w:rsidR="0044401A" w:rsidRPr="00A72344">
        <w:rPr>
          <w:rFonts w:asciiTheme="minorHAnsi" w:hAnsiTheme="minorHAnsi" w:cstheme="minorHAnsi"/>
          <w:bCs/>
          <w:sz w:val="22"/>
          <w:szCs w:val="22"/>
        </w:rPr>
        <w:t>established laws</w:t>
      </w:r>
      <w:r w:rsidR="001C174A" w:rsidRPr="00A72344">
        <w:rPr>
          <w:rFonts w:asciiTheme="minorHAnsi" w:hAnsiTheme="minorHAnsi" w:cstheme="minorHAnsi"/>
          <w:bCs/>
          <w:sz w:val="22"/>
          <w:szCs w:val="22"/>
        </w:rPr>
        <w:t xml:space="preserve"> and regulations related to child labor</w:t>
      </w:r>
      <w:r w:rsidR="00734D59">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A01EB">
        <w:rPr>
          <w:rFonts w:asciiTheme="minorHAnsi" w:hAnsiTheme="minorHAnsi" w:cstheme="minorHAnsi"/>
          <w:bCs/>
          <w:sz w:val="22"/>
          <w:szCs w:val="22"/>
        </w:rPr>
        <w:t>(Table 2</w:t>
      </w:r>
      <w:r w:rsidR="009B6476" w:rsidRPr="00A72344">
        <w:rPr>
          <w:rFonts w:asciiTheme="minorHAnsi" w:hAnsiTheme="minorHAnsi" w:cstheme="minorHAnsi"/>
          <w:bCs/>
          <w:sz w:val="22"/>
          <w:szCs w:val="22"/>
        </w:rPr>
        <w:t>).</w:t>
      </w:r>
    </w:p>
    <w:p w14:paraId="619BCE1D" w14:textId="77777777" w:rsidR="009B6476" w:rsidRDefault="009B6476" w:rsidP="00756A71">
      <w:pPr>
        <w:pStyle w:val="Subtitle"/>
        <w:spacing w:after="0"/>
        <w:jc w:val="left"/>
        <w:outlineLvl w:val="0"/>
        <w:rPr>
          <w:rFonts w:asciiTheme="minorHAnsi" w:hAnsiTheme="minorHAnsi" w:cstheme="minorHAnsi"/>
          <w:bCs/>
          <w:sz w:val="22"/>
          <w:szCs w:val="22"/>
        </w:rPr>
      </w:pPr>
    </w:p>
    <w:p w14:paraId="313F0860" w14:textId="77777777" w:rsidR="00734D59" w:rsidRPr="009F3096" w:rsidRDefault="0012698A" w:rsidP="00734D59">
      <w:pPr>
        <w:pStyle w:val="Subtitle"/>
        <w:spacing w:after="0"/>
        <w:jc w:val="left"/>
        <w:outlineLvl w:val="0"/>
        <w:rPr>
          <w:rFonts w:asciiTheme="minorHAnsi" w:hAnsiTheme="minorHAnsi" w:cstheme="minorHAnsi"/>
          <w:b/>
          <w:bCs/>
          <w:sz w:val="22"/>
          <w:szCs w:val="22"/>
        </w:rPr>
      </w:pPr>
      <w:r w:rsidRPr="009F3096">
        <w:rPr>
          <w:rFonts w:asciiTheme="minorHAnsi" w:hAnsiTheme="minorHAnsi" w:cstheme="minorHAnsi"/>
          <w:b/>
          <w:bCs/>
          <w:sz w:val="22"/>
          <w:szCs w:val="22"/>
        </w:rPr>
        <w:t>Table 2.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185D1D" w:rsidRPr="00B87A79" w14:paraId="501D35F4" w14:textId="77777777" w:rsidTr="00116503">
        <w:tc>
          <w:tcPr>
            <w:tcW w:w="3066" w:type="dxa"/>
            <w:shd w:val="clear" w:color="auto" w:fill="DAEEF3" w:themeFill="accent5" w:themeFillTint="33"/>
          </w:tcPr>
          <w:p w14:paraId="5A311C8C" w14:textId="77777777" w:rsidR="00734D59" w:rsidRPr="00B87A79" w:rsidRDefault="00734D59" w:rsidP="00116503">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52" w:type="dxa"/>
            <w:shd w:val="clear" w:color="auto" w:fill="DAEEF3" w:themeFill="accent5" w:themeFillTint="33"/>
          </w:tcPr>
          <w:p w14:paraId="29210040" w14:textId="77777777" w:rsidR="00734D59" w:rsidRPr="00B87A79" w:rsidRDefault="00734D59" w:rsidP="00116503">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72136579" w14:textId="77777777" w:rsidR="00734D59" w:rsidRPr="00B87A79" w:rsidRDefault="00734D59" w:rsidP="00116503">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6D28C512" w14:textId="77777777" w:rsidR="00734D59" w:rsidRPr="00B87A79" w:rsidRDefault="00734D59" w:rsidP="00116503">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85D1D" w:rsidRPr="00B87A79" w14:paraId="4C77F47D" w14:textId="77777777" w:rsidTr="00116503">
        <w:tc>
          <w:tcPr>
            <w:tcW w:w="3066" w:type="dxa"/>
          </w:tcPr>
          <w:p w14:paraId="0BABB99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Work</w:t>
            </w:r>
          </w:p>
        </w:tc>
        <w:tc>
          <w:tcPr>
            <w:tcW w:w="1452" w:type="dxa"/>
          </w:tcPr>
          <w:p w14:paraId="55FAC70B"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0B2C2E5"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34EB9320" w14:textId="5E5304F2" w:rsidR="00734D59" w:rsidRPr="00AA2315" w:rsidRDefault="0044401A" w:rsidP="00B319B4">
            <w:pPr>
              <w:rPr>
                <w:rFonts w:asciiTheme="minorHAnsi" w:hAnsiTheme="minorHAnsi" w:cstheme="minorHAnsi"/>
                <w:sz w:val="20"/>
                <w:szCs w:val="20"/>
              </w:rPr>
            </w:pPr>
            <w:r>
              <w:rPr>
                <w:rFonts w:asciiTheme="minorHAnsi" w:hAnsiTheme="minorHAnsi" w:cstheme="minorHAnsi"/>
                <w:sz w:val="20"/>
                <w:szCs w:val="20"/>
              </w:rPr>
              <w:t xml:space="preserve">Section 190 of the </w:t>
            </w:r>
            <w:r w:rsidR="00B527EB">
              <w:rPr>
                <w:rFonts w:asciiTheme="minorHAnsi" w:hAnsiTheme="minorHAnsi" w:cstheme="minorHAnsi"/>
                <w:sz w:val="20"/>
                <w:szCs w:val="20"/>
              </w:rPr>
              <w:t xml:space="preserve">Western Australia Children and Community Services Act 2004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ExcludeAuth="1"&gt;&lt;RecNum&gt;8&lt;/RecNum&gt;&lt;DisplayText&gt;(4)&lt;/DisplayText&gt;&lt;record&gt;&lt;rec-number&gt;8&lt;/rec-number&gt;&lt;foreign-keys&gt;&lt;key app="EN" db-id="9wepzeztipwp0jee0acxr2sltzf0959zzvet"&gt;8&lt;/key&gt;&lt;/foreign-keys&gt;&lt;ref-type name="Statute"&gt;31&lt;/ref-type&gt;&lt;contributors&gt;&lt;/contributors&gt;&lt;titles&gt;&lt;title&gt;Children and Community Services Act 2004&lt;/title&gt;&lt;/titles&gt;&lt;keywords&gt;&lt;keyword&gt;Cocos (Keeling)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4" w:tooltip=",  #8" w:history="1">
              <w:r w:rsidR="00B319B4">
                <w:rPr>
                  <w:rFonts w:asciiTheme="minorHAnsi" w:hAnsiTheme="minorHAnsi" w:cstheme="minorHAnsi"/>
                  <w:noProof/>
                  <w:sz w:val="20"/>
                  <w:szCs w:val="20"/>
                </w:rPr>
                <w:t>4</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01B5411E" w14:textId="77777777" w:rsidTr="00116503">
        <w:tc>
          <w:tcPr>
            <w:tcW w:w="3066" w:type="dxa"/>
          </w:tcPr>
          <w:p w14:paraId="30EB2C4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52" w:type="dxa"/>
          </w:tcPr>
          <w:p w14:paraId="490ED44C"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58F3310A" w14:textId="77777777" w:rsidR="00734D59" w:rsidRPr="00AA2315" w:rsidRDefault="00734D59" w:rsidP="00116503">
            <w:pPr>
              <w:rPr>
                <w:rFonts w:asciiTheme="minorHAnsi" w:hAnsiTheme="minorHAnsi" w:cstheme="minorHAnsi"/>
                <w:sz w:val="20"/>
                <w:szCs w:val="20"/>
              </w:rPr>
            </w:pPr>
          </w:p>
        </w:tc>
        <w:tc>
          <w:tcPr>
            <w:tcW w:w="4193" w:type="dxa"/>
          </w:tcPr>
          <w:p w14:paraId="04AD26C7" w14:textId="13BEF2BB" w:rsidR="00734D59"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 xml:space="preserve">Western Australia Children and Community Services Act 2004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ExcludeAuth="1"&gt;&lt;RecNum&gt;8&lt;/RecNum&gt;&lt;DisplayText&gt;(4)&lt;/DisplayText&gt;&lt;record&gt;&lt;rec-number&gt;8&lt;/rec-number&gt;&lt;foreign-keys&gt;&lt;key app="EN" db-id="9wepzeztipwp0jee0acxr2sltzf0959zzvet"&gt;8&lt;/key&gt;&lt;/foreign-keys&gt;&lt;ref-type name="Statute"&gt;31&lt;/ref-type&gt;&lt;contributors&gt;&lt;/contributors&gt;&lt;titles&gt;&lt;title&gt;Children and Community Services Act 2004&lt;/title&gt;&lt;/titles&gt;&lt;keywords&gt;&lt;keyword&gt;Cocos (Keeling)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4" w:tooltip=",  #8" w:history="1">
              <w:r w:rsidR="00B319B4">
                <w:rPr>
                  <w:rFonts w:asciiTheme="minorHAnsi" w:hAnsiTheme="minorHAnsi" w:cstheme="minorHAnsi"/>
                  <w:noProof/>
                  <w:sz w:val="20"/>
                  <w:szCs w:val="20"/>
                </w:rPr>
                <w:t>4</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639F171D" w14:textId="77777777" w:rsidTr="00116503">
        <w:tc>
          <w:tcPr>
            <w:tcW w:w="3066" w:type="dxa"/>
          </w:tcPr>
          <w:p w14:paraId="218FBE7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52" w:type="dxa"/>
          </w:tcPr>
          <w:p w14:paraId="2289C4C7"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1A4EDAF7" w14:textId="77777777" w:rsidR="00734D59" w:rsidRPr="00AA2315" w:rsidRDefault="00734D59" w:rsidP="00116503">
            <w:pPr>
              <w:rPr>
                <w:rFonts w:asciiTheme="minorHAnsi" w:hAnsiTheme="minorHAnsi" w:cstheme="minorHAnsi"/>
                <w:sz w:val="20"/>
                <w:szCs w:val="20"/>
              </w:rPr>
            </w:pPr>
          </w:p>
        </w:tc>
        <w:tc>
          <w:tcPr>
            <w:tcW w:w="4193" w:type="dxa"/>
          </w:tcPr>
          <w:p w14:paraId="5E32F2F2" w14:textId="77777777" w:rsidR="00734D59" w:rsidRPr="00AA2315" w:rsidRDefault="00734D59" w:rsidP="00185D1D">
            <w:pPr>
              <w:rPr>
                <w:rFonts w:asciiTheme="minorHAnsi" w:hAnsiTheme="minorHAnsi" w:cstheme="minorHAnsi"/>
                <w:b/>
                <w:sz w:val="20"/>
                <w:szCs w:val="20"/>
              </w:rPr>
            </w:pPr>
          </w:p>
        </w:tc>
      </w:tr>
      <w:tr w:rsidR="00185D1D" w:rsidRPr="00B87A79" w14:paraId="21597281" w14:textId="77777777" w:rsidTr="00116503">
        <w:tc>
          <w:tcPr>
            <w:tcW w:w="3066" w:type="dxa"/>
          </w:tcPr>
          <w:p w14:paraId="69468E45"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52" w:type="dxa"/>
          </w:tcPr>
          <w:p w14:paraId="52CCEBFE"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A8663F0" w14:textId="77777777" w:rsidR="00734D59" w:rsidRPr="00AA2315" w:rsidRDefault="00734D59" w:rsidP="00116503">
            <w:pPr>
              <w:rPr>
                <w:rFonts w:asciiTheme="minorHAnsi" w:hAnsiTheme="minorHAnsi" w:cstheme="minorHAnsi"/>
                <w:sz w:val="20"/>
                <w:szCs w:val="20"/>
              </w:rPr>
            </w:pPr>
          </w:p>
        </w:tc>
        <w:tc>
          <w:tcPr>
            <w:tcW w:w="4193" w:type="dxa"/>
          </w:tcPr>
          <w:p w14:paraId="30B4C0E9" w14:textId="27C75CAE" w:rsidR="00734D59" w:rsidRPr="00AA2315" w:rsidRDefault="0044401A" w:rsidP="00B319B4">
            <w:pPr>
              <w:rPr>
                <w:rFonts w:asciiTheme="minorHAnsi" w:hAnsiTheme="minorHAnsi" w:cstheme="minorHAnsi"/>
                <w:sz w:val="20"/>
                <w:szCs w:val="20"/>
              </w:rPr>
            </w:pPr>
            <w:r>
              <w:rPr>
                <w:rFonts w:asciiTheme="minorHAnsi" w:hAnsiTheme="minorHAnsi" w:cstheme="minorHAnsi"/>
                <w:sz w:val="20"/>
                <w:szCs w:val="20"/>
              </w:rPr>
              <w:t xml:space="preserve">Sections 270.6 and 270.7 of the </w:t>
            </w:r>
            <w:r w:rsidR="00B527EB">
              <w:rPr>
                <w:rFonts w:asciiTheme="minorHAnsi" w:hAnsiTheme="minorHAnsi" w:cstheme="minorHAnsi"/>
                <w:sz w:val="20"/>
                <w:szCs w:val="20"/>
              </w:rPr>
              <w:t>Commonwealth Criminal Code Act 1995</w:t>
            </w:r>
            <w:r w:rsidR="00CC3F2F">
              <w:rPr>
                <w:rFonts w:asciiTheme="minorHAnsi" w:hAnsiTheme="minorHAnsi" w:cstheme="minorHAnsi"/>
                <w:sz w:val="20"/>
                <w:szCs w:val="20"/>
              </w:rPr>
              <w:t>;</w:t>
            </w:r>
            <w:r w:rsidR="006515FD">
              <w:rPr>
                <w:rFonts w:asciiTheme="minorHAnsi" w:hAnsiTheme="minorHAnsi" w:cstheme="minorHAnsi"/>
                <w:sz w:val="20"/>
                <w:szCs w:val="20"/>
              </w:rPr>
              <w:t xml:space="preserve"> Crimes Legislation Amendment Act 2013</w:t>
            </w:r>
            <w:r w:rsidR="00B527EB">
              <w:rPr>
                <w:rFonts w:asciiTheme="minorHAnsi" w:hAnsiTheme="minorHAnsi" w:cstheme="minorHAnsi"/>
                <w:sz w:val="20"/>
                <w:szCs w:val="20"/>
              </w:rPr>
              <w:t xml:space="preserve">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ExcludeYear="1"&gt;&lt;RecNum&gt;9&lt;/RecNum&gt;&lt;DisplayText&gt;(5, 6)&lt;/DisplayText&gt;&lt;record&gt;&lt;rec-number&gt;9&lt;/rec-number&gt;&lt;foreign-keys&gt;&lt;key app="EN" db-id="9wepzeztipwp0jee0acxr2sltzf0959zzvet"&gt;9&lt;/key&gt;&lt;/foreign-keys&gt;&lt;ref-type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Cite&gt;&lt;RecNum&gt;17&lt;/RecNum&gt;&lt;record&gt;&lt;rec-number&gt;17&lt;/rec-number&gt;&lt;foreign-keys&gt;&lt;key app="EN" db-id="9wepzeztipwp0jee0acxr2sltzf0959zzvet"&gt;17&lt;/key&gt;&lt;/foreign-keys&gt;&lt;ref-type name="Statute"&gt;31&lt;/ref-type&gt;&lt;contributors&gt;&lt;/contributors&gt;&lt;titles&gt;&lt;title&gt;Crimes Legislation Amendment (Slavery, Slavery-like Conditions and People Trafficking) Act 2013&lt;/title&gt;&lt;/titles&gt;&lt;keywords&gt;&lt;keyword&gt;Cocos (Keeling) Islands&lt;/keyword&gt;&lt;/keywords&gt;&lt;dates&gt;&lt;pub-dates&gt;&lt;date&gt;March 8, 2013 &lt;/date&gt;&lt;/pub-dates&gt;&lt;/dates&gt;&lt;pub-location&gt;Government of Australia&lt;/pub-location&gt;&lt;urls&gt;&lt;/urls&gt;&lt;/record&gt;&lt;/Cite&gt;&lt;/EndNote&gt;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5" w:tooltip=",  #9" w:history="1">
              <w:r w:rsidR="00B319B4">
                <w:rPr>
                  <w:rFonts w:asciiTheme="minorHAnsi" w:hAnsiTheme="minorHAnsi" w:cstheme="minorHAnsi"/>
                  <w:noProof/>
                  <w:sz w:val="20"/>
                  <w:szCs w:val="20"/>
                </w:rPr>
                <w:t>5</w:t>
              </w:r>
            </w:hyperlink>
            <w:r w:rsidR="00D25099">
              <w:rPr>
                <w:rFonts w:asciiTheme="minorHAnsi" w:hAnsiTheme="minorHAnsi" w:cstheme="minorHAnsi"/>
                <w:noProof/>
                <w:sz w:val="20"/>
                <w:szCs w:val="20"/>
              </w:rPr>
              <w:t xml:space="preserve">, </w:t>
            </w:r>
            <w:hyperlink w:anchor="_ENREF_6" w:tooltip=",  #17" w:history="1">
              <w:r w:rsidR="00B319B4">
                <w:rPr>
                  <w:rFonts w:asciiTheme="minorHAnsi" w:hAnsiTheme="minorHAnsi" w:cstheme="minorHAnsi"/>
                  <w:noProof/>
                  <w:sz w:val="20"/>
                  <w:szCs w:val="20"/>
                </w:rPr>
                <w:t>6</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11393C05" w14:textId="77777777" w:rsidTr="00116503">
        <w:tc>
          <w:tcPr>
            <w:tcW w:w="3066" w:type="dxa"/>
          </w:tcPr>
          <w:p w14:paraId="7F8A79C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lastRenderedPageBreak/>
              <w:t>Prohibition of Child Trafficking</w:t>
            </w:r>
          </w:p>
        </w:tc>
        <w:tc>
          <w:tcPr>
            <w:tcW w:w="1452" w:type="dxa"/>
          </w:tcPr>
          <w:p w14:paraId="7E6DD878"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716816F" w14:textId="77777777" w:rsidR="00734D59" w:rsidRPr="00AA2315" w:rsidRDefault="00734D59" w:rsidP="00116503">
            <w:pPr>
              <w:rPr>
                <w:rFonts w:asciiTheme="minorHAnsi" w:hAnsiTheme="minorHAnsi" w:cstheme="minorHAnsi"/>
                <w:sz w:val="20"/>
                <w:szCs w:val="20"/>
              </w:rPr>
            </w:pPr>
          </w:p>
        </w:tc>
        <w:tc>
          <w:tcPr>
            <w:tcW w:w="4193" w:type="dxa"/>
          </w:tcPr>
          <w:p w14:paraId="15705352" w14:textId="6199F5BA" w:rsidR="00734D59" w:rsidRPr="00AA2315" w:rsidRDefault="0044401A" w:rsidP="00B319B4">
            <w:pPr>
              <w:rPr>
                <w:rFonts w:asciiTheme="minorHAnsi" w:hAnsiTheme="minorHAnsi" w:cstheme="minorHAnsi"/>
                <w:sz w:val="20"/>
                <w:szCs w:val="20"/>
              </w:rPr>
            </w:pPr>
            <w:r>
              <w:rPr>
                <w:rFonts w:asciiTheme="minorHAnsi" w:hAnsiTheme="minorHAnsi" w:cstheme="minorHAnsi"/>
                <w:sz w:val="20"/>
                <w:szCs w:val="20"/>
              </w:rPr>
              <w:t xml:space="preserve">Sections 271.2 through 271.7 of the </w:t>
            </w:r>
            <w:r w:rsidR="00B527EB">
              <w:rPr>
                <w:rFonts w:asciiTheme="minorHAnsi" w:hAnsiTheme="minorHAnsi" w:cstheme="minorHAnsi"/>
                <w:sz w:val="20"/>
                <w:szCs w:val="20"/>
              </w:rPr>
              <w:t>Commonwealth Criminal Code Act 1995</w:t>
            </w:r>
            <w:r w:rsidR="00CC3F2F">
              <w:rPr>
                <w:rFonts w:asciiTheme="minorHAnsi" w:hAnsiTheme="minorHAnsi" w:cstheme="minorHAnsi"/>
                <w:sz w:val="20"/>
                <w:szCs w:val="20"/>
              </w:rPr>
              <w:t>;</w:t>
            </w:r>
            <w:r w:rsidR="006515FD">
              <w:rPr>
                <w:rFonts w:asciiTheme="minorHAnsi" w:hAnsiTheme="minorHAnsi" w:cstheme="minorHAnsi"/>
                <w:sz w:val="20"/>
                <w:szCs w:val="20"/>
              </w:rPr>
              <w:t xml:space="preserve"> Crimes Legislation Amendment Act 2013</w:t>
            </w:r>
            <w:r w:rsidR="00B527EB">
              <w:rPr>
                <w:rFonts w:asciiTheme="minorHAnsi" w:hAnsiTheme="minorHAnsi" w:cstheme="minorHAnsi"/>
                <w:sz w:val="20"/>
                <w:szCs w:val="20"/>
              </w:rPr>
              <w:t xml:space="preserve">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ExcludeYear="1"&gt;&lt;RecNum&gt;9&lt;/RecNum&gt;&lt;DisplayText&gt;(5, 6)&lt;/DisplayText&gt;&lt;record&gt;&lt;rec-number&gt;9&lt;/rec-number&gt;&lt;foreign-keys&gt;&lt;key app="EN" db-id="9wepzeztipwp0jee0acxr2sltzf0959zzvet"&gt;9&lt;/key&gt;&lt;/foreign-keys&gt;&lt;ref-type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Cite&gt;&lt;RecNum&gt;17&lt;/RecNum&gt;&lt;record&gt;&lt;rec-number&gt;17&lt;/rec-number&gt;&lt;foreign-keys&gt;&lt;key app="EN" db-id="9wepzeztipwp0jee0acxr2sltzf0959zzvet"&gt;17&lt;/key&gt;&lt;/foreign-keys&gt;&lt;ref-type name="Statute"&gt;31&lt;/ref-type&gt;&lt;contributors&gt;&lt;/contributors&gt;&lt;titles&gt;&lt;title&gt;Crimes Legislation Amendment (Slavery, Slavery-like Conditions and People Trafficking) Act 2013&lt;/title&gt;&lt;/titles&gt;&lt;keywords&gt;&lt;keyword&gt;Cocos (Keeling) Islands&lt;/keyword&gt;&lt;/keywords&gt;&lt;dates&gt;&lt;pub-dates&gt;&lt;date&gt;March 8, 2013 &lt;/date&gt;&lt;/pub-dates&gt;&lt;/dates&gt;&lt;pub-location&gt;Government of Australia&lt;/pub-location&gt;&lt;urls&gt;&lt;/urls&gt;&lt;/record&gt;&lt;/Cite&gt;&lt;/EndNote&gt;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5" w:tooltip=",  #9" w:history="1">
              <w:r w:rsidR="00B319B4">
                <w:rPr>
                  <w:rFonts w:asciiTheme="minorHAnsi" w:hAnsiTheme="minorHAnsi" w:cstheme="minorHAnsi"/>
                  <w:noProof/>
                  <w:sz w:val="20"/>
                  <w:szCs w:val="20"/>
                </w:rPr>
                <w:t>5</w:t>
              </w:r>
            </w:hyperlink>
            <w:r w:rsidR="00D25099">
              <w:rPr>
                <w:rFonts w:asciiTheme="minorHAnsi" w:hAnsiTheme="minorHAnsi" w:cstheme="minorHAnsi"/>
                <w:noProof/>
                <w:sz w:val="20"/>
                <w:szCs w:val="20"/>
              </w:rPr>
              <w:t xml:space="preserve">, </w:t>
            </w:r>
            <w:hyperlink w:anchor="_ENREF_6" w:tooltip=",  #17" w:history="1">
              <w:r w:rsidR="00B319B4">
                <w:rPr>
                  <w:rFonts w:asciiTheme="minorHAnsi" w:hAnsiTheme="minorHAnsi" w:cstheme="minorHAnsi"/>
                  <w:noProof/>
                  <w:sz w:val="20"/>
                  <w:szCs w:val="20"/>
                </w:rPr>
                <w:t>6</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56C0313E" w14:textId="77777777" w:rsidTr="00116503">
        <w:tc>
          <w:tcPr>
            <w:tcW w:w="3066" w:type="dxa"/>
          </w:tcPr>
          <w:p w14:paraId="5BC04D61"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52" w:type="dxa"/>
          </w:tcPr>
          <w:p w14:paraId="7B65599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A2B6134" w14:textId="77777777" w:rsidR="00734D59" w:rsidRPr="00AA2315" w:rsidRDefault="00734D59" w:rsidP="00116503">
            <w:pPr>
              <w:rPr>
                <w:rFonts w:asciiTheme="minorHAnsi" w:hAnsiTheme="minorHAnsi" w:cstheme="minorHAnsi"/>
                <w:sz w:val="20"/>
                <w:szCs w:val="20"/>
              </w:rPr>
            </w:pPr>
          </w:p>
        </w:tc>
        <w:tc>
          <w:tcPr>
            <w:tcW w:w="4193" w:type="dxa"/>
          </w:tcPr>
          <w:p w14:paraId="6D3CF642" w14:textId="56CE4A9D" w:rsidR="00734D59" w:rsidRPr="00AA2315" w:rsidRDefault="0044401A" w:rsidP="00B319B4">
            <w:pPr>
              <w:rPr>
                <w:rFonts w:asciiTheme="minorHAnsi" w:hAnsiTheme="minorHAnsi" w:cstheme="minorHAnsi"/>
                <w:sz w:val="20"/>
                <w:szCs w:val="20"/>
              </w:rPr>
            </w:pPr>
            <w:r>
              <w:rPr>
                <w:rFonts w:asciiTheme="minorHAnsi" w:hAnsiTheme="minorHAnsi" w:cstheme="minorHAnsi"/>
                <w:noProof/>
                <w:sz w:val="20"/>
                <w:szCs w:val="20"/>
              </w:rPr>
              <w:t xml:space="preserve">Section 16 of the </w:t>
            </w:r>
            <w:r w:rsidR="00B527EB">
              <w:rPr>
                <w:rFonts w:asciiTheme="minorHAnsi" w:hAnsiTheme="minorHAnsi" w:cstheme="minorHAnsi"/>
                <w:noProof/>
                <w:sz w:val="20"/>
                <w:szCs w:val="20"/>
              </w:rPr>
              <w:t>Western Australia Prostitution Act of 2000</w:t>
            </w:r>
            <w:del w:id="0" w:author="Vaughn, Christy" w:date="2015-05-12T17:43:00Z">
              <w:r w:rsidR="00B527EB" w:rsidDel="002E7549">
                <w:rPr>
                  <w:rFonts w:asciiTheme="minorHAnsi" w:hAnsiTheme="minorHAnsi" w:cstheme="minorHAnsi"/>
                  <w:noProof/>
                  <w:sz w:val="20"/>
                  <w:szCs w:val="20"/>
                </w:rPr>
                <w:delText xml:space="preserve"> </w:delText>
              </w:r>
            </w:del>
            <w:r w:rsidR="00615529">
              <w:rPr>
                <w:rFonts w:asciiTheme="minorHAnsi" w:hAnsiTheme="minorHAnsi" w:cstheme="minorHAnsi"/>
                <w:noProof/>
                <w:sz w:val="20"/>
                <w:szCs w:val="20"/>
              </w:rPr>
              <w:t xml:space="preserve">; </w:t>
            </w:r>
            <w:r w:rsidR="00B527EB">
              <w:rPr>
                <w:rFonts w:asciiTheme="minorHAnsi" w:hAnsiTheme="minorHAnsi" w:cstheme="minorHAnsi"/>
                <w:noProof/>
                <w:sz w:val="20"/>
                <w:szCs w:val="20"/>
              </w:rPr>
              <w:t>Western Australia Children and Community Services Act</w:t>
            </w:r>
            <w:r w:rsidR="00E16457">
              <w:rPr>
                <w:rFonts w:asciiTheme="minorHAnsi" w:hAnsiTheme="minorHAnsi" w:cstheme="minorHAnsi"/>
                <w:noProof/>
                <w:sz w:val="20"/>
                <w:szCs w:val="20"/>
              </w:rPr>
              <w:t xml:space="preserve"> 2004</w:t>
            </w:r>
            <w:r>
              <w:rPr>
                <w:rFonts w:asciiTheme="minorHAnsi" w:hAnsiTheme="minorHAnsi" w:cstheme="minorHAnsi"/>
                <w:noProof/>
                <w:sz w:val="20"/>
                <w:szCs w:val="20"/>
              </w:rPr>
              <w:t xml:space="preserve">; </w:t>
            </w:r>
            <w:r w:rsidR="00B527EB">
              <w:rPr>
                <w:rFonts w:asciiTheme="minorHAnsi" w:hAnsiTheme="minorHAnsi" w:cstheme="minorHAnsi"/>
                <w:noProof/>
                <w:sz w:val="20"/>
                <w:szCs w:val="20"/>
              </w:rPr>
              <w:t xml:space="preserve">and </w:t>
            </w:r>
            <w:r>
              <w:rPr>
                <w:rFonts w:asciiTheme="minorHAnsi" w:hAnsiTheme="minorHAnsi" w:cstheme="minorHAnsi"/>
                <w:noProof/>
                <w:sz w:val="20"/>
                <w:szCs w:val="20"/>
              </w:rPr>
              <w:t xml:space="preserve">Sections 271.2 through 271.7 of </w:t>
            </w:r>
            <w:r w:rsidR="00B527EB">
              <w:rPr>
                <w:rFonts w:asciiTheme="minorHAnsi" w:hAnsiTheme="minorHAnsi" w:cstheme="minorHAnsi"/>
                <w:noProof/>
                <w:sz w:val="20"/>
                <w:szCs w:val="20"/>
              </w:rPr>
              <w:t>the</w:t>
            </w:r>
            <w:r w:rsidR="00615529">
              <w:rPr>
                <w:rFonts w:asciiTheme="minorHAnsi" w:hAnsiTheme="minorHAnsi" w:cstheme="minorHAnsi"/>
                <w:noProof/>
                <w:sz w:val="20"/>
                <w:szCs w:val="20"/>
              </w:rPr>
              <w:t xml:space="preserve"> federally enacted Commonwealth </w:t>
            </w:r>
            <w:r w:rsidR="00B527EB">
              <w:rPr>
                <w:rFonts w:asciiTheme="minorHAnsi" w:hAnsiTheme="minorHAnsi" w:cstheme="minorHAnsi"/>
                <w:noProof/>
                <w:sz w:val="20"/>
                <w:szCs w:val="20"/>
              </w:rPr>
              <w:t>Criminal Code Act 1995 of Australia</w:t>
            </w:r>
            <w:r w:rsidR="00CC3F2F">
              <w:rPr>
                <w:rFonts w:asciiTheme="minorHAnsi" w:hAnsiTheme="minorHAnsi" w:cstheme="minorHAnsi"/>
                <w:sz w:val="20"/>
                <w:szCs w:val="20"/>
              </w:rPr>
              <w:t>;</w:t>
            </w:r>
            <w:r w:rsidR="006515FD">
              <w:rPr>
                <w:rFonts w:asciiTheme="minorHAnsi" w:hAnsiTheme="minorHAnsi" w:cstheme="minorHAnsi"/>
                <w:sz w:val="20"/>
                <w:szCs w:val="20"/>
              </w:rPr>
              <w:t xml:space="preserve"> Crimes Legislation Amendment Act 2013</w:t>
            </w:r>
            <w:r w:rsidR="00B527EB">
              <w:rPr>
                <w:rFonts w:asciiTheme="minorHAnsi" w:hAnsiTheme="minorHAnsi" w:cstheme="minorHAnsi"/>
                <w:noProof/>
                <w:sz w:val="20"/>
                <w:szCs w:val="20"/>
              </w:rPr>
              <w:t xml:space="preserve"> </w:t>
            </w:r>
            <w:r w:rsidR="00F65390" w:rsidRPr="00AA2315">
              <w:rPr>
                <w:rFonts w:asciiTheme="minorHAnsi" w:hAnsiTheme="minorHAnsi" w:cstheme="minorHAnsi"/>
                <w:noProof/>
                <w:sz w:val="20"/>
                <w:szCs w:val="20"/>
              </w:rPr>
              <w:fldChar w:fldCharType="begin">
                <w:fldData xml:space="preserve">PEVuZE5vdGU+PENpdGUgRXhjbHVkZUF1dGg9IjEiPjxSZWNOdW0+ODwvUmVjTnVtPjxEaXNwbGF5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</w:fldData>
              </w:fldChar>
            </w:r>
            <w:r w:rsidR="00E16457">
              <w:rPr>
                <w:rFonts w:asciiTheme="minorHAnsi" w:hAnsiTheme="minorHAnsi" w:cstheme="minorHAnsi"/>
                <w:noProof/>
                <w:sz w:val="20"/>
                <w:szCs w:val="20"/>
              </w:rPr>
              <w:instrText xml:space="preserve"> ADDIN EN.CITE </w:instrText>
            </w:r>
            <w:r w:rsidR="00E16457">
              <w:rPr>
                <w:rFonts w:asciiTheme="minorHAnsi" w:hAnsiTheme="minorHAnsi" w:cstheme="minorHAnsi"/>
                <w:noProof/>
                <w:sz w:val="20"/>
                <w:szCs w:val="20"/>
              </w:rPr>
              <w:fldChar w:fldCharType="begin">
                <w:fldData xml:space="preserve">PEVuZE5vdGU+PENpdGUgRXhjbHVkZUF1dGg9IjEiPjxSZWNOdW0+ODwvUmVjTnVtPjxEaXNwbGF5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</w:fldData>
              </w:fldChar>
            </w:r>
            <w:r w:rsidR="00E16457">
              <w:rPr>
                <w:rFonts w:asciiTheme="minorHAnsi" w:hAnsiTheme="minorHAnsi" w:cstheme="minorHAnsi"/>
                <w:noProof/>
                <w:sz w:val="20"/>
                <w:szCs w:val="20"/>
              </w:rPr>
              <w:instrText xml:space="preserve"> ADDIN EN.CITE.DATA </w:instrText>
            </w:r>
            <w:r w:rsidR="00E16457">
              <w:rPr>
                <w:rFonts w:asciiTheme="minorHAnsi" w:hAnsiTheme="minorHAnsi" w:cstheme="minorHAnsi"/>
                <w:noProof/>
                <w:sz w:val="20"/>
                <w:szCs w:val="20"/>
              </w:rPr>
            </w:r>
            <w:r w:rsidR="00E16457">
              <w:rPr>
                <w:rFonts w:asciiTheme="minorHAnsi" w:hAnsiTheme="minorHAnsi" w:cstheme="minorHAnsi"/>
                <w:noProof/>
                <w:sz w:val="20"/>
                <w:szCs w:val="20"/>
              </w:rPr>
              <w:fldChar w:fldCharType="end"/>
            </w:r>
            <w:r w:rsidR="00F65390" w:rsidRPr="00AA2315">
              <w:rPr>
                <w:rFonts w:asciiTheme="minorHAnsi" w:hAnsiTheme="minorHAnsi" w:cstheme="minorHAnsi"/>
                <w:noProof/>
                <w:sz w:val="20"/>
                <w:szCs w:val="20"/>
              </w:rPr>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4" w:tooltip=",  #8" w:history="1">
              <w:r w:rsidR="00B319B4">
                <w:rPr>
                  <w:rFonts w:asciiTheme="minorHAnsi" w:hAnsiTheme="minorHAnsi" w:cstheme="minorHAnsi"/>
                  <w:noProof/>
                  <w:sz w:val="20"/>
                  <w:szCs w:val="20"/>
                </w:rPr>
                <w:t>4-9</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2390C842" w14:textId="77777777" w:rsidTr="00116503">
        <w:tc>
          <w:tcPr>
            <w:tcW w:w="3066" w:type="dxa"/>
          </w:tcPr>
          <w:p w14:paraId="262E0DB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52" w:type="dxa"/>
          </w:tcPr>
          <w:p w14:paraId="4FCFDD9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4741290" w14:textId="77777777" w:rsidR="00734D59" w:rsidRPr="00AA2315" w:rsidRDefault="00734D59" w:rsidP="00116503">
            <w:pPr>
              <w:rPr>
                <w:rFonts w:asciiTheme="minorHAnsi" w:hAnsiTheme="minorHAnsi" w:cstheme="minorHAnsi"/>
                <w:sz w:val="20"/>
                <w:szCs w:val="20"/>
              </w:rPr>
            </w:pPr>
          </w:p>
        </w:tc>
        <w:tc>
          <w:tcPr>
            <w:tcW w:w="4193" w:type="dxa"/>
          </w:tcPr>
          <w:p w14:paraId="23F90710" w14:textId="1FCA30FB" w:rsidR="00734D59"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Commonwealth Criminal Code Act 1995</w:t>
            </w:r>
            <w:r w:rsidR="00CC3F2F">
              <w:rPr>
                <w:rFonts w:asciiTheme="minorHAnsi" w:hAnsiTheme="minorHAnsi" w:cstheme="minorHAnsi"/>
                <w:sz w:val="20"/>
                <w:szCs w:val="20"/>
              </w:rPr>
              <w:t>;</w:t>
            </w:r>
            <w:r w:rsidR="006515FD">
              <w:rPr>
                <w:rFonts w:asciiTheme="minorHAnsi" w:hAnsiTheme="minorHAnsi" w:cstheme="minorHAnsi"/>
                <w:sz w:val="20"/>
                <w:szCs w:val="20"/>
              </w:rPr>
              <w:t xml:space="preserve"> Crimes Legislation Amendment Act 2013</w:t>
            </w:r>
            <w:r>
              <w:rPr>
                <w:rFonts w:asciiTheme="minorHAnsi" w:hAnsiTheme="minorHAnsi" w:cstheme="minorHAnsi"/>
                <w:sz w:val="20"/>
                <w:szCs w:val="20"/>
              </w:rPr>
              <w:t xml:space="preserve">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ExcludeYear="1"&gt;&lt;RecNum&gt;9&lt;/RecNum&gt;&lt;DisplayText&gt;(5)&lt;/DisplayText&gt;&lt;record&gt;&lt;rec-number&gt;9&lt;/rec-number&gt;&lt;foreign-keys&gt;&lt;key app="EN" db-id="9wepzeztipwp0jee0acxr2sltzf0959zzvet"&gt;9&lt;/key&gt;&lt;/foreign-keys&gt;&lt;ref-type name="Statute"&gt;31&lt;/ref-type&gt;&lt;contributors&gt;&lt;/contributors&gt;&lt;titles&gt;&lt;title&gt;The Criminal Code Act 1995&lt;/title&gt;&lt;/titles&gt;&lt;keywords&gt;&lt;keyword&gt;Cocos (Keeling)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F65390" w:rsidRPr="00AA2315">
              <w:rPr>
                <w:rFonts w:asciiTheme="minorHAnsi" w:hAnsiTheme="minorHAnsi" w:cstheme="minorHAnsi"/>
                <w:noProof/>
                <w:sz w:val="20"/>
                <w:szCs w:val="20"/>
              </w:rPr>
              <w:fldChar w:fldCharType="separate"/>
            </w:r>
            <w:r w:rsidR="00E16457">
              <w:rPr>
                <w:rFonts w:asciiTheme="minorHAnsi" w:hAnsiTheme="minorHAnsi" w:cstheme="minorHAnsi"/>
                <w:noProof/>
                <w:sz w:val="20"/>
                <w:szCs w:val="20"/>
              </w:rPr>
              <w:t>(</w:t>
            </w:r>
            <w:hyperlink w:anchor="_ENREF_5" w:tooltip=",  #9" w:history="1">
              <w:r w:rsidR="00B319B4">
                <w:rPr>
                  <w:rFonts w:asciiTheme="minorHAnsi" w:hAnsiTheme="minorHAnsi" w:cstheme="minorHAnsi"/>
                  <w:noProof/>
                  <w:sz w:val="20"/>
                  <w:szCs w:val="20"/>
                </w:rPr>
                <w:t>5</w:t>
              </w:r>
            </w:hyperlink>
            <w:r w:rsidR="00E16457">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188965ED" w14:textId="77777777" w:rsidTr="00116503">
        <w:trPr>
          <w:trHeight w:val="131"/>
        </w:trPr>
        <w:tc>
          <w:tcPr>
            <w:tcW w:w="3066" w:type="dxa"/>
            <w:vMerge w:val="restart"/>
          </w:tcPr>
          <w:p w14:paraId="045F3E7B" w14:textId="2DD35526"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Minimum Age for Voluntary Military Service</w:t>
            </w:r>
            <w:r w:rsidR="00E16457">
              <w:rPr>
                <w:rFonts w:asciiTheme="minorHAnsi" w:hAnsiTheme="minorHAnsi" w:cstheme="minorHAnsi"/>
                <w:sz w:val="20"/>
                <w:szCs w:val="20"/>
              </w:rPr>
              <w:t>*</w:t>
            </w:r>
          </w:p>
        </w:tc>
        <w:tc>
          <w:tcPr>
            <w:tcW w:w="1452" w:type="dxa"/>
          </w:tcPr>
          <w:p w14:paraId="54ECB87E" w14:textId="77777777" w:rsidR="00D45078"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 xml:space="preserve">Combat: </w:t>
            </w:r>
          </w:p>
          <w:p w14:paraId="186EA26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vMerge w:val="restart"/>
          </w:tcPr>
          <w:p w14:paraId="6758063A" w14:textId="77777777" w:rsidR="004B5A16"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18</w:t>
            </w:r>
          </w:p>
          <w:p w14:paraId="36F3D89B" w14:textId="77777777" w:rsidR="004B5A16" w:rsidRPr="00AA2315" w:rsidRDefault="004B5A16" w:rsidP="004B5A16">
            <w:pPr>
              <w:rPr>
                <w:rFonts w:asciiTheme="minorHAnsi" w:hAnsiTheme="minorHAnsi" w:cstheme="minorHAnsi"/>
                <w:sz w:val="20"/>
                <w:szCs w:val="20"/>
              </w:rPr>
            </w:pPr>
          </w:p>
          <w:p w14:paraId="43C97D9D" w14:textId="77777777" w:rsidR="00734D59" w:rsidRPr="00AA2315" w:rsidRDefault="00B527EB" w:rsidP="004B5A16">
            <w:pPr>
              <w:rPr>
                <w:rFonts w:asciiTheme="minorHAnsi" w:hAnsiTheme="minorHAnsi" w:cstheme="minorHAnsi"/>
                <w:sz w:val="20"/>
                <w:szCs w:val="20"/>
              </w:rPr>
            </w:pPr>
            <w:r>
              <w:rPr>
                <w:rFonts w:asciiTheme="minorHAnsi" w:hAnsiTheme="minorHAnsi" w:cstheme="minorHAnsi"/>
                <w:sz w:val="20"/>
                <w:szCs w:val="20"/>
              </w:rPr>
              <w:t>17</w:t>
            </w:r>
          </w:p>
        </w:tc>
        <w:tc>
          <w:tcPr>
            <w:tcW w:w="4193" w:type="dxa"/>
            <w:vMerge w:val="restart"/>
          </w:tcPr>
          <w:p w14:paraId="23E4B891" w14:textId="532E2F08" w:rsidR="00734D59" w:rsidRPr="00AA2315" w:rsidRDefault="0044401A" w:rsidP="00B319B4">
            <w:pPr>
              <w:rPr>
                <w:rFonts w:asciiTheme="minorHAnsi" w:hAnsiTheme="minorHAnsi" w:cstheme="minorHAnsi"/>
                <w:sz w:val="20"/>
                <w:szCs w:val="20"/>
              </w:rPr>
            </w:pPr>
            <w:r>
              <w:rPr>
                <w:rFonts w:asciiTheme="minorHAnsi" w:hAnsiTheme="minorHAnsi" w:cstheme="minorHAnsi"/>
                <w:noProof/>
                <w:sz w:val="20"/>
                <w:szCs w:val="20"/>
              </w:rPr>
              <w:t xml:space="preserve">Canberra Act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ExcludeYear="1"&gt;&lt;RecNum&gt;10&lt;/RecNum&gt;&lt;DisplayText&gt;(10)&lt;/DisplayText&gt;&lt;record&gt;&lt;rec-number&gt;10&lt;/rec-number&gt;&lt;foreign-keys&gt;&lt;key app="EN" db-id="9wepzeztipwp0jee0acxr2sltzf0959zzvet"&gt;10&lt;/key&gt;&lt;/foreign-keys&gt;&lt;ref-type name="Statute"&gt;31&lt;/ref-type&gt;&lt;contributors&gt;&lt;/contributors&gt;&lt;titles&gt;&lt;title&gt;Canberra Act 2600, &lt;/title&gt;&lt;/titles&gt;&lt;keywords&gt;&lt;keyword&gt;Cocos (Keeling) Island&lt;/keyword&gt;&lt;/keywords&gt;&lt;dates&gt;&lt;pub-dates&gt;&lt;date&gt;April 22, 2008&lt;/date&gt;&lt;/pub-dates&gt;&lt;/dates&gt;&lt;pub-location&gt;Government of Western Australia&lt;/pub-location&gt;&lt;urls&gt;&lt;related-urls&gt;&lt;url&gt;[source on file]&lt;/url&gt;&lt;/related-urls&gt;&lt;/urls&gt;&lt;/record&gt;&lt;/Cite&gt;&lt;/EndNote&gt;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10" w:tooltip=",  #10" w:history="1">
              <w:r w:rsidR="00B319B4">
                <w:rPr>
                  <w:rFonts w:asciiTheme="minorHAnsi" w:hAnsiTheme="minorHAnsi" w:cstheme="minorHAnsi"/>
                  <w:noProof/>
                  <w:sz w:val="20"/>
                  <w:szCs w:val="20"/>
                </w:rPr>
                <w:t>10</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B87A79" w14:paraId="62D75B70" w14:textId="77777777" w:rsidTr="00116503">
        <w:trPr>
          <w:trHeight w:val="130"/>
        </w:trPr>
        <w:tc>
          <w:tcPr>
            <w:tcW w:w="3066" w:type="dxa"/>
            <w:vMerge/>
          </w:tcPr>
          <w:p w14:paraId="6A17E101" w14:textId="77777777" w:rsidR="00734D59" w:rsidRPr="00AA2315" w:rsidRDefault="00734D59" w:rsidP="00116503">
            <w:pPr>
              <w:rPr>
                <w:rFonts w:asciiTheme="minorHAnsi" w:hAnsiTheme="minorHAnsi" w:cstheme="minorHAnsi"/>
                <w:sz w:val="20"/>
                <w:szCs w:val="20"/>
              </w:rPr>
            </w:pPr>
          </w:p>
        </w:tc>
        <w:tc>
          <w:tcPr>
            <w:tcW w:w="1452" w:type="dxa"/>
          </w:tcPr>
          <w:p w14:paraId="311FCE23"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Non-Combat: Yes</w:t>
            </w:r>
          </w:p>
        </w:tc>
        <w:tc>
          <w:tcPr>
            <w:tcW w:w="888" w:type="dxa"/>
            <w:vMerge/>
          </w:tcPr>
          <w:p w14:paraId="2C33E856" w14:textId="77777777" w:rsidR="00734D59" w:rsidRPr="00AA2315" w:rsidRDefault="00734D59" w:rsidP="00116503">
            <w:pPr>
              <w:rPr>
                <w:rFonts w:asciiTheme="minorHAnsi" w:hAnsiTheme="minorHAnsi" w:cstheme="minorHAnsi"/>
                <w:sz w:val="20"/>
                <w:szCs w:val="20"/>
              </w:rPr>
            </w:pPr>
          </w:p>
        </w:tc>
        <w:tc>
          <w:tcPr>
            <w:tcW w:w="4193" w:type="dxa"/>
            <w:vMerge/>
          </w:tcPr>
          <w:p w14:paraId="5E64F9FE" w14:textId="77777777" w:rsidR="00734D59" w:rsidRPr="00AA2315" w:rsidRDefault="00734D59" w:rsidP="00116503">
            <w:pPr>
              <w:rPr>
                <w:rFonts w:asciiTheme="minorHAnsi" w:hAnsiTheme="minorHAnsi" w:cstheme="minorHAnsi"/>
                <w:sz w:val="20"/>
                <w:szCs w:val="20"/>
              </w:rPr>
            </w:pPr>
          </w:p>
        </w:tc>
      </w:tr>
      <w:tr w:rsidR="00185D1D" w:rsidRPr="00B87A79" w14:paraId="2FBB8070" w14:textId="77777777" w:rsidTr="00116503">
        <w:tc>
          <w:tcPr>
            <w:tcW w:w="3066" w:type="dxa"/>
          </w:tcPr>
          <w:p w14:paraId="7ADBD38A"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52" w:type="dxa"/>
          </w:tcPr>
          <w:p w14:paraId="5E4F5F00"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25FC653C"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17</w:t>
            </w:r>
          </w:p>
        </w:tc>
        <w:tc>
          <w:tcPr>
            <w:tcW w:w="4193" w:type="dxa"/>
          </w:tcPr>
          <w:p w14:paraId="5EC4674B" w14:textId="43F54532" w:rsidR="00734D59" w:rsidRPr="00AA2315" w:rsidRDefault="0044401A" w:rsidP="00B319B4">
            <w:pPr>
              <w:rPr>
                <w:rFonts w:asciiTheme="minorHAnsi" w:hAnsiTheme="minorHAnsi" w:cstheme="minorHAnsi"/>
                <w:sz w:val="20"/>
                <w:szCs w:val="20"/>
              </w:rPr>
            </w:pPr>
            <w:r>
              <w:rPr>
                <w:rFonts w:asciiTheme="minorHAnsi" w:hAnsiTheme="minorHAnsi" w:cstheme="minorHAnsi"/>
                <w:sz w:val="20"/>
                <w:szCs w:val="20"/>
              </w:rPr>
              <w:t xml:space="preserve">Sections 6 and 7 of the </w:t>
            </w:r>
            <w:r w:rsidR="00B527EB">
              <w:rPr>
                <w:rFonts w:asciiTheme="minorHAnsi" w:hAnsiTheme="minorHAnsi" w:cstheme="minorHAnsi"/>
                <w:sz w:val="20"/>
                <w:szCs w:val="20"/>
              </w:rPr>
              <w:t>Western Australia School Education Act</w:t>
            </w:r>
            <w:r w:rsidR="00B319B4">
              <w:rPr>
                <w:rFonts w:asciiTheme="minorHAnsi" w:hAnsiTheme="minorHAnsi" w:cstheme="minorHAnsi"/>
                <w:sz w:val="20"/>
                <w:szCs w:val="20"/>
              </w:rPr>
              <w:t xml:space="preserve"> 1999</w:t>
            </w:r>
            <w:r w:rsidR="00B527EB">
              <w:rPr>
                <w:rFonts w:asciiTheme="minorHAnsi" w:hAnsiTheme="minorHAnsi" w:cstheme="minorHAnsi"/>
                <w:sz w:val="20"/>
                <w:szCs w:val="20"/>
              </w:rPr>
              <w:t xml:space="preserve">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ExcludeYear="1"&gt;&lt;RecNum&gt;12&lt;/RecNum&gt;&lt;DisplayText&gt;(11)&lt;/DisplayText&gt;&lt;record&gt;&lt;rec-number&gt;12&lt;/rec-number&gt;&lt;foreign-keys&gt;&lt;key app="EN" db-id="9wepzeztipwp0jee0acxr2sltzf0959zzvet"&gt;12&lt;/key&gt;&lt;/foreign-keys&gt;&lt;ref-type name="Statute"&gt;31&lt;/ref-type&gt;&lt;contributors&gt;&lt;/contributors&gt;&lt;titles&gt;&lt;title&gt;School Education Act 1999&lt;/title&gt;&lt;/titles&gt;&lt;keywords&gt;&lt;keyword&gt;Cocos (Keeling) Island&lt;/keyword&gt;&lt;/keywords&gt;&lt;dates&gt;&lt;pub-dates&gt;&lt;date&gt;January 1, 2001&lt;/date&gt;&lt;/pub-dates&gt;&lt;/dates&gt;&lt;pub-location&gt;Government of Western Australia&lt;/pub-location&gt;&lt;urls&gt;&lt;related-urls&gt;&lt;url&gt;http://www.austlii.edu.au/au/legis/wa/consol_act/sea1999170/&lt;/url&gt;&lt;/related-urls&gt;&lt;/urls&gt;&lt;/record&gt;&lt;/Cite&gt;&lt;/EndNote&gt;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11" w:tooltip=",  #12" w:history="1">
              <w:r w:rsidR="00B319B4">
                <w:rPr>
                  <w:rFonts w:asciiTheme="minorHAnsi" w:hAnsiTheme="minorHAnsi" w:cstheme="minorHAnsi"/>
                  <w:noProof/>
                  <w:sz w:val="20"/>
                  <w:szCs w:val="20"/>
                </w:rPr>
                <w:t>11</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r w:rsidR="00185D1D" w:rsidRPr="003E2714" w14:paraId="09A5CB6F" w14:textId="77777777" w:rsidTr="00116503">
        <w:tc>
          <w:tcPr>
            <w:tcW w:w="3066" w:type="dxa"/>
          </w:tcPr>
          <w:p w14:paraId="473B1A82"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Free Public Education</w:t>
            </w:r>
          </w:p>
        </w:tc>
        <w:tc>
          <w:tcPr>
            <w:tcW w:w="1452" w:type="dxa"/>
          </w:tcPr>
          <w:p w14:paraId="4174D48E" w14:textId="77777777" w:rsidR="00734D59" w:rsidRPr="00AA2315" w:rsidRDefault="00B527EB" w:rsidP="0011650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A0B1192" w14:textId="77777777" w:rsidR="00734D59" w:rsidRPr="00AA2315" w:rsidRDefault="00734D59" w:rsidP="00116503">
            <w:pPr>
              <w:rPr>
                <w:rFonts w:asciiTheme="minorHAnsi" w:hAnsiTheme="minorHAnsi" w:cstheme="minorHAnsi"/>
                <w:sz w:val="20"/>
                <w:szCs w:val="20"/>
              </w:rPr>
            </w:pPr>
          </w:p>
        </w:tc>
        <w:tc>
          <w:tcPr>
            <w:tcW w:w="4193" w:type="dxa"/>
          </w:tcPr>
          <w:p w14:paraId="55ADDA8A" w14:textId="7A32C50C" w:rsidR="00734D59" w:rsidRPr="00AA2315" w:rsidRDefault="0044401A" w:rsidP="00B319B4">
            <w:pPr>
              <w:rPr>
                <w:rFonts w:asciiTheme="minorHAnsi" w:hAnsiTheme="minorHAnsi" w:cstheme="minorHAnsi"/>
                <w:sz w:val="20"/>
                <w:szCs w:val="20"/>
              </w:rPr>
            </w:pPr>
            <w:r>
              <w:rPr>
                <w:rFonts w:asciiTheme="minorHAnsi" w:hAnsiTheme="minorHAnsi" w:cstheme="minorHAnsi"/>
                <w:sz w:val="20"/>
                <w:szCs w:val="20"/>
              </w:rPr>
              <w:t xml:space="preserve">Section 98 of the </w:t>
            </w:r>
            <w:r w:rsidR="00B527EB">
              <w:rPr>
                <w:rFonts w:asciiTheme="minorHAnsi" w:hAnsiTheme="minorHAnsi" w:cstheme="minorHAnsi"/>
                <w:sz w:val="20"/>
                <w:szCs w:val="20"/>
              </w:rPr>
              <w:t xml:space="preserve">Western Australia School Education Act </w:t>
            </w:r>
            <w:r w:rsidR="00B319B4">
              <w:rPr>
                <w:rFonts w:asciiTheme="minorHAnsi" w:hAnsiTheme="minorHAnsi" w:cstheme="minorHAnsi"/>
                <w:sz w:val="20"/>
                <w:szCs w:val="20"/>
              </w:rPr>
              <w:t xml:space="preserve">1999 </w:t>
            </w:r>
            <w:r w:rsidR="00F65390" w:rsidRPr="00AA2315">
              <w:rPr>
                <w:rFonts w:asciiTheme="minorHAnsi" w:hAnsiTheme="minorHAnsi" w:cstheme="minorHAnsi"/>
                <w:noProof/>
                <w:sz w:val="20"/>
                <w:szCs w:val="20"/>
              </w:rPr>
              <w:fldChar w:fldCharType="begin"/>
            </w:r>
            <w:r w:rsidR="00E16457">
              <w:rPr>
                <w:rFonts w:asciiTheme="minorHAnsi" w:hAnsiTheme="minorHAnsi" w:cstheme="minorHAnsi"/>
                <w:noProof/>
                <w:sz w:val="20"/>
                <w:szCs w:val="20"/>
              </w:rPr>
              <w:instrText xml:space="preserve"> ADDIN EN.CITE &lt;EndNote&gt;&lt;Cite ExcludeAuth="1" ExcludeYear="1"&gt;&lt;RecNum&gt;12&lt;/RecNum&gt;&lt;DisplayText&gt;(11)&lt;/DisplayText&gt;&lt;record&gt;&lt;rec-number&gt;12&lt;/rec-number&gt;&lt;foreign-keys&gt;&lt;key app="EN" db-id="9wepzeztipwp0jee0acxr2sltzf0959zzvet"&gt;12&lt;/key&gt;&lt;/foreign-keys&gt;&lt;ref-type name="Statute"&gt;31&lt;/ref-type&gt;&lt;contributors&gt;&lt;/contributors&gt;&lt;titles&gt;&lt;title&gt;School Education Act 1999&lt;/title&gt;&lt;/titles&gt;&lt;keywords&gt;&lt;keyword&gt;Cocos (Keeling) Island&lt;/keyword&gt;&lt;/keywords&gt;&lt;dates&gt;&lt;pub-dates&gt;&lt;date&gt;January 1, 2001&lt;/date&gt;&lt;/pub-dates&gt;&lt;/dates&gt;&lt;pub-location&gt;Government of Western Australia&lt;/pub-location&gt;&lt;urls&gt;&lt;related-urls&gt;&lt;url&gt;http://www.austlii.edu.au/au/legis/wa/consol_act/sea1999170/&lt;/url&gt;&lt;/related-urls&gt;&lt;/urls&gt;&lt;/record&gt;&lt;/Cite&gt;&lt;/EndNote&gt;</w:instrText>
            </w:r>
            <w:r w:rsidR="00F65390" w:rsidRPr="00AA2315">
              <w:rPr>
                <w:rFonts w:asciiTheme="minorHAnsi" w:hAnsiTheme="minorHAnsi" w:cstheme="minorHAnsi"/>
                <w:noProof/>
                <w:sz w:val="20"/>
                <w:szCs w:val="20"/>
              </w:rPr>
              <w:fldChar w:fldCharType="separate"/>
            </w:r>
            <w:r w:rsidR="00D25099">
              <w:rPr>
                <w:rFonts w:asciiTheme="minorHAnsi" w:hAnsiTheme="minorHAnsi" w:cstheme="minorHAnsi"/>
                <w:noProof/>
                <w:sz w:val="20"/>
                <w:szCs w:val="20"/>
              </w:rPr>
              <w:t>(</w:t>
            </w:r>
            <w:hyperlink w:anchor="_ENREF_11" w:tooltip=",  #12" w:history="1">
              <w:r w:rsidR="00B319B4">
                <w:rPr>
                  <w:rFonts w:asciiTheme="minorHAnsi" w:hAnsiTheme="minorHAnsi" w:cstheme="minorHAnsi"/>
                  <w:noProof/>
                  <w:sz w:val="20"/>
                  <w:szCs w:val="20"/>
                </w:rPr>
                <w:t>11</w:t>
              </w:r>
            </w:hyperlink>
            <w:r w:rsidR="00D25099">
              <w:rPr>
                <w:rFonts w:asciiTheme="minorHAnsi" w:hAnsiTheme="minorHAnsi" w:cstheme="minorHAnsi"/>
                <w:noProof/>
                <w:sz w:val="20"/>
                <w:szCs w:val="20"/>
              </w:rPr>
              <w:t>)</w:t>
            </w:r>
            <w:r w:rsidR="00F65390" w:rsidRPr="00AA2315">
              <w:rPr>
                <w:rFonts w:asciiTheme="minorHAnsi" w:hAnsiTheme="minorHAnsi" w:cstheme="minorHAnsi"/>
                <w:noProof/>
                <w:sz w:val="20"/>
                <w:szCs w:val="20"/>
              </w:rPr>
              <w:fldChar w:fldCharType="end"/>
            </w:r>
          </w:p>
        </w:tc>
      </w:tr>
    </w:tbl>
    <w:p w14:paraId="342DFCE8" w14:textId="7E4F3691" w:rsidR="00645E9C" w:rsidRPr="00645E9C" w:rsidRDefault="00645E9C" w:rsidP="00645E9C">
      <w:pPr>
        <w:rPr>
          <w:rFonts w:asciiTheme="minorHAnsi" w:hAnsiTheme="minorHAnsi" w:cstheme="minorHAnsi"/>
          <w:sz w:val="20"/>
          <w:szCs w:val="20"/>
        </w:rPr>
      </w:pPr>
      <w:r w:rsidRPr="00645E9C">
        <w:rPr>
          <w:rFonts w:asciiTheme="minorHAnsi" w:hAnsiTheme="minorHAnsi" w:cstheme="minorHAnsi"/>
          <w:sz w:val="20"/>
          <w:szCs w:val="20"/>
        </w:rPr>
        <w:t xml:space="preserve">* No conscription </w:t>
      </w:r>
      <w:r w:rsidR="00E01357">
        <w:rPr>
          <w:rFonts w:asciiTheme="minorHAnsi" w:hAnsiTheme="minorHAnsi" w:cstheme="minorHAnsi"/>
          <w:sz w:val="20"/>
          <w:szCs w:val="20"/>
        </w:rPr>
        <w:fldChar w:fldCharType="begin"/>
      </w:r>
      <w:r w:rsidR="00E16457">
        <w:rPr>
          <w:rFonts w:asciiTheme="minorHAnsi" w:hAnsiTheme="minorHAnsi" w:cstheme="minorHAnsi"/>
          <w:sz w:val="20"/>
          <w:szCs w:val="20"/>
        </w:rPr>
        <w:instrText xml:space="preserve"> ADDIN EN.CITE &lt;EndNote&gt;&lt;Cite ExcludeAuth="1" ExcludeYear="1"&gt;&lt;RecNum&gt;10&lt;/RecNum&gt;&lt;DisplayText&gt;(10)&lt;/DisplayText&gt;&lt;record&gt;&lt;rec-number&gt;10&lt;/rec-number&gt;&lt;foreign-keys&gt;&lt;key app="EN" db-id="9wepzeztipwp0jee0acxr2sltzf0959zzvet"&gt;10&lt;/key&gt;&lt;/foreign-keys&gt;&lt;ref-type name="Statute"&gt;31&lt;/ref-type&gt;&lt;contributors&gt;&lt;/contributors&gt;&lt;titles&gt;&lt;title&gt;Canberra Act 2600, &lt;/title&gt;&lt;/titles&gt;&lt;keywords&gt;&lt;keyword&gt;Cocos (Keeling) Island&lt;/keyword&gt;&lt;/keywords&gt;&lt;dates&gt;&lt;pub-dates&gt;&lt;date&gt;April 22, 2008&lt;/date&gt;&lt;/pub-dates&gt;&lt;/dates&gt;&lt;pub-location&gt;Government of Western Australia&lt;/pub-location&gt;&lt;urls&gt;&lt;related-urls&gt;&lt;url&gt;[source on file]&lt;/url&gt;&lt;/related-urls&gt;&lt;/urls&gt;&lt;/record&gt;&lt;/Cite&gt;&lt;/EndNote&gt;</w:instrText>
      </w:r>
      <w:r w:rsidR="00E01357">
        <w:rPr>
          <w:rFonts w:asciiTheme="minorHAnsi" w:hAnsiTheme="minorHAnsi" w:cstheme="minorHAnsi"/>
          <w:sz w:val="20"/>
          <w:szCs w:val="20"/>
        </w:rPr>
        <w:fldChar w:fldCharType="separate"/>
      </w:r>
      <w:r w:rsidR="00E01357">
        <w:rPr>
          <w:rFonts w:asciiTheme="minorHAnsi" w:hAnsiTheme="minorHAnsi" w:cstheme="minorHAnsi"/>
          <w:noProof/>
          <w:sz w:val="20"/>
          <w:szCs w:val="20"/>
        </w:rPr>
        <w:t>(</w:t>
      </w:r>
      <w:hyperlink w:anchor="_ENREF_10" w:tooltip=",  #10" w:history="1">
        <w:r w:rsidR="00B319B4">
          <w:rPr>
            <w:rFonts w:asciiTheme="minorHAnsi" w:hAnsiTheme="minorHAnsi" w:cstheme="minorHAnsi"/>
            <w:noProof/>
            <w:sz w:val="20"/>
            <w:szCs w:val="20"/>
          </w:rPr>
          <w:t>10</w:t>
        </w:r>
      </w:hyperlink>
      <w:r w:rsidR="00E01357">
        <w:rPr>
          <w:rFonts w:asciiTheme="minorHAnsi" w:hAnsiTheme="minorHAnsi" w:cstheme="minorHAnsi"/>
          <w:noProof/>
          <w:sz w:val="20"/>
          <w:szCs w:val="20"/>
        </w:rPr>
        <w:t>)</w:t>
      </w:r>
      <w:r w:rsidR="00E01357">
        <w:rPr>
          <w:rFonts w:asciiTheme="minorHAnsi" w:hAnsiTheme="minorHAnsi" w:cstheme="minorHAnsi"/>
          <w:sz w:val="20"/>
          <w:szCs w:val="20"/>
        </w:rPr>
        <w:fldChar w:fldCharType="end"/>
      </w:r>
    </w:p>
    <w:p w14:paraId="387A18FF" w14:textId="77777777" w:rsidR="00734D59" w:rsidRPr="00FC3B33" w:rsidRDefault="00734D59" w:rsidP="00734D59">
      <w:pPr>
        <w:rPr>
          <w:rFonts w:asciiTheme="minorHAnsi" w:hAnsiTheme="minorHAnsi" w:cstheme="minorHAnsi"/>
          <w:sz w:val="22"/>
          <w:szCs w:val="22"/>
        </w:rPr>
      </w:pPr>
    </w:p>
    <w:p w14:paraId="3F1DC6E7" w14:textId="29FC3363" w:rsidR="00137B80" w:rsidRPr="00A72344" w:rsidRDefault="00C334E3" w:rsidP="00756A71">
      <w:pPr>
        <w:rPr>
          <w:rFonts w:asciiTheme="minorHAnsi" w:hAnsiTheme="minorHAnsi" w:cstheme="minorHAnsi"/>
          <w:sz w:val="22"/>
          <w:szCs w:val="22"/>
        </w:rPr>
      </w:pPr>
      <w:r w:rsidRPr="007513A1">
        <w:rPr>
          <w:rFonts w:asciiTheme="minorHAnsi" w:hAnsiTheme="minorHAnsi" w:cstheme="minorHAnsi"/>
          <w:sz w:val="22"/>
          <w:szCs w:val="22"/>
          <w:highlight w:val="yellow"/>
        </w:rPr>
        <w:t xml:space="preserve">Research found </w:t>
      </w:r>
      <w:r w:rsidRPr="001B646C">
        <w:rPr>
          <w:rFonts w:asciiTheme="minorHAnsi" w:hAnsiTheme="minorHAnsi" w:cstheme="minorHAnsi"/>
          <w:sz w:val="22"/>
          <w:szCs w:val="22"/>
          <w:highlight w:val="yellow"/>
        </w:rPr>
        <w:t>that</w:t>
      </w:r>
      <w:r w:rsidR="00766C6C" w:rsidRPr="001B646C">
        <w:rPr>
          <w:rFonts w:asciiTheme="minorHAnsi" w:hAnsiTheme="minorHAnsi" w:cstheme="minorHAnsi"/>
          <w:sz w:val="22"/>
          <w:szCs w:val="22"/>
          <w:highlight w:val="yellow"/>
        </w:rPr>
        <w:t xml:space="preserve"> </w:t>
      </w:r>
      <w:r w:rsidR="00766FB1" w:rsidRPr="001B646C">
        <w:rPr>
          <w:rFonts w:asciiTheme="minorHAnsi" w:hAnsiTheme="minorHAnsi"/>
          <w:sz w:val="22"/>
          <w:szCs w:val="22"/>
          <w:highlight w:val="yellow"/>
        </w:rPr>
        <w:t xml:space="preserve">Cocos </w:t>
      </w:r>
      <w:r w:rsidR="00766FB1">
        <w:rPr>
          <w:rFonts w:asciiTheme="minorHAnsi" w:hAnsiTheme="minorHAnsi"/>
          <w:sz w:val="22"/>
          <w:szCs w:val="22"/>
          <w:highlight w:val="yellow"/>
        </w:rPr>
        <w:t>(Keeling)</w:t>
      </w:r>
      <w:r w:rsidR="00766C6C" w:rsidRPr="00452B4F">
        <w:rPr>
          <w:rFonts w:asciiTheme="minorHAnsi" w:hAnsiTheme="minorHAnsi"/>
          <w:sz w:val="22"/>
          <w:szCs w:val="22"/>
          <w:highlight w:val="yellow"/>
        </w:rPr>
        <w:t xml:space="preserve"> Island</w:t>
      </w:r>
      <w:r w:rsidR="00766FB1">
        <w:rPr>
          <w:rFonts w:asciiTheme="minorHAnsi" w:hAnsiTheme="minorHAnsi"/>
          <w:sz w:val="22"/>
          <w:szCs w:val="22"/>
          <w:highlight w:val="yellow"/>
        </w:rPr>
        <w:t>s</w:t>
      </w:r>
      <w:r w:rsidR="00766C6C" w:rsidRPr="00452B4F">
        <w:rPr>
          <w:rFonts w:asciiTheme="minorHAnsi" w:hAnsiTheme="minorHAnsi"/>
          <w:sz w:val="22"/>
          <w:szCs w:val="22"/>
          <w:highlight w:val="yellow"/>
        </w:rPr>
        <w:t xml:space="preserve"> do not have a minimum age for hazardous work, or a list of hazardous activities</w:t>
      </w:r>
      <w:bookmarkStart w:id="1" w:name="_GoBack"/>
      <w:bookmarkEnd w:id="1"/>
      <w:r w:rsidR="002E7549">
        <w:rPr>
          <w:rFonts w:asciiTheme="minorHAnsi" w:hAnsiTheme="minorHAnsi"/>
          <w:sz w:val="22"/>
          <w:szCs w:val="22"/>
          <w:highlight w:val="yellow"/>
        </w:rPr>
        <w:t>,</w:t>
      </w:r>
      <w:r w:rsidR="00766C6C" w:rsidRPr="00452B4F">
        <w:rPr>
          <w:rFonts w:asciiTheme="minorHAnsi" w:hAnsiTheme="minorHAnsi"/>
          <w:sz w:val="22"/>
          <w:szCs w:val="22"/>
          <w:highlight w:val="yellow"/>
        </w:rPr>
        <w:t xml:space="preserve"> which leave</w:t>
      </w:r>
      <w:r w:rsidR="00645E9C">
        <w:rPr>
          <w:rFonts w:asciiTheme="minorHAnsi" w:hAnsiTheme="minorHAnsi"/>
          <w:sz w:val="22"/>
          <w:szCs w:val="22"/>
          <w:highlight w:val="yellow"/>
        </w:rPr>
        <w:t>s</w:t>
      </w:r>
      <w:r w:rsidR="00766C6C" w:rsidRPr="00452B4F">
        <w:rPr>
          <w:rFonts w:asciiTheme="minorHAnsi" w:hAnsiTheme="minorHAnsi"/>
          <w:sz w:val="22"/>
          <w:szCs w:val="22"/>
          <w:highlight w:val="yellow"/>
        </w:rPr>
        <w:t xml:space="preserve"> children vulnerable to the worst forms of child labor.</w:t>
      </w:r>
    </w:p>
    <w:p w14:paraId="746464B5" w14:textId="77777777" w:rsidR="009B6476" w:rsidRPr="00A72344" w:rsidRDefault="009B6476" w:rsidP="00756A71">
      <w:pPr>
        <w:rPr>
          <w:rFonts w:asciiTheme="minorHAnsi" w:hAnsiTheme="minorHAnsi" w:cstheme="minorHAnsi"/>
          <w:sz w:val="22"/>
          <w:szCs w:val="22"/>
        </w:rPr>
      </w:pPr>
    </w:p>
    <w:p w14:paraId="4A7856F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05ACE1BB" w14:textId="77777777" w:rsidR="009B6476" w:rsidRPr="00A72344" w:rsidRDefault="009B6476" w:rsidP="00756A71">
      <w:pPr>
        <w:rPr>
          <w:rFonts w:asciiTheme="minorHAnsi" w:hAnsiTheme="minorHAnsi" w:cstheme="minorHAnsi"/>
          <w:sz w:val="22"/>
          <w:szCs w:val="22"/>
        </w:rPr>
      </w:pPr>
    </w:p>
    <w:p w14:paraId="545C658D" w14:textId="77777777" w:rsidR="00331865" w:rsidRDefault="0052745F" w:rsidP="00C012F6">
      <w:pPr>
        <w:rPr>
          <w:rFonts w:asciiTheme="minorHAnsi" w:hAnsiTheme="minorHAnsi" w:cstheme="minorHAnsi"/>
          <w:sz w:val="22"/>
          <w:szCs w:val="22"/>
        </w:rPr>
      </w:pPr>
      <w:r>
        <w:rPr>
          <w:rFonts w:asciiTheme="minorHAnsi" w:hAnsiTheme="minorHAnsi" w:cstheme="minorHAnsi"/>
          <w:sz w:val="22"/>
          <w:szCs w:val="22"/>
        </w:rPr>
        <w:t>E</w:t>
      </w:r>
      <w:r w:rsidR="00C012F6">
        <w:rPr>
          <w:rFonts w:asciiTheme="minorHAnsi" w:hAnsiTheme="minorHAnsi" w:cstheme="minorHAnsi"/>
          <w:sz w:val="22"/>
          <w:szCs w:val="22"/>
        </w:rPr>
        <w:t>ven though there is no evidence of a problem, the</w:t>
      </w:r>
      <w:r w:rsidR="00C012F6" w:rsidRPr="00071B13">
        <w:rPr>
          <w:rFonts w:asciiTheme="minorHAnsi" w:hAnsiTheme="minorHAnsi" w:cstheme="minorHAnsi"/>
          <w:sz w:val="22"/>
          <w:szCs w:val="22"/>
        </w:rPr>
        <w:t xml:space="preserve"> Government </w:t>
      </w:r>
      <w:r w:rsidR="00C012F6">
        <w:rPr>
          <w:rFonts w:asciiTheme="minorHAnsi" w:hAnsiTheme="minorHAnsi" w:cstheme="minorHAnsi"/>
          <w:sz w:val="22"/>
          <w:szCs w:val="22"/>
        </w:rPr>
        <w:t xml:space="preserve">of Australia </w:t>
      </w:r>
      <w:r w:rsidR="00C012F6" w:rsidRPr="00071B13">
        <w:rPr>
          <w:rFonts w:asciiTheme="minorHAnsi" w:hAnsiTheme="minorHAnsi" w:cstheme="minorHAnsi"/>
          <w:sz w:val="22"/>
          <w:szCs w:val="22"/>
        </w:rPr>
        <w:t>has established institutional mechanisms for the enforcement of laws and regulations on child labor, in</w:t>
      </w:r>
      <w:r w:rsidR="00C012F6">
        <w:rPr>
          <w:rFonts w:asciiTheme="minorHAnsi" w:hAnsiTheme="minorHAnsi" w:cstheme="minorHAnsi"/>
          <w:sz w:val="22"/>
          <w:szCs w:val="22"/>
        </w:rPr>
        <w:t xml:space="preserve">cluding its worst forms, which apply to </w:t>
      </w:r>
      <w:r w:rsidR="00D45078">
        <w:rPr>
          <w:rFonts w:asciiTheme="minorHAnsi" w:hAnsiTheme="minorHAnsi" w:cstheme="minorHAnsi"/>
          <w:sz w:val="22"/>
          <w:szCs w:val="22"/>
        </w:rPr>
        <w:t xml:space="preserve">the </w:t>
      </w:r>
      <w:r w:rsidR="00C012F6">
        <w:rPr>
          <w:rFonts w:asciiTheme="minorHAnsi" w:hAnsiTheme="minorHAnsi" w:cstheme="minorHAnsi"/>
          <w:sz w:val="22"/>
          <w:szCs w:val="22"/>
        </w:rPr>
        <w:t>Cocos (Keeling) Island</w:t>
      </w:r>
      <w:r w:rsidR="00D45078">
        <w:rPr>
          <w:rFonts w:asciiTheme="minorHAnsi" w:hAnsiTheme="minorHAnsi" w:cstheme="minorHAnsi"/>
          <w:sz w:val="22"/>
          <w:szCs w:val="22"/>
        </w:rPr>
        <w:t xml:space="preserve">s </w:t>
      </w:r>
      <w:r w:rsidR="00331865">
        <w:rPr>
          <w:rFonts w:asciiTheme="minorHAnsi" w:hAnsiTheme="minorHAnsi" w:cstheme="minorHAnsi"/>
          <w:sz w:val="22"/>
          <w:szCs w:val="22"/>
        </w:rPr>
        <w:t>(Table 3</w:t>
      </w:r>
      <w:r w:rsidR="00331865" w:rsidRPr="00071B13">
        <w:rPr>
          <w:rFonts w:asciiTheme="minorHAnsi" w:hAnsiTheme="minorHAnsi" w:cstheme="minorHAnsi"/>
          <w:sz w:val="22"/>
          <w:szCs w:val="22"/>
        </w:rPr>
        <w:t>).</w:t>
      </w:r>
      <w:r w:rsidR="009706DE">
        <w:rPr>
          <w:rFonts w:asciiTheme="minorHAnsi" w:hAnsiTheme="minorHAnsi" w:cstheme="minorHAnsi"/>
          <w:sz w:val="22"/>
          <w:szCs w:val="22"/>
        </w:rPr>
        <w:t xml:space="preserve"> </w:t>
      </w:r>
    </w:p>
    <w:p w14:paraId="77B0A8E9" w14:textId="77777777" w:rsidR="009B6476" w:rsidRPr="00A72344" w:rsidRDefault="009B6476" w:rsidP="00756A71">
      <w:pPr>
        <w:rPr>
          <w:rFonts w:asciiTheme="minorHAnsi" w:hAnsiTheme="minorHAnsi" w:cstheme="minorHAnsi"/>
          <w:sz w:val="22"/>
          <w:szCs w:val="22"/>
        </w:rPr>
      </w:pPr>
    </w:p>
    <w:p w14:paraId="4F4CF8EA" w14:textId="77777777" w:rsidR="008A281E" w:rsidRPr="005567A9" w:rsidRDefault="0012698A" w:rsidP="00756A71">
      <w:pPr>
        <w:rPr>
          <w:rFonts w:asciiTheme="minorHAnsi" w:hAnsiTheme="minorHAnsi" w:cstheme="minorHAnsi"/>
          <w:b/>
          <w:bCs/>
          <w:sz w:val="22"/>
          <w:szCs w:val="22"/>
        </w:rPr>
      </w:pPr>
      <w:r w:rsidRPr="005567A9">
        <w:rPr>
          <w:rFonts w:asciiTheme="minorHAnsi" w:hAnsiTheme="minorHAnsi" w:cstheme="minorHAnsi"/>
          <w:b/>
          <w:bCs/>
          <w:sz w:val="22"/>
          <w:szCs w:val="22"/>
        </w:rPr>
        <w:t>Table 3.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6067E243" w14:textId="77777777" w:rsidTr="007B7FE0">
        <w:trPr>
          <w:trHeight w:val="70"/>
        </w:trPr>
        <w:tc>
          <w:tcPr>
            <w:tcW w:w="2448" w:type="dxa"/>
            <w:shd w:val="clear" w:color="auto" w:fill="DAEEF3" w:themeFill="accent5" w:themeFillTint="33"/>
          </w:tcPr>
          <w:p w14:paraId="56F61607" w14:textId="77777777" w:rsidR="009B6476" w:rsidRPr="00AA2315" w:rsidRDefault="00B527EB" w:rsidP="00756A71">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39B7EF66" w14:textId="77777777" w:rsidR="009B6476" w:rsidRPr="00AA2315" w:rsidRDefault="00B527EB" w:rsidP="00756A71">
            <w:pPr>
              <w:rPr>
                <w:rFonts w:asciiTheme="minorHAnsi" w:hAnsiTheme="minorHAnsi" w:cstheme="minorHAnsi"/>
                <w:b/>
                <w:sz w:val="20"/>
                <w:szCs w:val="20"/>
              </w:rPr>
            </w:pPr>
            <w:r>
              <w:rPr>
                <w:rFonts w:asciiTheme="minorHAnsi" w:hAnsiTheme="minorHAnsi" w:cstheme="minorHAnsi"/>
                <w:b/>
                <w:sz w:val="20"/>
                <w:szCs w:val="20"/>
              </w:rPr>
              <w:t>Role</w:t>
            </w:r>
          </w:p>
        </w:tc>
      </w:tr>
      <w:tr w:rsidR="009B6476" w:rsidRPr="00A72344" w14:paraId="77F4DBF2" w14:textId="77777777" w:rsidTr="00756A71">
        <w:tc>
          <w:tcPr>
            <w:tcW w:w="2448" w:type="dxa"/>
          </w:tcPr>
          <w:p w14:paraId="0C6005C0" w14:textId="509DEEE9" w:rsidR="009B6476"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Australian Federal Police, the Department of Immigration</w:t>
            </w:r>
            <w:r w:rsidR="00B319B4">
              <w:rPr>
                <w:rFonts w:asciiTheme="minorHAnsi" w:hAnsiTheme="minorHAnsi" w:cstheme="minorHAnsi"/>
                <w:sz w:val="20"/>
                <w:szCs w:val="20"/>
              </w:rPr>
              <w:t xml:space="preserve">, </w:t>
            </w:r>
            <w:r>
              <w:rPr>
                <w:rFonts w:asciiTheme="minorHAnsi" w:hAnsiTheme="minorHAnsi" w:cstheme="minorHAnsi"/>
                <w:sz w:val="20"/>
                <w:szCs w:val="20"/>
              </w:rPr>
              <w:t>and the Department of Regional Development</w:t>
            </w:r>
          </w:p>
        </w:tc>
        <w:tc>
          <w:tcPr>
            <w:tcW w:w="7020" w:type="dxa"/>
          </w:tcPr>
          <w:p w14:paraId="5AC94F52" w14:textId="1D4B2CEC" w:rsidR="009B6476"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Enforce criminal laws related to the worst forms of child labor</w:t>
            </w:r>
            <w:r w:rsidR="006E371D">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E16457">
              <w:rPr>
                <w:rFonts w:asciiTheme="minorHAnsi" w:hAnsiTheme="minorHAnsi" w:cstheme="minorHAnsi"/>
                <w:sz w:val="20"/>
                <w:szCs w:val="20"/>
              </w:rPr>
              <w:instrText xml:space="preserve"> ADDIN EN.CITE &lt;EndNote&gt;&lt;Cite ExcludeYear="1"&gt;&lt;Author&gt;U.S. Embassy- Canberra&lt;/Author&gt;&lt;RecNum&gt;3&lt;/RecNum&gt;&lt;DisplayText&gt;(9, 12)&lt;/DisplayText&gt;&lt;record&gt;&lt;rec-number&gt;3&lt;/rec-number&gt;&lt;foreign-keys&gt;&lt;key app="EN" db-id="9wepzeztipwp0jee0acxr2sltzf0959zzvet"&gt;3&lt;/key&gt;&lt;/foreign-keys&gt;&lt;ref-type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 ExcludeYear="1"&gt;&lt;Author&gt;U.S. Embassy- Canberra&lt;/Author&gt;&lt;RecNum&gt;4&lt;/RecNum&gt;&lt;record&gt;&lt;rec-number&gt;4&lt;/rec-number&gt;&lt;foreign-keys&gt;&lt;key app="EN" db-id="9wepzeztipwp0jee0acxr2sltzf0959zzvet"&gt;4&lt;/key&gt;&lt;/foreign-keys&gt;&lt;ref-type name="Report"&gt;27&lt;/ref-type&gt;&lt;contributors&gt;&lt;authors&gt;&lt;author&gt;U.S. Embassy- Canberra,&lt;/author&gt;&lt;/authors&gt;&lt;/contributors&gt;&lt;titles&gt;&lt;title&gt;reporting, February 11, 2011&lt;/title&gt;&lt;/titles&gt;&lt;keywords&gt;&lt;keyword&gt;Cocos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sidR="00D25099">
              <w:rPr>
                <w:rFonts w:asciiTheme="minorHAnsi" w:hAnsiTheme="minorHAnsi" w:cstheme="minorHAnsi"/>
                <w:noProof/>
                <w:sz w:val="20"/>
                <w:szCs w:val="20"/>
              </w:rPr>
              <w:t>(</w:t>
            </w:r>
            <w:hyperlink w:anchor="_ENREF_9" w:tooltip="U.S. Embassy- Canberra,  #4" w:history="1">
              <w:r w:rsidR="00B319B4">
                <w:rPr>
                  <w:rFonts w:asciiTheme="minorHAnsi" w:hAnsiTheme="minorHAnsi" w:cstheme="minorHAnsi"/>
                  <w:noProof/>
                  <w:sz w:val="20"/>
                  <w:szCs w:val="20"/>
                </w:rPr>
                <w:t>9</w:t>
              </w:r>
            </w:hyperlink>
            <w:r w:rsidR="00D25099">
              <w:rPr>
                <w:rFonts w:asciiTheme="minorHAnsi" w:hAnsiTheme="minorHAnsi" w:cstheme="minorHAnsi"/>
                <w:noProof/>
                <w:sz w:val="20"/>
                <w:szCs w:val="20"/>
              </w:rPr>
              <w:t xml:space="preserve">, </w:t>
            </w:r>
            <w:hyperlink w:anchor="_ENREF_12" w:tooltip="U.S. Embassy- Canberra,  #3" w:history="1">
              <w:r w:rsidR="00B319B4">
                <w:rPr>
                  <w:rFonts w:asciiTheme="minorHAnsi" w:hAnsiTheme="minorHAnsi" w:cstheme="minorHAnsi"/>
                  <w:noProof/>
                  <w:sz w:val="20"/>
                  <w:szCs w:val="20"/>
                </w:rPr>
                <w:t>12</w:t>
              </w:r>
            </w:hyperlink>
            <w:r w:rsidR="00D25099">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B6476" w:rsidRPr="00A72344" w14:paraId="52835303" w14:textId="77777777" w:rsidTr="00756A71">
        <w:tc>
          <w:tcPr>
            <w:tcW w:w="2448" w:type="dxa"/>
          </w:tcPr>
          <w:p w14:paraId="07A6C6FB" w14:textId="77777777" w:rsidR="009B6476"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Australian Federal Police</w:t>
            </w:r>
          </w:p>
        </w:tc>
        <w:tc>
          <w:tcPr>
            <w:tcW w:w="7020" w:type="dxa"/>
          </w:tcPr>
          <w:p w14:paraId="242C4C99" w14:textId="3E1B4732" w:rsidR="009B6476"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Investigate the commercial sexual exploitation of children, including pornography.</w:t>
            </w:r>
            <w:r w:rsidR="00E01357">
              <w:rPr>
                <w:rFonts w:asciiTheme="minorHAnsi" w:hAnsiTheme="minorHAnsi" w:cstheme="minorHAnsi"/>
                <w:sz w:val="20"/>
                <w:szCs w:val="20"/>
              </w:rPr>
              <w:fldChar w:fldCharType="begin"/>
            </w:r>
            <w:r w:rsidR="00E16457">
              <w:rPr>
                <w:rFonts w:asciiTheme="minorHAnsi" w:hAnsiTheme="minorHAnsi" w:cstheme="minorHAnsi"/>
                <w:sz w:val="20"/>
                <w:szCs w:val="20"/>
              </w:rPr>
              <w:instrText xml:space="preserve"> ADDIN EN.CITE &lt;EndNote&gt;&lt;Cite ExcludeYear="1"&gt;&lt;Author&gt;U.S. Embassy- Canberra&lt;/Author&gt;&lt;RecNum&gt;4&lt;/RecNum&gt;&lt;DisplayText&gt;(9)&lt;/DisplayText&gt;&lt;record&gt;&lt;rec-number&gt;4&lt;/rec-number&gt;&lt;foreign-keys&gt;&lt;key app="EN" db-id="9wepzeztipwp0jee0acxr2sltzf0959zzvet"&gt;4&lt;/key&gt;&lt;/foreign-keys&gt;&lt;ref-type name="Report"&gt;27&lt;/ref-type&gt;&lt;contributors&gt;&lt;authors&gt;&lt;author&gt;U.S. Embassy- Canberra,&lt;/author&gt;&lt;/authors&gt;&lt;/contributors&gt;&lt;titles&gt;&lt;title&gt;reporting, February 11, 2011&lt;/title&gt;&lt;/titles&gt;&lt;keywords&gt;&lt;keyword&gt;Cocos (Keeling) Island&lt;/keyword&gt;&lt;/keywords&gt;&lt;dates&gt;&lt;/dates&gt;&lt;urls&gt;&lt;/urls&gt;&lt;/record&gt;&lt;/Cite&gt;&lt;/EndNote&gt;</w:instrText>
            </w:r>
            <w:r w:rsidR="00E01357">
              <w:rPr>
                <w:rFonts w:asciiTheme="minorHAnsi" w:hAnsiTheme="minorHAnsi" w:cstheme="minorHAnsi"/>
                <w:sz w:val="20"/>
                <w:szCs w:val="20"/>
              </w:rPr>
              <w:fldChar w:fldCharType="separate"/>
            </w:r>
            <w:r w:rsidR="00E01357">
              <w:rPr>
                <w:rFonts w:asciiTheme="minorHAnsi" w:hAnsiTheme="minorHAnsi" w:cstheme="minorHAnsi"/>
                <w:noProof/>
                <w:sz w:val="20"/>
                <w:szCs w:val="20"/>
              </w:rPr>
              <w:t>(</w:t>
            </w:r>
            <w:hyperlink w:anchor="_ENREF_9" w:tooltip="U.S. Embassy- Canberra,  #4" w:history="1">
              <w:r w:rsidR="00B319B4">
                <w:rPr>
                  <w:rFonts w:asciiTheme="minorHAnsi" w:hAnsiTheme="minorHAnsi" w:cstheme="minorHAnsi"/>
                  <w:noProof/>
                  <w:sz w:val="20"/>
                  <w:szCs w:val="20"/>
                </w:rPr>
                <w:t>9</w:t>
              </w:r>
            </w:hyperlink>
            <w:r w:rsidR="00E01357">
              <w:rPr>
                <w:rFonts w:asciiTheme="minorHAnsi" w:hAnsiTheme="minorHAnsi" w:cstheme="minorHAnsi"/>
                <w:noProof/>
                <w:sz w:val="20"/>
                <w:szCs w:val="20"/>
              </w:rPr>
              <w:t>)</w:t>
            </w:r>
            <w:r w:rsidR="00E01357">
              <w:rPr>
                <w:rFonts w:asciiTheme="minorHAnsi" w:hAnsiTheme="minorHAnsi" w:cstheme="minorHAnsi"/>
                <w:sz w:val="20"/>
                <w:szCs w:val="20"/>
              </w:rPr>
              <w:fldChar w:fldCharType="end"/>
            </w:r>
          </w:p>
        </w:tc>
      </w:tr>
      <w:tr w:rsidR="009B6476" w:rsidRPr="00A72344" w14:paraId="4825F04E" w14:textId="77777777" w:rsidTr="00756A71">
        <w:tc>
          <w:tcPr>
            <w:tcW w:w="2448" w:type="dxa"/>
          </w:tcPr>
          <w:p w14:paraId="1314743B" w14:textId="55E3530F" w:rsidR="009B6476"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Australian Federal Police: Human Trafficking Team</w:t>
            </w:r>
          </w:p>
        </w:tc>
        <w:tc>
          <w:tcPr>
            <w:tcW w:w="7020" w:type="dxa"/>
          </w:tcPr>
          <w:p w14:paraId="12BBC29E" w14:textId="76BCF665" w:rsidR="009B6476" w:rsidRPr="00AA2315" w:rsidRDefault="00B527EB" w:rsidP="00B319B4">
            <w:pPr>
              <w:rPr>
                <w:rFonts w:asciiTheme="minorHAnsi" w:hAnsiTheme="minorHAnsi" w:cstheme="minorHAnsi"/>
                <w:sz w:val="20"/>
                <w:szCs w:val="20"/>
              </w:rPr>
            </w:pPr>
            <w:r>
              <w:rPr>
                <w:rFonts w:asciiTheme="minorHAnsi" w:hAnsiTheme="minorHAnsi" w:cstheme="minorHAnsi"/>
                <w:sz w:val="20"/>
                <w:szCs w:val="20"/>
              </w:rPr>
              <w:t>Maintain</w:t>
            </w:r>
            <w:r w:rsidR="0012698A" w:rsidRPr="0012698A">
              <w:rPr>
                <w:rStyle w:val="CommentReference"/>
                <w:rFonts w:asciiTheme="minorHAnsi" w:hAnsiTheme="minorHAnsi"/>
                <w:sz w:val="20"/>
                <w:szCs w:val="20"/>
              </w:rPr>
              <w:t xml:space="preserve"> </w:t>
            </w:r>
            <w:r>
              <w:rPr>
                <w:rFonts w:asciiTheme="minorHAnsi" w:hAnsiTheme="minorHAnsi" w:cstheme="minorHAnsi"/>
                <w:sz w:val="20"/>
                <w:szCs w:val="20"/>
              </w:rPr>
              <w:t>jurisdiction in trafficking matters and investigate human trafficking for the purpose of transnational sexual and labor exploitation</w:t>
            </w:r>
            <w:r w:rsidR="0026711F">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E16457">
              <w:rPr>
                <w:rFonts w:asciiTheme="minorHAnsi" w:hAnsiTheme="minorHAnsi" w:cstheme="minorHAnsi"/>
                <w:sz w:val="20"/>
                <w:szCs w:val="20"/>
              </w:rPr>
              <w:instrText xml:space="preserve"> ADDIN EN.CITE &lt;EndNote&gt;&lt;Cite&gt;&lt;Author&gt;Government of Australia&lt;/Author&gt;&lt;Year&gt;December 2008&lt;/Year&gt;&lt;RecNum&gt;5&lt;/RecNum&gt;&lt;DisplayText&gt;(7)&lt;/DisplayText&gt;&lt;record&gt;&lt;rec-number&gt;5&lt;/rec-number&gt;&lt;foreign-keys&gt;&lt;key app="EN" db-id="9wepzeztipwp0jee0acxr2sltzf0959zzvet"&gt;5&lt;/key&gt;&lt;/foreign-keys&gt;&lt;ref-type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Pornography&lt;/title&gt;&lt;/titles&gt;&lt;keywords&gt;&lt;keyword&gt;Cocos (Keeling) Island&lt;/keyword&gt;&lt;/keywords&gt;&lt;dates&gt;&lt;year&gt;December 2008&lt;/year&gt;&lt;/dates&gt;&lt;pub-location&gt;Canberra&lt;/pub-location&gt;&lt;urls&gt;&lt;related-urls&gt;&lt;url&gt;http://www.ncylc.org.au/Croc/First+Australian+Report+under+OPCRC(SC)+-+Proofread+Version+-+May+2009.pdf&lt;/url&gt;&lt;/related-urls&gt;&lt;/urls&gt;&lt;/record&gt;&lt;/Cite&gt;&lt;/EndNote&gt;</w:instrText>
            </w:r>
            <w:r w:rsidR="00F65390" w:rsidRPr="00AA2315">
              <w:rPr>
                <w:rFonts w:asciiTheme="minorHAnsi" w:hAnsiTheme="minorHAnsi" w:cstheme="minorHAnsi"/>
                <w:sz w:val="20"/>
                <w:szCs w:val="20"/>
              </w:rPr>
              <w:fldChar w:fldCharType="separate"/>
            </w:r>
            <w:r w:rsidR="00E01357">
              <w:rPr>
                <w:rFonts w:asciiTheme="minorHAnsi" w:hAnsiTheme="minorHAnsi" w:cstheme="minorHAnsi"/>
                <w:noProof/>
                <w:sz w:val="20"/>
                <w:szCs w:val="20"/>
              </w:rPr>
              <w:t>(</w:t>
            </w:r>
            <w:hyperlink w:anchor="_ENREF_7" w:tooltip="Government of Australia, December 2008 #5" w:history="1">
              <w:r w:rsidR="00B319B4">
                <w:rPr>
                  <w:rFonts w:asciiTheme="minorHAnsi" w:hAnsiTheme="minorHAnsi" w:cstheme="minorHAnsi"/>
                  <w:noProof/>
                  <w:sz w:val="20"/>
                  <w:szCs w:val="20"/>
                </w:rPr>
                <w:t>7</w:t>
              </w:r>
            </w:hyperlink>
            <w:r w:rsidR="00E01357">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B6476" w:rsidRPr="00A72344" w14:paraId="67CB1C0A" w14:textId="77777777" w:rsidTr="00756A71">
        <w:tc>
          <w:tcPr>
            <w:tcW w:w="2448" w:type="dxa"/>
          </w:tcPr>
          <w:p w14:paraId="7280B00F" w14:textId="77777777" w:rsidR="009B6476"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Australian Federal Police: Child Protection Operations Team</w:t>
            </w:r>
          </w:p>
        </w:tc>
        <w:tc>
          <w:tcPr>
            <w:tcW w:w="7020" w:type="dxa"/>
          </w:tcPr>
          <w:p w14:paraId="4DEF137A" w14:textId="21F6FC8C" w:rsidR="009B6476" w:rsidRPr="00AA2315" w:rsidRDefault="00B319B4" w:rsidP="00B319B4">
            <w:pPr>
              <w:rPr>
                <w:rFonts w:asciiTheme="minorHAnsi" w:hAnsiTheme="minorHAnsi" w:cstheme="minorHAnsi"/>
                <w:sz w:val="20"/>
                <w:szCs w:val="20"/>
              </w:rPr>
            </w:pPr>
            <w:r>
              <w:rPr>
                <w:rFonts w:asciiTheme="minorHAnsi" w:hAnsiTheme="minorHAnsi" w:cstheme="minorHAnsi"/>
                <w:sz w:val="20"/>
                <w:szCs w:val="20"/>
              </w:rPr>
              <w:t>Coordinate and investigate online and multijurisdictional online child sexual expl</w:t>
            </w:r>
            <w:r w:rsidR="00B527EB">
              <w:rPr>
                <w:rFonts w:asciiTheme="minorHAnsi" w:hAnsiTheme="minorHAnsi" w:cstheme="minorHAnsi"/>
                <w:sz w:val="20"/>
                <w:szCs w:val="20"/>
              </w:rPr>
              <w:t>oitation</w:t>
            </w:r>
            <w:r w:rsidR="0026711F">
              <w:rPr>
                <w:rFonts w:asciiTheme="minorHAnsi" w:hAnsiTheme="minorHAnsi" w:cstheme="minorHAnsi"/>
                <w:sz w:val="20"/>
                <w:szCs w:val="20"/>
              </w:rPr>
              <w:t>.</w:t>
            </w:r>
            <w:r w:rsidR="00F65390" w:rsidRPr="00AA2315">
              <w:rPr>
                <w:rFonts w:asciiTheme="minorHAnsi" w:hAnsiTheme="minorHAnsi" w:cstheme="minorHAnsi"/>
                <w:sz w:val="20"/>
                <w:szCs w:val="20"/>
              </w:rPr>
              <w:fldChar w:fldCharType="begin"/>
            </w:r>
            <w:r w:rsidR="00E16457">
              <w:rPr>
                <w:rFonts w:asciiTheme="minorHAnsi" w:hAnsiTheme="minorHAnsi" w:cstheme="minorHAnsi"/>
                <w:sz w:val="20"/>
                <w:szCs w:val="20"/>
              </w:rPr>
              <w:instrText xml:space="preserve"> ADDIN EN.CITE &lt;EndNote&gt;&lt;Cite ExcludeYear="1"&gt;&lt;Author&gt;U.S. Embassy- Canberra&lt;/Author&gt;&lt;RecNum&gt;3&lt;/RecNum&gt;&lt;DisplayText&gt;(7, 12)&lt;/DisplayText&gt;&lt;record&gt;&lt;rec-number&gt;3&lt;/rec-number&gt;&lt;foreign-keys&gt;&lt;key app="EN" db-id="9wepzeztipwp0jee0acxr2sltzf0959zzvet"&gt;3&lt;/key&gt;&lt;/foreign-keys&gt;&lt;ref-type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Island&lt;/keyword&gt;&lt;/keywords&gt;&lt;dates&gt;&lt;/dates&gt;&lt;urls&gt;&lt;/urls&gt;&lt;/record&gt;&lt;/Cite&gt;&lt;Cite&gt;&lt;Author&gt;Government of Australia&lt;/Author&gt;&lt;Year&gt;December 2008&lt;/Year&gt;&lt;RecNum&gt;5&lt;/RecNum&gt;&lt;record&gt;&lt;rec-number&gt;5&lt;/rec-number&gt;&lt;foreign-keys&gt;&lt;key app="EN" db-id="9wepzeztipwp0jee0acxr2sltzf0959zzvet"&gt;5&lt;/key&gt;&lt;/foreign-keys&gt;&lt;ref-type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Pornography&lt;/title&gt;&lt;/titles&gt;&lt;keywords&gt;&lt;keyword&gt;Cocos (Keeling)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Canberra&lt;/Author&gt;&lt;RecNum&gt;3&lt;/RecNum&gt;&lt;record&gt;&lt;rec-number&gt;3&lt;/rec-number&gt;&lt;foreign-keys&gt;&lt;key app="EN" db-id="9wepzeztipwp0jee0acxr2sltzf0959zzvet"&gt;3&lt;/key&gt;&lt;/foreign-keys&gt;&lt;ref-type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Island&lt;/keyword&gt;&lt;/keywords&gt;&lt;dates&gt;&lt;/dates&gt;&lt;urls&gt;&lt;/urls&gt;&lt;/record&gt;&lt;/Cite&gt;&lt;/EndNote&gt;</w:instrText>
            </w:r>
            <w:r w:rsidR="00F65390" w:rsidRPr="00AA2315">
              <w:rPr>
                <w:rFonts w:asciiTheme="minorHAnsi" w:hAnsiTheme="minorHAnsi" w:cstheme="minorHAnsi"/>
                <w:sz w:val="20"/>
                <w:szCs w:val="20"/>
              </w:rPr>
              <w:fldChar w:fldCharType="separate"/>
            </w:r>
            <w:r w:rsidR="00E01357">
              <w:rPr>
                <w:rFonts w:asciiTheme="minorHAnsi" w:hAnsiTheme="minorHAnsi" w:cstheme="minorHAnsi"/>
                <w:noProof/>
                <w:sz w:val="20"/>
                <w:szCs w:val="20"/>
              </w:rPr>
              <w:t>(</w:t>
            </w:r>
            <w:hyperlink w:anchor="_ENREF_7" w:tooltip="Government of Australia, December 2008 #5" w:history="1">
              <w:r>
                <w:rPr>
                  <w:rFonts w:asciiTheme="minorHAnsi" w:hAnsiTheme="minorHAnsi" w:cstheme="minorHAnsi"/>
                  <w:noProof/>
                  <w:sz w:val="20"/>
                  <w:szCs w:val="20"/>
                </w:rPr>
                <w:t>7</w:t>
              </w:r>
            </w:hyperlink>
            <w:r w:rsidR="00E01357">
              <w:rPr>
                <w:rFonts w:asciiTheme="minorHAnsi" w:hAnsiTheme="minorHAnsi" w:cstheme="minorHAnsi"/>
                <w:noProof/>
                <w:sz w:val="20"/>
                <w:szCs w:val="20"/>
              </w:rPr>
              <w:t xml:space="preserve">, </w:t>
            </w:r>
            <w:hyperlink w:anchor="_ENREF_12" w:tooltip="U.S. Embassy- Canberra,  #3" w:history="1">
              <w:r>
                <w:rPr>
                  <w:rFonts w:asciiTheme="minorHAnsi" w:hAnsiTheme="minorHAnsi" w:cstheme="minorHAnsi"/>
                  <w:noProof/>
                  <w:sz w:val="20"/>
                  <w:szCs w:val="20"/>
                </w:rPr>
                <w:t>12</w:t>
              </w:r>
            </w:hyperlink>
            <w:r w:rsidR="00E01357">
              <w:rPr>
                <w:rFonts w:asciiTheme="minorHAnsi" w:hAnsiTheme="minorHAnsi" w:cstheme="minorHAnsi"/>
                <w:noProof/>
                <w:sz w:val="20"/>
                <w:szCs w:val="20"/>
              </w:rPr>
              <w:t>)</w:t>
            </w:r>
            <w:r w:rsidR="00F65390" w:rsidRPr="00AA2315">
              <w:rPr>
                <w:rFonts w:asciiTheme="minorHAnsi" w:hAnsiTheme="minorHAnsi" w:cstheme="minorHAnsi"/>
                <w:sz w:val="20"/>
                <w:szCs w:val="20"/>
              </w:rPr>
              <w:fldChar w:fldCharType="end"/>
            </w:r>
          </w:p>
        </w:tc>
      </w:tr>
      <w:tr w:rsidR="009706DE" w:rsidRPr="00A72344" w14:paraId="25BD2908" w14:textId="77777777" w:rsidTr="00756A71">
        <w:tc>
          <w:tcPr>
            <w:tcW w:w="2448" w:type="dxa"/>
          </w:tcPr>
          <w:p w14:paraId="75FF9AF9" w14:textId="77777777" w:rsidR="009706DE" w:rsidRPr="00AA2315" w:rsidRDefault="00B527EB" w:rsidP="00756A71">
            <w:pPr>
              <w:rPr>
                <w:rFonts w:asciiTheme="minorHAnsi" w:hAnsiTheme="minorHAnsi" w:cstheme="minorHAnsi"/>
                <w:sz w:val="20"/>
                <w:szCs w:val="20"/>
              </w:rPr>
            </w:pPr>
            <w:r>
              <w:rPr>
                <w:rFonts w:asciiTheme="minorHAnsi" w:hAnsiTheme="minorHAnsi" w:cstheme="minorHAnsi"/>
                <w:sz w:val="20"/>
                <w:szCs w:val="20"/>
              </w:rPr>
              <w:t>Department of Child Protection</w:t>
            </w:r>
          </w:p>
        </w:tc>
        <w:tc>
          <w:tcPr>
            <w:tcW w:w="7020" w:type="dxa"/>
          </w:tcPr>
          <w:p w14:paraId="69E93F83" w14:textId="6F03ADD1" w:rsidR="009706DE" w:rsidRPr="00AA2315" w:rsidRDefault="00B527EB" w:rsidP="009706DE">
            <w:pPr>
              <w:rPr>
                <w:rFonts w:asciiTheme="minorHAnsi" w:hAnsiTheme="minorHAnsi" w:cstheme="minorHAnsi"/>
                <w:sz w:val="20"/>
                <w:szCs w:val="20"/>
              </w:rPr>
            </w:pPr>
            <w:r>
              <w:rPr>
                <w:rFonts w:asciiTheme="minorHAnsi" w:hAnsiTheme="minorHAnsi" w:cstheme="minorHAnsi"/>
                <w:sz w:val="20"/>
                <w:szCs w:val="20"/>
              </w:rPr>
              <w:t>Issue orders to stop a child from working if there is a risk of harm</w:t>
            </w:r>
            <w:r w:rsidR="0026711F">
              <w:rPr>
                <w:rFonts w:asciiTheme="minorHAnsi" w:hAnsiTheme="minorHAnsi" w:cstheme="minorHAnsi"/>
                <w:sz w:val="20"/>
                <w:szCs w:val="20"/>
              </w:rPr>
              <w:t>.</w:t>
            </w:r>
            <w:r w:rsidR="00B319B4">
              <w:rPr>
                <w:rFonts w:asciiTheme="minorHAnsi" w:hAnsiTheme="minorHAnsi" w:cstheme="minorHAnsi"/>
                <w:sz w:val="20"/>
                <w:szCs w:val="20"/>
              </w:rPr>
              <w:fldChar w:fldCharType="begin"/>
            </w:r>
            <w:r w:rsidR="00B319B4">
              <w:rPr>
                <w:rFonts w:asciiTheme="minorHAnsi" w:hAnsiTheme="minorHAnsi" w:cstheme="minorHAnsi"/>
                <w:sz w:val="20"/>
                <w:szCs w:val="20"/>
              </w:rPr>
              <w:instrText xml:space="preserve"> ADDIN EN.CITE &lt;EndNote&gt;&lt;Cite ExcludeYear="1"&gt;&lt;Author&gt;U.S. Embassy- Canberra&lt;/Author&gt;&lt;RecNum&gt;16&lt;/RecNum&gt;&lt;DisplayText&gt;(1, 12)&lt;/DisplayText&gt;&lt;record&gt;&lt;rec-number&gt;16&lt;/rec-number&gt;&lt;foreign-keys&gt;&lt;key app="EN" db-id="9wepzeztipwp0jee0acxr2sltzf0959zzvet"&gt;16&lt;/key&gt;&lt;/foreign-keys&gt;&lt;ref-type name="Report"&gt;27&lt;/ref-type&gt;&lt;contributors&gt;&lt;authors&gt;&lt;author&gt;U.S. Embassy- Canberra, &lt;/author&gt;&lt;/authors&gt;&lt;/contributors&gt;&lt;titles&gt;&lt;title&gt;reporting, January 13, 2015&lt;/title&gt;&lt;/titles&gt;&lt;keywords&gt;&lt;keyword&gt;Cocos (Keeling) Islands&lt;/keyword&gt;&lt;/keywords&gt;&lt;dates&gt;&lt;/dates&gt;&lt;urls&gt;&lt;/urls&gt;&lt;/record&gt;&lt;/Cite&gt;&lt;Cite ExcludeYear="1"&gt;&lt;Author&gt;U.S. Embassy- Canberra&lt;/Author&gt;&lt;RecNum&gt;3&lt;/RecNum&gt;&lt;record&gt;&lt;rec-number&gt;3&lt;/rec-number&gt;&lt;foreign-keys&gt;&lt;key app="EN" db-id="9wepzeztipwp0jee0acxr2sltzf0959zzvet"&gt;3&lt;/key&gt;&lt;/foreign-keys&gt;&lt;ref-type name="Report"&gt;27&lt;/ref-type&gt;&lt;contributors&gt;&lt;authors&gt;&lt;author&gt;U.S. Embassy- Canberra,&lt;/author&gt;&lt;/authors&gt;&lt;/contributors&gt;&lt;titles&gt;&lt;title&gt;reporting, January 19, 2012&lt;/title&gt;&lt;/titles&gt;&lt;keywords&gt;&lt;keyword&gt;Cocos (Keeling) Island&lt;/keyword&gt;&lt;/keywords&gt;&lt;dates&gt;&lt;/dates&gt;&lt;urls&gt;&lt;/urls&gt;&lt;/record&gt;&lt;/Cite&gt;&lt;/EndNote&gt;</w:instrText>
            </w:r>
            <w:r w:rsidR="00B319B4">
              <w:rPr>
                <w:rFonts w:asciiTheme="minorHAnsi" w:hAnsiTheme="minorHAnsi" w:cstheme="minorHAnsi"/>
                <w:sz w:val="20"/>
                <w:szCs w:val="20"/>
              </w:rPr>
              <w:fldChar w:fldCharType="separate"/>
            </w:r>
            <w:r w:rsidR="00B319B4">
              <w:rPr>
                <w:rFonts w:asciiTheme="minorHAnsi" w:hAnsiTheme="minorHAnsi" w:cstheme="minorHAnsi"/>
                <w:noProof/>
                <w:sz w:val="20"/>
                <w:szCs w:val="20"/>
              </w:rPr>
              <w:t>(</w:t>
            </w:r>
            <w:hyperlink w:anchor="_ENREF_1" w:tooltip="U.S. Embassy- Canberra,  #16" w:history="1">
              <w:r w:rsidR="00B319B4">
                <w:rPr>
                  <w:rFonts w:asciiTheme="minorHAnsi" w:hAnsiTheme="minorHAnsi" w:cstheme="minorHAnsi"/>
                  <w:noProof/>
                  <w:sz w:val="20"/>
                  <w:szCs w:val="20"/>
                </w:rPr>
                <w:t>1</w:t>
              </w:r>
            </w:hyperlink>
            <w:r w:rsidR="00B319B4">
              <w:rPr>
                <w:rFonts w:asciiTheme="minorHAnsi" w:hAnsiTheme="minorHAnsi" w:cstheme="minorHAnsi"/>
                <w:noProof/>
                <w:sz w:val="20"/>
                <w:szCs w:val="20"/>
              </w:rPr>
              <w:t xml:space="preserve">, </w:t>
            </w:r>
            <w:hyperlink w:anchor="_ENREF_12" w:tooltip="U.S. Embassy- Canberra,  #3" w:history="1">
              <w:r w:rsidR="00B319B4">
                <w:rPr>
                  <w:rFonts w:asciiTheme="minorHAnsi" w:hAnsiTheme="minorHAnsi" w:cstheme="minorHAnsi"/>
                  <w:noProof/>
                  <w:sz w:val="20"/>
                  <w:szCs w:val="20"/>
                </w:rPr>
                <w:t>12</w:t>
              </w:r>
            </w:hyperlink>
            <w:r w:rsidR="00B319B4">
              <w:rPr>
                <w:rFonts w:asciiTheme="minorHAnsi" w:hAnsiTheme="minorHAnsi" w:cstheme="minorHAnsi"/>
                <w:noProof/>
                <w:sz w:val="20"/>
                <w:szCs w:val="20"/>
              </w:rPr>
              <w:t>)</w:t>
            </w:r>
            <w:r w:rsidR="00B319B4">
              <w:rPr>
                <w:rFonts w:asciiTheme="minorHAnsi" w:hAnsiTheme="minorHAnsi" w:cstheme="minorHAnsi"/>
                <w:sz w:val="20"/>
                <w:szCs w:val="20"/>
              </w:rPr>
              <w:fldChar w:fldCharType="end"/>
            </w:r>
          </w:p>
          <w:p w14:paraId="34366493" w14:textId="77777777" w:rsidR="009706DE" w:rsidRPr="00AA2315" w:rsidRDefault="009706DE" w:rsidP="00D76E24">
            <w:pPr>
              <w:rPr>
                <w:rFonts w:asciiTheme="minorHAnsi" w:hAnsiTheme="minorHAnsi" w:cstheme="minorHAnsi"/>
                <w:sz w:val="20"/>
                <w:szCs w:val="20"/>
              </w:rPr>
            </w:pPr>
          </w:p>
        </w:tc>
      </w:tr>
    </w:tbl>
    <w:p w14:paraId="64DBD246" w14:textId="77777777" w:rsidR="009B6476" w:rsidRDefault="009B6476" w:rsidP="00756A71">
      <w:pPr>
        <w:rPr>
          <w:rFonts w:asciiTheme="minorHAnsi" w:hAnsiTheme="minorHAnsi" w:cstheme="minorHAnsi"/>
          <w:sz w:val="22"/>
          <w:szCs w:val="22"/>
        </w:rPr>
      </w:pPr>
    </w:p>
    <w:p w14:paraId="601EB46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14FAA4C3" w14:textId="77777777" w:rsidR="009B6476" w:rsidRPr="00A72344" w:rsidRDefault="009B6476" w:rsidP="00756A71">
      <w:pPr>
        <w:rPr>
          <w:rFonts w:asciiTheme="minorHAnsi" w:hAnsiTheme="minorHAnsi" w:cstheme="minorHAnsi"/>
          <w:bCs/>
          <w:sz w:val="22"/>
          <w:szCs w:val="22"/>
        </w:rPr>
      </w:pPr>
    </w:p>
    <w:p w14:paraId="6E8F972B" w14:textId="4C7310AD" w:rsidR="009706DE" w:rsidRPr="006E6402" w:rsidRDefault="009706DE" w:rsidP="009706DE">
      <w:pPr>
        <w:pStyle w:val="CommentText"/>
        <w:rPr>
          <w:rFonts w:asciiTheme="minorHAnsi" w:hAnsiTheme="minorHAnsi"/>
          <w:iCs/>
          <w:sz w:val="22"/>
          <w:szCs w:val="22"/>
        </w:rPr>
      </w:pPr>
      <w:r w:rsidRPr="006E6402">
        <w:rPr>
          <w:rFonts w:asciiTheme="minorHAnsi" w:hAnsiTheme="minorHAnsi"/>
          <w:iCs/>
          <w:sz w:val="22"/>
          <w:szCs w:val="22"/>
        </w:rPr>
        <w:lastRenderedPageBreak/>
        <w:t xml:space="preserve">As there is no evidence of a problem, there appears to be no need for </w:t>
      </w:r>
      <w:r>
        <w:rPr>
          <w:rFonts w:asciiTheme="minorHAnsi" w:hAnsiTheme="minorHAnsi"/>
          <w:iCs/>
          <w:sz w:val="22"/>
          <w:szCs w:val="22"/>
        </w:rPr>
        <w:t>mechanisms</w:t>
      </w:r>
      <w:r w:rsidRPr="006E6402">
        <w:rPr>
          <w:rFonts w:asciiTheme="minorHAnsi" w:hAnsiTheme="minorHAnsi"/>
          <w:iCs/>
          <w:sz w:val="22"/>
          <w:szCs w:val="22"/>
        </w:rPr>
        <w:t xml:space="preserve"> to </w:t>
      </w:r>
      <w:r w:rsidR="00731788">
        <w:rPr>
          <w:rFonts w:asciiTheme="minorHAnsi" w:hAnsiTheme="minorHAnsi"/>
          <w:iCs/>
          <w:sz w:val="22"/>
          <w:szCs w:val="22"/>
        </w:rPr>
        <w:t xml:space="preserve">coordinate efforts to </w:t>
      </w:r>
      <w:r w:rsidRPr="006E6402">
        <w:rPr>
          <w:rFonts w:asciiTheme="minorHAnsi" w:hAnsiTheme="minorHAnsi"/>
          <w:iCs/>
          <w:sz w:val="22"/>
          <w:szCs w:val="22"/>
        </w:rPr>
        <w:t>address child labor, including its worst forms</w:t>
      </w:r>
      <w:r>
        <w:rPr>
          <w:rFonts w:asciiTheme="minorHAnsi" w:hAnsiTheme="minorHAnsi"/>
          <w:iCs/>
          <w:sz w:val="22"/>
          <w:szCs w:val="22"/>
        </w:rPr>
        <w:t xml:space="preserve">. </w:t>
      </w:r>
    </w:p>
    <w:p w14:paraId="15A72DA8" w14:textId="77777777" w:rsidR="009B6476" w:rsidRPr="00A72344" w:rsidRDefault="009B6476" w:rsidP="00756A71">
      <w:pPr>
        <w:rPr>
          <w:rFonts w:asciiTheme="minorHAnsi" w:hAnsiTheme="minorHAnsi" w:cstheme="minorHAnsi"/>
          <w:bCs/>
          <w:sz w:val="22"/>
          <w:szCs w:val="22"/>
        </w:rPr>
      </w:pPr>
    </w:p>
    <w:p w14:paraId="498F423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17EB72E6" w14:textId="77777777" w:rsidR="009B6476" w:rsidRPr="00B24711" w:rsidRDefault="009B6476" w:rsidP="00756A71">
      <w:pPr>
        <w:rPr>
          <w:sz w:val="22"/>
        </w:rPr>
      </w:pPr>
    </w:p>
    <w:p w14:paraId="3EA3A943" w14:textId="586EC7C8" w:rsidR="001E3850" w:rsidRPr="00A72344" w:rsidRDefault="001E3850" w:rsidP="001E3850">
      <w:pPr>
        <w:pStyle w:val="Subtitle"/>
        <w:spacing w:after="0"/>
        <w:jc w:val="left"/>
        <w:rPr>
          <w:rFonts w:asciiTheme="minorHAnsi" w:hAnsiTheme="minorHAnsi" w:cstheme="minorHAnsi"/>
          <w:bCs/>
          <w:sz w:val="22"/>
          <w:szCs w:val="22"/>
        </w:rPr>
      </w:pPr>
      <w:r w:rsidRPr="00845A68">
        <w:rPr>
          <w:rFonts w:asciiTheme="minorHAnsi" w:hAnsiTheme="minorHAnsi" w:cstheme="minorHAnsi"/>
          <w:bCs/>
          <w:sz w:val="22"/>
          <w:szCs w:val="22"/>
        </w:rPr>
        <w:t>As there is no evidence of a problem, there appears to be no need for</w:t>
      </w:r>
      <w:r w:rsidR="00AF3902">
        <w:rPr>
          <w:rFonts w:asciiTheme="minorHAnsi" w:hAnsiTheme="minorHAnsi" w:cstheme="minorHAnsi"/>
          <w:bCs/>
          <w:sz w:val="22"/>
          <w:szCs w:val="22"/>
        </w:rPr>
        <w:t xml:space="preserve"> </w:t>
      </w:r>
      <w:r>
        <w:rPr>
          <w:rFonts w:asciiTheme="minorHAnsi" w:hAnsiTheme="minorHAnsi" w:cstheme="minorHAnsi"/>
          <w:bCs/>
          <w:sz w:val="22"/>
          <w:szCs w:val="22"/>
        </w:rPr>
        <w:t>policies</w:t>
      </w:r>
      <w:r w:rsidRPr="00845A68">
        <w:rPr>
          <w:rFonts w:asciiTheme="minorHAnsi" w:hAnsiTheme="minorHAnsi" w:cstheme="minorHAnsi"/>
          <w:bCs/>
          <w:sz w:val="22"/>
          <w:szCs w:val="22"/>
        </w:rPr>
        <w:t xml:space="preserve"> to address</w:t>
      </w:r>
      <w:r w:rsidR="008C28E8">
        <w:rPr>
          <w:rFonts w:asciiTheme="minorHAnsi" w:hAnsiTheme="minorHAnsi" w:cstheme="minorHAnsi"/>
          <w:bCs/>
          <w:sz w:val="22"/>
          <w:szCs w:val="22"/>
        </w:rPr>
        <w:t xml:space="preserve"> child labor, including its</w:t>
      </w:r>
      <w:r w:rsidRPr="00845A68">
        <w:rPr>
          <w:rFonts w:asciiTheme="minorHAnsi" w:hAnsiTheme="minorHAnsi" w:cstheme="minorHAnsi"/>
          <w:bCs/>
          <w:sz w:val="22"/>
          <w:szCs w:val="22"/>
        </w:rPr>
        <w:t xml:space="preserve"> worst forms</w:t>
      </w:r>
      <w:r w:rsidR="008C28E8">
        <w:rPr>
          <w:rFonts w:asciiTheme="minorHAnsi" w:hAnsiTheme="minorHAnsi" w:cstheme="minorHAnsi"/>
          <w:bCs/>
          <w:sz w:val="22"/>
          <w:szCs w:val="22"/>
        </w:rPr>
        <w:t>.</w:t>
      </w:r>
    </w:p>
    <w:p w14:paraId="27A142A9" w14:textId="77777777" w:rsidR="009B6476" w:rsidRPr="00A72344" w:rsidRDefault="009B6476" w:rsidP="00756A71">
      <w:pPr>
        <w:rPr>
          <w:rFonts w:asciiTheme="minorHAnsi" w:hAnsiTheme="minorHAnsi" w:cstheme="minorHAnsi"/>
          <w:sz w:val="22"/>
          <w:szCs w:val="22"/>
        </w:rPr>
      </w:pPr>
    </w:p>
    <w:p w14:paraId="708726A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A72344">
        <w:rPr>
          <w:rFonts w:asciiTheme="minorHAnsi" w:hAnsiTheme="minorHAnsi" w:cstheme="minorHAnsi"/>
          <w:sz w:val="22"/>
          <w:szCs w:val="22"/>
        </w:rPr>
        <w:t>Social Programs to Address the Worst Forms of Child Labor</w:t>
      </w:r>
    </w:p>
    <w:p w14:paraId="0BE1FB82" w14:textId="77777777" w:rsidR="009B6476" w:rsidRPr="00A72344" w:rsidRDefault="009B6476" w:rsidP="00756A71">
      <w:pPr>
        <w:rPr>
          <w:rFonts w:asciiTheme="minorHAnsi" w:hAnsiTheme="minorHAnsi" w:cstheme="minorHAnsi"/>
          <w:sz w:val="22"/>
          <w:szCs w:val="22"/>
        </w:rPr>
      </w:pPr>
    </w:p>
    <w:p w14:paraId="777A5801" w14:textId="5ACE8C9D" w:rsidR="009B6476" w:rsidRPr="00A72344" w:rsidRDefault="00845A68" w:rsidP="00756A71">
      <w:pPr>
        <w:pStyle w:val="Subtitle"/>
        <w:spacing w:after="0"/>
        <w:jc w:val="left"/>
        <w:rPr>
          <w:rFonts w:asciiTheme="minorHAnsi" w:hAnsiTheme="minorHAnsi" w:cstheme="minorHAnsi"/>
          <w:bCs/>
          <w:sz w:val="22"/>
          <w:szCs w:val="22"/>
        </w:rPr>
      </w:pPr>
      <w:r w:rsidRPr="00845A68">
        <w:rPr>
          <w:rFonts w:asciiTheme="minorHAnsi" w:hAnsiTheme="minorHAnsi" w:cstheme="minorHAnsi"/>
          <w:bCs/>
          <w:sz w:val="22"/>
          <w:szCs w:val="22"/>
        </w:rPr>
        <w:t xml:space="preserve">As there is no evidence of a problem, there appears to be no need for programs to address </w:t>
      </w:r>
      <w:r w:rsidR="008C28E8">
        <w:rPr>
          <w:rFonts w:asciiTheme="minorHAnsi" w:hAnsiTheme="minorHAnsi" w:cstheme="minorHAnsi"/>
          <w:bCs/>
          <w:sz w:val="22"/>
          <w:szCs w:val="22"/>
        </w:rPr>
        <w:t xml:space="preserve">child labor, including its worst forms. </w:t>
      </w:r>
    </w:p>
    <w:bookmarkEnd w:id="2"/>
    <w:bookmarkEnd w:id="3"/>
    <w:p w14:paraId="2B8F1DE5" w14:textId="77777777" w:rsidR="009B6476" w:rsidRPr="00A72344" w:rsidRDefault="009B6476" w:rsidP="00756A71">
      <w:pPr>
        <w:rPr>
          <w:rFonts w:asciiTheme="minorHAnsi" w:hAnsiTheme="minorHAnsi" w:cstheme="minorHAnsi"/>
          <w:sz w:val="22"/>
          <w:szCs w:val="22"/>
        </w:rPr>
      </w:pPr>
    </w:p>
    <w:p w14:paraId="2C7A93AA"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57FA072" w14:textId="77777777" w:rsidR="009B6476" w:rsidRPr="00A72344" w:rsidRDefault="009B6476" w:rsidP="00031C5E">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 xml:space="preserve">Suggested Government Actions </w:t>
      </w:r>
      <w:r w:rsidR="003F2F42" w:rsidRPr="00A72344">
        <w:rPr>
          <w:rFonts w:asciiTheme="minorHAnsi" w:hAnsiTheme="minorHAnsi" w:cstheme="minorHAnsi"/>
          <w:sz w:val="22"/>
          <w:szCs w:val="22"/>
        </w:rPr>
        <w:t>to Prevent</w:t>
      </w:r>
      <w:r w:rsidRPr="00A72344">
        <w:rPr>
          <w:rFonts w:asciiTheme="minorHAnsi" w:hAnsiTheme="minorHAnsi" w:cstheme="minorHAnsi"/>
          <w:sz w:val="22"/>
          <w:szCs w:val="22"/>
        </w:rPr>
        <w:t xml:space="preserve"> the Worst Forms of Child Labor</w:t>
      </w:r>
    </w:p>
    <w:p w14:paraId="3C3B1E64" w14:textId="77777777" w:rsidR="009B6476" w:rsidRPr="00A72344" w:rsidRDefault="009B6476" w:rsidP="00756A71">
      <w:pPr>
        <w:rPr>
          <w:rFonts w:asciiTheme="minorHAnsi" w:hAnsiTheme="minorHAnsi" w:cstheme="minorHAnsi"/>
          <w:sz w:val="22"/>
          <w:szCs w:val="22"/>
        </w:rPr>
      </w:pPr>
    </w:p>
    <w:p w14:paraId="4309A83D" w14:textId="79E11AEA" w:rsidR="006E3DA6" w:rsidRDefault="006E3DA6" w:rsidP="00C22482">
      <w:pPr>
        <w:rPr>
          <w:rFonts w:asciiTheme="minorHAnsi" w:hAnsiTheme="minorHAnsi" w:cstheme="minorHAnsi"/>
          <w:sz w:val="22"/>
          <w:szCs w:val="22"/>
        </w:rPr>
      </w:pPr>
      <w:r w:rsidRPr="00A72344">
        <w:rPr>
          <w:rFonts w:asciiTheme="minorHAnsi" w:hAnsiTheme="minorHAnsi" w:cstheme="minorHAnsi"/>
          <w:sz w:val="22"/>
          <w:szCs w:val="22"/>
        </w:rPr>
        <w:t xml:space="preserve">Based on the reporting above, </w:t>
      </w:r>
      <w:r w:rsidR="00C22482">
        <w:rPr>
          <w:rFonts w:asciiTheme="minorHAnsi" w:hAnsiTheme="minorHAnsi" w:cstheme="minorHAnsi"/>
          <w:sz w:val="22"/>
          <w:szCs w:val="22"/>
        </w:rPr>
        <w:t>suggested</w:t>
      </w:r>
      <w:r w:rsidR="00126C0B">
        <w:rPr>
          <w:rFonts w:asciiTheme="minorHAnsi" w:hAnsiTheme="minorHAnsi" w:cstheme="minorHAnsi"/>
          <w:sz w:val="22"/>
          <w:szCs w:val="22"/>
        </w:rPr>
        <w:t xml:space="preserve"> </w:t>
      </w:r>
      <w:r w:rsidRPr="00A72344">
        <w:rPr>
          <w:rFonts w:asciiTheme="minorHAnsi" w:hAnsiTheme="minorHAnsi" w:cstheme="minorHAnsi"/>
          <w:sz w:val="22"/>
          <w:szCs w:val="22"/>
        </w:rPr>
        <w:t xml:space="preserve">actions </w:t>
      </w:r>
      <w:r w:rsidR="00C22482">
        <w:rPr>
          <w:rFonts w:asciiTheme="minorHAnsi" w:hAnsiTheme="minorHAnsi" w:cstheme="minorHAnsi"/>
          <w:sz w:val="22"/>
          <w:szCs w:val="22"/>
        </w:rPr>
        <w:t xml:space="preserve">are identified that </w:t>
      </w:r>
      <w:r w:rsidRPr="00A72344">
        <w:rPr>
          <w:rFonts w:asciiTheme="minorHAnsi" w:hAnsiTheme="minorHAnsi" w:cstheme="minorHAnsi"/>
          <w:sz w:val="22"/>
          <w:szCs w:val="22"/>
        </w:rPr>
        <w:t xml:space="preserve">would advance the </w:t>
      </w:r>
      <w:r w:rsidR="009706DE">
        <w:rPr>
          <w:rFonts w:asciiTheme="minorHAnsi" w:hAnsiTheme="minorHAnsi" w:cstheme="minorHAnsi"/>
          <w:sz w:val="22"/>
          <w:szCs w:val="22"/>
        </w:rPr>
        <w:t xml:space="preserve">continued </w:t>
      </w:r>
      <w:r w:rsidR="00AB6DFC">
        <w:rPr>
          <w:rFonts w:asciiTheme="minorHAnsi" w:hAnsiTheme="minorHAnsi" w:cstheme="minorHAnsi"/>
          <w:sz w:val="22"/>
          <w:szCs w:val="22"/>
        </w:rPr>
        <w:t>prevention</w:t>
      </w:r>
      <w:r w:rsidR="009706DE">
        <w:rPr>
          <w:rFonts w:asciiTheme="minorHAnsi" w:hAnsiTheme="minorHAnsi" w:cstheme="minorHAnsi"/>
          <w:sz w:val="22"/>
          <w:szCs w:val="22"/>
        </w:rPr>
        <w:t xml:space="preserve"> </w:t>
      </w:r>
      <w:r w:rsidRPr="00A72344">
        <w:rPr>
          <w:rFonts w:asciiTheme="minorHAnsi" w:hAnsiTheme="minorHAnsi" w:cstheme="minorHAnsi"/>
          <w:sz w:val="22"/>
          <w:szCs w:val="22"/>
        </w:rPr>
        <w:t>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w:t>
      </w:r>
      <w:r w:rsidR="00845A68">
        <w:rPr>
          <w:rFonts w:asciiTheme="minorHAnsi" w:hAnsiTheme="minorHAnsi" w:cstheme="minorHAnsi"/>
          <w:sz w:val="22"/>
          <w:szCs w:val="22"/>
        </w:rPr>
        <w:t>in the Cocos (Keeling) Islands</w:t>
      </w:r>
      <w:r w:rsidR="00126C0B">
        <w:rPr>
          <w:rFonts w:asciiTheme="minorHAnsi" w:hAnsiTheme="minorHAnsi" w:cstheme="minorHAnsi"/>
          <w:sz w:val="22"/>
          <w:szCs w:val="22"/>
        </w:rPr>
        <w:t xml:space="preserve"> (Table 4)</w:t>
      </w:r>
      <w:r w:rsidR="009706DE">
        <w:rPr>
          <w:rFonts w:asciiTheme="minorHAnsi" w:hAnsiTheme="minorHAnsi" w:cstheme="minorHAnsi"/>
          <w:sz w:val="22"/>
          <w:szCs w:val="22"/>
        </w:rPr>
        <w:t>.</w:t>
      </w:r>
    </w:p>
    <w:p w14:paraId="6487F1B1" w14:textId="77777777" w:rsidR="009706DE" w:rsidRDefault="009706DE" w:rsidP="00AB6DFC">
      <w:pPr>
        <w:rPr>
          <w:rFonts w:asciiTheme="minorHAnsi" w:hAnsiTheme="minorHAnsi" w:cstheme="minorHAnsi"/>
          <w:sz w:val="22"/>
          <w:szCs w:val="22"/>
        </w:rPr>
      </w:pPr>
    </w:p>
    <w:p w14:paraId="4E5002B8" w14:textId="4BD27679" w:rsidR="009706DE" w:rsidRPr="00B24711" w:rsidRDefault="009706DE" w:rsidP="009706DE">
      <w:pPr>
        <w:pStyle w:val="Subtitle"/>
        <w:spacing w:after="0"/>
        <w:jc w:val="left"/>
        <w:rPr>
          <w:rFonts w:asciiTheme="minorHAnsi" w:hAnsiTheme="minorHAnsi" w:cstheme="minorHAnsi"/>
          <w:b/>
          <w:bCs/>
          <w:sz w:val="22"/>
          <w:szCs w:val="22"/>
        </w:rPr>
      </w:pPr>
      <w:r w:rsidRPr="00B24711">
        <w:rPr>
          <w:rFonts w:asciiTheme="minorHAnsi" w:hAnsiTheme="minorHAnsi" w:cstheme="minorHAnsi"/>
          <w:b/>
          <w:bCs/>
          <w:sz w:val="22"/>
          <w:szCs w:val="22"/>
        </w:rPr>
        <w:t>Table 4.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9706DE" w:rsidRPr="00F538F1" w14:paraId="43738F3B" w14:textId="77777777" w:rsidTr="00DA78BF">
        <w:tc>
          <w:tcPr>
            <w:tcW w:w="1908" w:type="dxa"/>
            <w:tcBorders>
              <w:top w:val="single" w:sz="4" w:space="0" w:color="auto"/>
              <w:bottom w:val="single" w:sz="4" w:space="0" w:color="auto"/>
            </w:tcBorders>
            <w:shd w:val="clear" w:color="auto" w:fill="DAEEF3" w:themeFill="accent5" w:themeFillTint="33"/>
          </w:tcPr>
          <w:p w14:paraId="6E852A80" w14:textId="77777777" w:rsidR="009706DE" w:rsidRPr="00F538F1" w:rsidRDefault="009706DE" w:rsidP="005F2831">
            <w:pPr>
              <w:rPr>
                <w:rFonts w:asciiTheme="minorHAnsi" w:hAnsiTheme="minorHAnsi" w:cstheme="minorHAnsi"/>
                <w:b/>
                <w:sz w:val="20"/>
                <w:szCs w:val="20"/>
              </w:rPr>
            </w:pPr>
            <w:r w:rsidRPr="00F538F1">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5BC72A8" w14:textId="77777777" w:rsidR="009706DE" w:rsidRPr="00F538F1" w:rsidRDefault="009706DE" w:rsidP="005F2831">
            <w:pPr>
              <w:rPr>
                <w:rFonts w:asciiTheme="minorHAnsi" w:hAnsiTheme="minorHAnsi" w:cstheme="minorHAnsi"/>
                <w:b/>
                <w:sz w:val="20"/>
                <w:szCs w:val="20"/>
              </w:rPr>
            </w:pPr>
            <w:r w:rsidRPr="00F538F1">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98737C7" w14:textId="77777777" w:rsidR="009706DE" w:rsidRPr="00F538F1" w:rsidRDefault="009706DE" w:rsidP="00031C5E">
            <w:pPr>
              <w:jc w:val="center"/>
              <w:rPr>
                <w:rFonts w:asciiTheme="minorHAnsi" w:hAnsiTheme="minorHAnsi" w:cstheme="minorHAnsi"/>
                <w:b/>
                <w:sz w:val="20"/>
                <w:szCs w:val="20"/>
              </w:rPr>
            </w:pPr>
            <w:r w:rsidRPr="00F538F1">
              <w:rPr>
                <w:rFonts w:asciiTheme="minorHAnsi" w:hAnsiTheme="minorHAnsi" w:cstheme="minorHAnsi"/>
                <w:b/>
                <w:sz w:val="20"/>
                <w:szCs w:val="20"/>
              </w:rPr>
              <w:t xml:space="preserve">Year(s) </w:t>
            </w:r>
            <w:r w:rsidR="00031C5E">
              <w:rPr>
                <w:rFonts w:asciiTheme="minorHAnsi" w:hAnsiTheme="minorHAnsi" w:cstheme="minorHAnsi"/>
                <w:b/>
                <w:sz w:val="20"/>
                <w:szCs w:val="20"/>
              </w:rPr>
              <w:t>Suggested</w:t>
            </w:r>
          </w:p>
        </w:tc>
      </w:tr>
      <w:tr w:rsidR="0082121F" w:rsidRPr="0080093F" w14:paraId="1CD210C0" w14:textId="77777777" w:rsidTr="00DA78BF">
        <w:tc>
          <w:tcPr>
            <w:tcW w:w="1908" w:type="dxa"/>
            <w:vMerge w:val="restart"/>
            <w:tcBorders>
              <w:top w:val="single" w:sz="4" w:space="0" w:color="auto"/>
              <w:bottom w:val="single" w:sz="4" w:space="0" w:color="auto"/>
            </w:tcBorders>
          </w:tcPr>
          <w:p w14:paraId="434A9E47" w14:textId="1B91CA86" w:rsidR="0082121F" w:rsidRPr="0080093F" w:rsidRDefault="00796B96" w:rsidP="00796B96">
            <w:pPr>
              <w:rPr>
                <w:rFonts w:asciiTheme="minorHAnsi" w:hAnsiTheme="minorHAnsi" w:cstheme="minorHAnsi"/>
                <w:sz w:val="20"/>
                <w:szCs w:val="20"/>
              </w:rPr>
            </w:pPr>
            <w:r w:rsidRPr="0080093F">
              <w:rPr>
                <w:rFonts w:asciiTheme="minorHAnsi" w:hAnsiTheme="minorHAnsi" w:cstheme="minorHAnsi"/>
                <w:sz w:val="20"/>
                <w:szCs w:val="20"/>
              </w:rPr>
              <w:t>L</w:t>
            </w:r>
            <w:r>
              <w:rPr>
                <w:rFonts w:asciiTheme="minorHAnsi" w:hAnsiTheme="minorHAnsi" w:cstheme="minorHAnsi"/>
                <w:sz w:val="20"/>
                <w:szCs w:val="20"/>
              </w:rPr>
              <w:t>egal Framework</w:t>
            </w:r>
          </w:p>
        </w:tc>
        <w:tc>
          <w:tcPr>
            <w:tcW w:w="5940" w:type="dxa"/>
            <w:tcBorders>
              <w:top w:val="single" w:sz="4" w:space="0" w:color="auto"/>
              <w:bottom w:val="single" w:sz="4" w:space="0" w:color="auto"/>
            </w:tcBorders>
          </w:tcPr>
          <w:p w14:paraId="20A6ED73" w14:textId="6417D659" w:rsidR="0082121F" w:rsidRPr="0080093F" w:rsidRDefault="0082121F">
            <w:pPr>
              <w:rPr>
                <w:rFonts w:asciiTheme="minorHAnsi" w:hAnsiTheme="minorHAnsi" w:cstheme="minorHAnsi"/>
                <w:sz w:val="20"/>
                <w:szCs w:val="20"/>
              </w:rPr>
            </w:pPr>
            <w:r w:rsidRPr="0080093F">
              <w:rPr>
                <w:rFonts w:asciiTheme="minorHAnsi" w:hAnsiTheme="minorHAnsi" w:cs="Calibri"/>
                <w:sz w:val="20"/>
                <w:szCs w:val="20"/>
              </w:rPr>
              <w:t xml:space="preserve">Clarify whether </w:t>
            </w:r>
            <w:r>
              <w:rPr>
                <w:rFonts w:asciiTheme="minorHAnsi" w:hAnsiTheme="minorHAnsi" w:cs="Calibri"/>
                <w:sz w:val="20"/>
                <w:szCs w:val="20"/>
              </w:rPr>
              <w:t>the Cocos (Keeling) Islands</w:t>
            </w:r>
            <w:r w:rsidRPr="0080093F">
              <w:rPr>
                <w:rFonts w:asciiTheme="minorHAnsi" w:hAnsiTheme="minorHAnsi" w:cs="Calibri"/>
                <w:sz w:val="20"/>
                <w:szCs w:val="20"/>
              </w:rPr>
              <w:t xml:space="preserve"> </w:t>
            </w:r>
            <w:r w:rsidR="00D45078" w:rsidRPr="0080093F">
              <w:rPr>
                <w:rFonts w:asciiTheme="minorHAnsi" w:hAnsiTheme="minorHAnsi" w:cs="Calibri"/>
                <w:sz w:val="20"/>
                <w:szCs w:val="20"/>
              </w:rPr>
              <w:t>ha</w:t>
            </w:r>
            <w:r w:rsidR="00D45078">
              <w:rPr>
                <w:rFonts w:asciiTheme="minorHAnsi" w:hAnsiTheme="minorHAnsi" w:cs="Calibri"/>
                <w:sz w:val="20"/>
                <w:szCs w:val="20"/>
              </w:rPr>
              <w:t>ve</w:t>
            </w:r>
            <w:r w:rsidR="00D45078" w:rsidRPr="0080093F">
              <w:rPr>
                <w:rFonts w:asciiTheme="minorHAnsi" w:hAnsiTheme="minorHAnsi" w:cs="Calibri"/>
                <w:sz w:val="20"/>
                <w:szCs w:val="20"/>
              </w:rPr>
              <w:t xml:space="preserve"> </w:t>
            </w:r>
            <w:r w:rsidRPr="0080093F">
              <w:rPr>
                <w:rFonts w:asciiTheme="minorHAnsi" w:hAnsiTheme="minorHAnsi" w:cs="Calibri"/>
                <w:sz w:val="20"/>
                <w:szCs w:val="20"/>
              </w:rPr>
              <w:t>codified a list of hazardous activities prohibited for children under age 18.</w:t>
            </w:r>
          </w:p>
        </w:tc>
        <w:tc>
          <w:tcPr>
            <w:tcW w:w="1728" w:type="dxa"/>
            <w:tcBorders>
              <w:top w:val="single" w:sz="4" w:space="0" w:color="auto"/>
              <w:bottom w:val="single" w:sz="4" w:space="0" w:color="auto"/>
            </w:tcBorders>
          </w:tcPr>
          <w:p w14:paraId="3EF01E95" w14:textId="7B300BCE" w:rsidR="0082121F" w:rsidRPr="0080093F" w:rsidRDefault="0082121F" w:rsidP="002E7549">
            <w:pPr>
              <w:jc w:val="center"/>
              <w:rPr>
                <w:rFonts w:asciiTheme="minorHAnsi" w:hAnsiTheme="minorHAnsi" w:cstheme="minorHAnsi"/>
                <w:sz w:val="20"/>
                <w:szCs w:val="20"/>
              </w:rPr>
            </w:pPr>
            <w:r w:rsidRPr="0080093F">
              <w:rPr>
                <w:rFonts w:asciiTheme="minorHAnsi" w:hAnsiTheme="minorHAnsi" w:cs="Calibri"/>
                <w:sz w:val="20"/>
                <w:szCs w:val="20"/>
              </w:rPr>
              <w:t>2013</w:t>
            </w:r>
            <w:r w:rsidR="00AF3902">
              <w:rPr>
                <w:rFonts w:asciiTheme="minorHAnsi" w:hAnsiTheme="minorHAnsi" w:cs="Calibri"/>
                <w:sz w:val="20"/>
                <w:szCs w:val="20"/>
              </w:rPr>
              <w:t xml:space="preserve"> </w:t>
            </w:r>
            <w:r w:rsidR="002E7549">
              <w:rPr>
                <w:rFonts w:asciiTheme="minorHAnsi" w:hAnsiTheme="minorHAnsi" w:cs="Calibri"/>
                <w:sz w:val="20"/>
                <w:szCs w:val="20"/>
              </w:rPr>
              <w:t xml:space="preserve">– </w:t>
            </w:r>
            <w:r w:rsidR="006C68EB">
              <w:rPr>
                <w:rFonts w:asciiTheme="minorHAnsi" w:hAnsiTheme="minorHAnsi" w:cs="Calibri"/>
                <w:sz w:val="20"/>
                <w:szCs w:val="20"/>
              </w:rPr>
              <w:t>2014</w:t>
            </w:r>
          </w:p>
        </w:tc>
      </w:tr>
      <w:tr w:rsidR="0082121F" w:rsidRPr="0080093F" w14:paraId="4BDB374D" w14:textId="77777777" w:rsidTr="00DA78BF">
        <w:tc>
          <w:tcPr>
            <w:tcW w:w="1908" w:type="dxa"/>
            <w:vMerge/>
            <w:tcBorders>
              <w:bottom w:val="single" w:sz="4" w:space="0" w:color="auto"/>
            </w:tcBorders>
          </w:tcPr>
          <w:p w14:paraId="41D94854" w14:textId="77777777" w:rsidR="0082121F" w:rsidRPr="0080093F" w:rsidRDefault="0082121F" w:rsidP="005F2831">
            <w:pPr>
              <w:rPr>
                <w:rFonts w:asciiTheme="minorHAnsi" w:hAnsiTheme="minorHAnsi" w:cstheme="minorHAnsi"/>
                <w:sz w:val="20"/>
                <w:szCs w:val="20"/>
              </w:rPr>
            </w:pPr>
          </w:p>
        </w:tc>
        <w:tc>
          <w:tcPr>
            <w:tcW w:w="5940" w:type="dxa"/>
            <w:tcBorders>
              <w:top w:val="single" w:sz="4" w:space="0" w:color="auto"/>
              <w:bottom w:val="single" w:sz="4" w:space="0" w:color="auto"/>
            </w:tcBorders>
          </w:tcPr>
          <w:p w14:paraId="47B8894B" w14:textId="0186FEBC" w:rsidR="0082121F" w:rsidRPr="0080093F" w:rsidRDefault="0082121F">
            <w:pPr>
              <w:rPr>
                <w:rFonts w:asciiTheme="minorHAnsi" w:hAnsiTheme="minorHAnsi" w:cs="Calibri"/>
                <w:sz w:val="20"/>
                <w:szCs w:val="20"/>
              </w:rPr>
            </w:pPr>
            <w:r w:rsidRPr="0080093F">
              <w:rPr>
                <w:rFonts w:asciiTheme="minorHAnsi" w:hAnsiTheme="minorHAnsi" w:cs="Calibri"/>
                <w:sz w:val="20"/>
                <w:szCs w:val="20"/>
              </w:rPr>
              <w:t xml:space="preserve">Clarify whether </w:t>
            </w:r>
            <w:r>
              <w:rPr>
                <w:rFonts w:asciiTheme="minorHAnsi" w:hAnsiTheme="minorHAnsi" w:cs="Calibri"/>
                <w:sz w:val="20"/>
                <w:szCs w:val="20"/>
              </w:rPr>
              <w:t>the Cocos (Keeling) Islands</w:t>
            </w:r>
            <w:r w:rsidRPr="0080093F">
              <w:rPr>
                <w:rFonts w:asciiTheme="minorHAnsi" w:hAnsiTheme="minorHAnsi" w:cs="Calibri"/>
                <w:sz w:val="20"/>
                <w:szCs w:val="20"/>
              </w:rPr>
              <w:t xml:space="preserve"> </w:t>
            </w:r>
            <w:r w:rsidR="00D45078" w:rsidRPr="0080093F">
              <w:rPr>
                <w:rFonts w:asciiTheme="minorHAnsi" w:hAnsiTheme="minorHAnsi" w:cs="Calibri"/>
                <w:sz w:val="20"/>
                <w:szCs w:val="20"/>
              </w:rPr>
              <w:t>ha</w:t>
            </w:r>
            <w:r w:rsidR="00D45078">
              <w:rPr>
                <w:rFonts w:asciiTheme="minorHAnsi" w:hAnsiTheme="minorHAnsi" w:cs="Calibri"/>
                <w:sz w:val="20"/>
                <w:szCs w:val="20"/>
              </w:rPr>
              <w:t>ve</w:t>
            </w:r>
            <w:r w:rsidR="00D45078" w:rsidRPr="0080093F">
              <w:rPr>
                <w:rFonts w:asciiTheme="minorHAnsi" w:hAnsiTheme="minorHAnsi" w:cs="Calibri"/>
                <w:sz w:val="20"/>
                <w:szCs w:val="20"/>
              </w:rPr>
              <w:t xml:space="preserve"> </w:t>
            </w:r>
            <w:r>
              <w:rPr>
                <w:rFonts w:asciiTheme="minorHAnsi" w:hAnsiTheme="minorHAnsi" w:cs="Calibri"/>
                <w:sz w:val="20"/>
                <w:szCs w:val="20"/>
              </w:rPr>
              <w:t>established a minimum age for hazardous work.</w:t>
            </w:r>
          </w:p>
        </w:tc>
        <w:tc>
          <w:tcPr>
            <w:tcW w:w="1728" w:type="dxa"/>
            <w:tcBorders>
              <w:top w:val="single" w:sz="4" w:space="0" w:color="auto"/>
              <w:bottom w:val="single" w:sz="4" w:space="0" w:color="auto"/>
            </w:tcBorders>
          </w:tcPr>
          <w:p w14:paraId="0D77E6BA" w14:textId="7D41D8CA" w:rsidR="0082121F" w:rsidRPr="0080093F" w:rsidRDefault="0082121F" w:rsidP="002E7549">
            <w:pPr>
              <w:jc w:val="center"/>
              <w:rPr>
                <w:rFonts w:asciiTheme="minorHAnsi" w:hAnsiTheme="minorHAnsi" w:cs="Calibri"/>
                <w:sz w:val="20"/>
                <w:szCs w:val="20"/>
              </w:rPr>
            </w:pPr>
            <w:r w:rsidRPr="0080093F">
              <w:rPr>
                <w:rFonts w:asciiTheme="minorHAnsi" w:hAnsiTheme="minorHAnsi" w:cs="Calibri"/>
                <w:sz w:val="20"/>
                <w:szCs w:val="20"/>
              </w:rPr>
              <w:t>2013</w:t>
            </w:r>
            <w:r w:rsidR="00AF3902">
              <w:rPr>
                <w:rFonts w:asciiTheme="minorHAnsi" w:hAnsiTheme="minorHAnsi" w:cs="Calibri"/>
                <w:sz w:val="20"/>
                <w:szCs w:val="20"/>
              </w:rPr>
              <w:t xml:space="preserve"> </w:t>
            </w:r>
            <w:r w:rsidR="002E7549">
              <w:rPr>
                <w:rFonts w:asciiTheme="minorHAnsi" w:hAnsiTheme="minorHAnsi" w:cs="Calibri"/>
                <w:sz w:val="20"/>
                <w:szCs w:val="20"/>
              </w:rPr>
              <w:t xml:space="preserve">– </w:t>
            </w:r>
            <w:r w:rsidR="006C68EB">
              <w:rPr>
                <w:rFonts w:asciiTheme="minorHAnsi" w:hAnsiTheme="minorHAnsi" w:cs="Calibri"/>
                <w:sz w:val="20"/>
                <w:szCs w:val="20"/>
              </w:rPr>
              <w:t>2014</w:t>
            </w:r>
          </w:p>
        </w:tc>
      </w:tr>
    </w:tbl>
    <w:p w14:paraId="49494337" w14:textId="77777777" w:rsidR="00B24711" w:rsidRPr="00B24711" w:rsidRDefault="00B24711" w:rsidP="003A2104">
      <w:pPr>
        <w:pStyle w:val="EndNoteBibliography"/>
        <w:rPr>
          <w:rFonts w:asciiTheme="minorHAnsi" w:hAnsiTheme="minorHAnsi"/>
          <w:sz w:val="22"/>
        </w:rPr>
      </w:pPr>
    </w:p>
    <w:p w14:paraId="57DCDDB2" w14:textId="77777777" w:rsidR="00B319B4" w:rsidRPr="00B319B4" w:rsidRDefault="00F65390" w:rsidP="00B319B4">
      <w:pPr>
        <w:pStyle w:val="EndNoteBibliography"/>
      </w:pPr>
      <w:r>
        <w:rPr>
          <w:rFonts w:asciiTheme="minorHAnsi" w:hAnsiTheme="minorHAnsi"/>
        </w:rPr>
        <w:fldChar w:fldCharType="begin"/>
      </w:r>
      <w:r w:rsidR="007F2939">
        <w:rPr>
          <w:rFonts w:asciiTheme="minorHAnsi" w:hAnsiTheme="minorHAnsi"/>
        </w:rPr>
        <w:instrText xml:space="preserve"> ADDIN EN.REFLIST </w:instrText>
      </w:r>
      <w:r>
        <w:rPr>
          <w:rFonts w:asciiTheme="minorHAnsi" w:hAnsiTheme="minorHAnsi"/>
        </w:rPr>
        <w:fldChar w:fldCharType="separate"/>
      </w:r>
      <w:bookmarkStart w:id="4" w:name="_ENREF_1"/>
      <w:r w:rsidR="00B319B4" w:rsidRPr="00B319B4">
        <w:t>1.</w:t>
      </w:r>
      <w:r w:rsidR="00B319B4" w:rsidRPr="00B319B4">
        <w:tab/>
        <w:t xml:space="preserve">U.S. Embassy- Canberra. </w:t>
      </w:r>
      <w:r w:rsidR="00B319B4" w:rsidRPr="00B319B4">
        <w:rPr>
          <w:i/>
        </w:rPr>
        <w:t>reporting, January 13, 2015</w:t>
      </w:r>
      <w:r w:rsidR="00B319B4" w:rsidRPr="00B319B4">
        <w:t xml:space="preserve">. </w:t>
      </w:r>
      <w:bookmarkEnd w:id="4"/>
    </w:p>
    <w:p w14:paraId="3C1A3504" w14:textId="31D0B3B2" w:rsidR="00B319B4" w:rsidRPr="00B319B4" w:rsidRDefault="00B319B4" w:rsidP="00B319B4">
      <w:pPr>
        <w:pStyle w:val="EndNoteBibliography"/>
      </w:pPr>
      <w:bookmarkStart w:id="5" w:name="_ENREF_2"/>
      <w:r w:rsidRPr="00B319B4">
        <w:t>2.</w:t>
      </w:r>
      <w:r w:rsidRPr="00B319B4">
        <w:tab/>
        <w:t xml:space="preserve">Government of Australia, ALR Commission. </w:t>
      </w:r>
      <w:r w:rsidRPr="00B319B4">
        <w:rPr>
          <w:i/>
        </w:rPr>
        <w:t>Legal Risk in International Transactions (Section 10: External Territories)</w:t>
      </w:r>
      <w:r w:rsidRPr="00B319B4">
        <w:t xml:space="preserve">. Sydney; 2012. </w:t>
      </w:r>
      <w:hyperlink r:id="rId13" w:history="1">
        <w:r w:rsidRPr="00B319B4">
          <w:rPr>
            <w:rStyle w:val="Hyperlink"/>
          </w:rPr>
          <w:t>http://www.alrc.gov.au/publications/alrc-80-legal-risk-international-transactions/10-external-territories</w:t>
        </w:r>
      </w:hyperlink>
      <w:r w:rsidRPr="00B319B4">
        <w:t>.</w:t>
      </w:r>
      <w:bookmarkEnd w:id="5"/>
    </w:p>
    <w:p w14:paraId="02377921" w14:textId="77777777" w:rsidR="00B319B4" w:rsidRPr="00B319B4" w:rsidRDefault="00B319B4" w:rsidP="00B319B4">
      <w:pPr>
        <w:pStyle w:val="EndNoteBibliography"/>
      </w:pPr>
      <w:bookmarkStart w:id="6" w:name="_ENREF_3"/>
      <w:r w:rsidRPr="00B319B4">
        <w:t>3.</w:t>
      </w:r>
      <w:r w:rsidRPr="00B319B4">
        <w:tab/>
        <w:t xml:space="preserve">U.S. Embassy- Canberra. </w:t>
      </w:r>
      <w:r w:rsidRPr="00B319B4">
        <w:rPr>
          <w:i/>
        </w:rPr>
        <w:t>reporting, January 31, 2013</w:t>
      </w:r>
      <w:r w:rsidRPr="00B319B4">
        <w:t xml:space="preserve">. </w:t>
      </w:r>
      <w:bookmarkEnd w:id="6"/>
    </w:p>
    <w:p w14:paraId="61996238" w14:textId="4BDBB459" w:rsidR="00B319B4" w:rsidRPr="00B319B4" w:rsidRDefault="00B319B4" w:rsidP="00B319B4">
      <w:pPr>
        <w:pStyle w:val="EndNoteBibliography"/>
      </w:pPr>
      <w:bookmarkStart w:id="7" w:name="_ENREF_4"/>
      <w:r w:rsidRPr="00B319B4">
        <w:t>4.</w:t>
      </w:r>
      <w:r w:rsidRPr="00B319B4">
        <w:tab/>
        <w:t xml:space="preserve">Government of Western Australia. </w:t>
      </w:r>
      <w:r w:rsidRPr="00B319B4">
        <w:rPr>
          <w:i/>
        </w:rPr>
        <w:t>Children and Community Services Act 2004</w:t>
      </w:r>
      <w:r w:rsidRPr="00B319B4">
        <w:t xml:space="preserve">, enacted October 20, 2004. </w:t>
      </w:r>
      <w:hyperlink r:id="rId14" w:history="1">
        <w:r w:rsidRPr="00B319B4">
          <w:rPr>
            <w:rStyle w:val="Hyperlink"/>
          </w:rPr>
          <w:t>http://www.austlii.edu.au/au/legis/wa/consol_act/cacsa2004318/</w:t>
        </w:r>
      </w:hyperlink>
      <w:r w:rsidRPr="00B319B4">
        <w:t>.</w:t>
      </w:r>
      <w:bookmarkEnd w:id="7"/>
    </w:p>
    <w:p w14:paraId="16D58898" w14:textId="2570E4E6" w:rsidR="00B319B4" w:rsidRPr="00B319B4" w:rsidRDefault="00B319B4" w:rsidP="00B319B4">
      <w:pPr>
        <w:pStyle w:val="EndNoteBibliography"/>
      </w:pPr>
      <w:bookmarkStart w:id="8" w:name="_ENREF_5"/>
      <w:r w:rsidRPr="00B319B4">
        <w:t>5.</w:t>
      </w:r>
      <w:r w:rsidRPr="00B319B4">
        <w:tab/>
        <w:t xml:space="preserve">Government of Western Australia. </w:t>
      </w:r>
      <w:r w:rsidRPr="00B319B4">
        <w:rPr>
          <w:i/>
        </w:rPr>
        <w:t>The Criminal Code Act 1995</w:t>
      </w:r>
      <w:r w:rsidRPr="00B319B4">
        <w:t xml:space="preserve">, enacted 1995. </w:t>
      </w:r>
      <w:hyperlink r:id="rId15" w:history="1">
        <w:r w:rsidRPr="00B319B4">
          <w:rPr>
            <w:rStyle w:val="Hyperlink"/>
          </w:rPr>
          <w:t>http://www.austlii.edu.au/au/legis/cth/consol_act/cca1995115/sch1.html</w:t>
        </w:r>
      </w:hyperlink>
      <w:r w:rsidRPr="00B319B4">
        <w:t>.</w:t>
      </w:r>
      <w:bookmarkEnd w:id="8"/>
    </w:p>
    <w:p w14:paraId="1817CAC2" w14:textId="77777777" w:rsidR="00B319B4" w:rsidRPr="00B319B4" w:rsidRDefault="00B319B4" w:rsidP="00B319B4">
      <w:pPr>
        <w:pStyle w:val="EndNoteBibliography"/>
      </w:pPr>
      <w:bookmarkStart w:id="9" w:name="_ENREF_6"/>
      <w:r w:rsidRPr="00B319B4">
        <w:t>6.</w:t>
      </w:r>
      <w:r w:rsidRPr="00B319B4">
        <w:tab/>
        <w:t xml:space="preserve">Government of Australia. </w:t>
      </w:r>
      <w:r w:rsidRPr="00B319B4">
        <w:rPr>
          <w:i/>
        </w:rPr>
        <w:t>Crimes Legislation Amendment (Slavery, Slavery-like Conditions and People Trafficking) Act 2013</w:t>
      </w:r>
      <w:r w:rsidRPr="00B319B4">
        <w:t xml:space="preserve">, enacted March 8, 2013 </w:t>
      </w:r>
      <w:bookmarkEnd w:id="9"/>
    </w:p>
    <w:p w14:paraId="2D46E909" w14:textId="18FAF193" w:rsidR="00B319B4" w:rsidRPr="00B319B4" w:rsidRDefault="00B319B4" w:rsidP="00B319B4">
      <w:pPr>
        <w:pStyle w:val="EndNoteBibliography"/>
      </w:pPr>
      <w:bookmarkStart w:id="10" w:name="_ENREF_7"/>
      <w:r w:rsidRPr="00B319B4">
        <w:t>7.</w:t>
      </w:r>
      <w:r w:rsidRPr="00B319B4">
        <w:tab/>
        <w:t xml:space="preserve">Government of Australia. </w:t>
      </w:r>
      <w:r w:rsidRPr="00B319B4">
        <w:rPr>
          <w:i/>
        </w:rPr>
        <w:t>Initial Report under the Optional Protocol to the Convention on the Rights of the Child on the Sale of Children, Child Prostitution and Child Pornography</w:t>
      </w:r>
      <w:r w:rsidRPr="00B319B4">
        <w:t xml:space="preserve">. Canberra; December 2008. </w:t>
      </w:r>
      <w:hyperlink r:id="rId16" w:history="1">
        <w:r w:rsidRPr="00B319B4">
          <w:rPr>
            <w:rStyle w:val="Hyperlink"/>
          </w:rPr>
          <w:t>http://www.ncylc.org.au/Croc/First+Australian+Report+under+OPCRC(SC)+-+Proofread+Version+-+May+2009.pdf</w:t>
        </w:r>
      </w:hyperlink>
      <w:r w:rsidRPr="00B319B4">
        <w:t>.</w:t>
      </w:r>
      <w:bookmarkEnd w:id="10"/>
    </w:p>
    <w:p w14:paraId="177441B2" w14:textId="44CD0A0F" w:rsidR="00B319B4" w:rsidRPr="00B319B4" w:rsidRDefault="00B319B4" w:rsidP="00B319B4">
      <w:pPr>
        <w:pStyle w:val="EndNoteBibliography"/>
      </w:pPr>
      <w:bookmarkStart w:id="11" w:name="_ENREF_8"/>
      <w:r w:rsidRPr="00B319B4">
        <w:t>8.</w:t>
      </w:r>
      <w:r w:rsidRPr="00B319B4">
        <w:tab/>
        <w:t xml:space="preserve">Government of Western Australia. </w:t>
      </w:r>
      <w:r w:rsidRPr="00B319B4">
        <w:rPr>
          <w:i/>
        </w:rPr>
        <w:t>Prostitution Act 2000</w:t>
      </w:r>
      <w:r w:rsidRPr="00B319B4">
        <w:t xml:space="preserve">, enacted July 29, 2000. </w:t>
      </w:r>
      <w:hyperlink r:id="rId17" w:history="1">
        <w:r w:rsidRPr="00B319B4">
          <w:rPr>
            <w:rStyle w:val="Hyperlink"/>
          </w:rPr>
          <w:t>http://www.austlii.edu.au/au/legis/wa/consol_act/pa2000205/</w:t>
        </w:r>
      </w:hyperlink>
      <w:r w:rsidRPr="00B319B4">
        <w:t>.</w:t>
      </w:r>
      <w:bookmarkEnd w:id="11"/>
    </w:p>
    <w:p w14:paraId="0D90C381" w14:textId="77777777" w:rsidR="00B319B4" w:rsidRPr="00B319B4" w:rsidRDefault="00B319B4" w:rsidP="00B319B4">
      <w:pPr>
        <w:pStyle w:val="EndNoteBibliography"/>
      </w:pPr>
      <w:bookmarkStart w:id="12" w:name="_ENREF_9"/>
      <w:r w:rsidRPr="00B319B4">
        <w:t>9.</w:t>
      </w:r>
      <w:r w:rsidRPr="00B319B4">
        <w:tab/>
        <w:t xml:space="preserve">U.S. Embassy- Canberra. </w:t>
      </w:r>
      <w:r w:rsidRPr="00B319B4">
        <w:rPr>
          <w:i/>
        </w:rPr>
        <w:t>reporting, February 11, 2011</w:t>
      </w:r>
      <w:r w:rsidRPr="00B319B4">
        <w:t xml:space="preserve">. </w:t>
      </w:r>
      <w:bookmarkEnd w:id="12"/>
    </w:p>
    <w:p w14:paraId="3B25376C" w14:textId="77777777" w:rsidR="00B319B4" w:rsidRPr="00B319B4" w:rsidRDefault="00B319B4" w:rsidP="00B319B4">
      <w:pPr>
        <w:pStyle w:val="EndNoteBibliography"/>
      </w:pPr>
      <w:bookmarkStart w:id="13" w:name="_ENREF_10"/>
      <w:r w:rsidRPr="00B319B4">
        <w:t>10.</w:t>
      </w:r>
      <w:r w:rsidRPr="00B319B4">
        <w:tab/>
        <w:t xml:space="preserve">Government of Western Australia. </w:t>
      </w:r>
      <w:r w:rsidRPr="00B319B4">
        <w:rPr>
          <w:i/>
        </w:rPr>
        <w:t xml:space="preserve">Canberra Act 2600, </w:t>
      </w:r>
      <w:r w:rsidRPr="00B319B4">
        <w:t>, enacted April 22, 2008. [source on file].</w:t>
      </w:r>
      <w:bookmarkEnd w:id="13"/>
    </w:p>
    <w:p w14:paraId="4EBB3C48" w14:textId="4194CD18" w:rsidR="00B319B4" w:rsidRPr="00B319B4" w:rsidRDefault="00B319B4" w:rsidP="00B319B4">
      <w:pPr>
        <w:pStyle w:val="EndNoteBibliography"/>
      </w:pPr>
      <w:bookmarkStart w:id="14" w:name="_ENREF_11"/>
      <w:r w:rsidRPr="00B319B4">
        <w:lastRenderedPageBreak/>
        <w:t>11.</w:t>
      </w:r>
      <w:r w:rsidRPr="00B319B4">
        <w:tab/>
        <w:t xml:space="preserve">Government of Western Australia. </w:t>
      </w:r>
      <w:r w:rsidRPr="00B319B4">
        <w:rPr>
          <w:i/>
        </w:rPr>
        <w:t>School Education Act 1999</w:t>
      </w:r>
      <w:r w:rsidRPr="00B319B4">
        <w:t xml:space="preserve">, enacted January 1, 2001. </w:t>
      </w:r>
      <w:hyperlink r:id="rId18" w:history="1">
        <w:r w:rsidRPr="00B319B4">
          <w:rPr>
            <w:rStyle w:val="Hyperlink"/>
          </w:rPr>
          <w:t>http://www.austlii.edu.au/au/legis/wa/consol_act/sea1999170/</w:t>
        </w:r>
      </w:hyperlink>
      <w:r w:rsidRPr="00B319B4">
        <w:t>.</w:t>
      </w:r>
      <w:bookmarkEnd w:id="14"/>
    </w:p>
    <w:p w14:paraId="46464FEE" w14:textId="77777777" w:rsidR="00B319B4" w:rsidRPr="00B319B4" w:rsidRDefault="00B319B4" w:rsidP="00B319B4">
      <w:pPr>
        <w:pStyle w:val="EndNoteBibliography"/>
      </w:pPr>
      <w:bookmarkStart w:id="15" w:name="_ENREF_12"/>
      <w:r w:rsidRPr="00B319B4">
        <w:t>12.</w:t>
      </w:r>
      <w:r w:rsidRPr="00B319B4">
        <w:tab/>
        <w:t xml:space="preserve">U.S. Embassy- Canberra. </w:t>
      </w:r>
      <w:r w:rsidRPr="00B319B4">
        <w:rPr>
          <w:i/>
        </w:rPr>
        <w:t>reporting, January 19, 2012</w:t>
      </w:r>
      <w:r w:rsidRPr="00B319B4">
        <w:t xml:space="preserve">. </w:t>
      </w:r>
      <w:bookmarkEnd w:id="15"/>
    </w:p>
    <w:p w14:paraId="208AAF70" w14:textId="00047698" w:rsidR="00B319B4" w:rsidRDefault="00B319B4" w:rsidP="00B319B4">
      <w:pPr>
        <w:pStyle w:val="EndNoteBibliography"/>
      </w:pPr>
    </w:p>
    <w:p w14:paraId="4B978DE3" w14:textId="3C5EEBD9" w:rsidR="00756A71" w:rsidRPr="00A72344" w:rsidRDefault="00F65390" w:rsidP="00FA1935">
      <w:pPr>
        <w:pStyle w:val="EndNoteBibliography"/>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4638FC" w15:done="0"/>
  <w15:commentEx w15:paraId="48990F27" w15:done="0"/>
  <w15:commentEx w15:paraId="0D2317A8" w15:done="0"/>
  <w15:commentEx w15:paraId="1583FC4F" w15:done="0"/>
  <w15:commentEx w15:paraId="55053041" w15:done="0"/>
  <w15:commentEx w15:paraId="30381404" w15:done="0"/>
  <w15:commentEx w15:paraId="02B74F0C" w15:done="0"/>
  <w15:commentEx w15:paraId="16407DF6" w15:done="0"/>
  <w15:commentEx w15:paraId="441B2E79" w15:done="0"/>
  <w15:commentEx w15:paraId="3CFA9C10" w15:done="0"/>
  <w15:commentEx w15:paraId="58828B71" w15:done="0"/>
  <w15:commentEx w15:paraId="48DA551F" w15:done="0"/>
  <w15:commentEx w15:paraId="72CF0F51" w15:done="0"/>
  <w15:commentEx w15:paraId="594EDC35" w15:done="0"/>
  <w15:commentEx w15:paraId="4B4C1875" w15:done="0"/>
  <w15:commentEx w15:paraId="40412AF8" w15:done="0"/>
  <w15:commentEx w15:paraId="14FA6180" w15:done="0"/>
  <w15:commentEx w15:paraId="651F53B1" w15:done="0"/>
  <w15:commentEx w15:paraId="150082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8B15" w14:textId="77777777" w:rsidR="00DC7C52" w:rsidRDefault="00DC7C52">
      <w:r>
        <w:separator/>
      </w:r>
    </w:p>
  </w:endnote>
  <w:endnote w:type="continuationSeparator" w:id="0">
    <w:p w14:paraId="4AE4C0E7" w14:textId="77777777" w:rsidR="00DC7C52" w:rsidRDefault="00DC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E1B7EAB" w14:textId="4EFF8A73" w:rsidR="00A72344" w:rsidRDefault="00AA0603">
            <w:pPr>
              <w:pStyle w:val="Footer"/>
              <w:jc w:val="right"/>
            </w:pPr>
            <w:r w:rsidRPr="00C50F6E">
              <w:rPr>
                <w:rFonts w:asciiTheme="minorHAnsi" w:hAnsiTheme="minorHAnsi" w:cstheme="minorHAnsi"/>
                <w:sz w:val="20"/>
                <w:szCs w:val="20"/>
              </w:rPr>
              <w:t xml:space="preserve">Cocos (Keeling) Islands </w:t>
            </w:r>
            <w:r w:rsidR="00A72344" w:rsidRPr="00A12218">
              <w:rPr>
                <w:rFonts w:asciiTheme="minorHAnsi" w:hAnsiTheme="minorHAnsi" w:cstheme="minorHAnsi"/>
                <w:sz w:val="20"/>
                <w:szCs w:val="20"/>
              </w:rPr>
              <w:t xml:space="preserve">Page </w:t>
            </w:r>
            <w:r w:rsidR="00F65390" w:rsidRPr="00A12218">
              <w:rPr>
                <w:rFonts w:asciiTheme="minorHAnsi" w:hAnsiTheme="minorHAnsi" w:cstheme="minorHAnsi"/>
                <w:b/>
                <w:bCs/>
                <w:sz w:val="20"/>
                <w:szCs w:val="20"/>
              </w:rPr>
              <w:fldChar w:fldCharType="begin"/>
            </w:r>
            <w:r w:rsidR="00A72344" w:rsidRPr="00C50F6E">
              <w:rPr>
                <w:rFonts w:asciiTheme="minorHAnsi" w:hAnsiTheme="minorHAnsi" w:cstheme="minorHAnsi"/>
                <w:b/>
                <w:bCs/>
                <w:sz w:val="20"/>
                <w:szCs w:val="20"/>
              </w:rPr>
              <w:instrText xml:space="preserve"> PAGE </w:instrText>
            </w:r>
            <w:r w:rsidR="00F65390" w:rsidRPr="00A12218">
              <w:rPr>
                <w:rFonts w:asciiTheme="minorHAnsi" w:hAnsiTheme="minorHAnsi" w:cstheme="minorHAnsi"/>
                <w:b/>
                <w:bCs/>
                <w:sz w:val="20"/>
                <w:szCs w:val="20"/>
              </w:rPr>
              <w:fldChar w:fldCharType="separate"/>
            </w:r>
            <w:r w:rsidR="00B3594F">
              <w:rPr>
                <w:rFonts w:asciiTheme="minorHAnsi" w:hAnsiTheme="minorHAnsi" w:cstheme="minorHAnsi"/>
                <w:b/>
                <w:bCs/>
                <w:noProof/>
                <w:sz w:val="20"/>
                <w:szCs w:val="20"/>
              </w:rPr>
              <w:t>3</w:t>
            </w:r>
            <w:r w:rsidR="00F65390" w:rsidRPr="00A12218">
              <w:rPr>
                <w:rFonts w:asciiTheme="minorHAnsi" w:hAnsiTheme="minorHAnsi" w:cstheme="minorHAnsi"/>
                <w:b/>
                <w:bCs/>
                <w:sz w:val="20"/>
                <w:szCs w:val="20"/>
              </w:rPr>
              <w:fldChar w:fldCharType="end"/>
            </w:r>
            <w:r w:rsidR="00A72344" w:rsidRPr="00A12218">
              <w:rPr>
                <w:rFonts w:asciiTheme="minorHAnsi" w:hAnsiTheme="minorHAnsi" w:cstheme="minorHAnsi"/>
                <w:sz w:val="20"/>
                <w:szCs w:val="20"/>
              </w:rPr>
              <w:t xml:space="preserve"> of </w:t>
            </w:r>
            <w:r w:rsidR="00F65390" w:rsidRPr="00C50F6E">
              <w:rPr>
                <w:rFonts w:asciiTheme="minorHAnsi" w:hAnsiTheme="minorHAnsi" w:cstheme="minorHAnsi"/>
                <w:b/>
                <w:bCs/>
                <w:sz w:val="20"/>
                <w:szCs w:val="20"/>
              </w:rPr>
              <w:fldChar w:fldCharType="begin"/>
            </w:r>
            <w:r w:rsidR="00A72344" w:rsidRPr="00C50F6E">
              <w:rPr>
                <w:rFonts w:asciiTheme="minorHAnsi" w:hAnsiTheme="minorHAnsi" w:cstheme="minorHAnsi"/>
                <w:b/>
                <w:bCs/>
                <w:sz w:val="20"/>
                <w:szCs w:val="20"/>
              </w:rPr>
              <w:instrText xml:space="preserve"> NUMPAGES  </w:instrText>
            </w:r>
            <w:r w:rsidR="00F65390" w:rsidRPr="00C50F6E">
              <w:rPr>
                <w:rFonts w:asciiTheme="minorHAnsi" w:hAnsiTheme="minorHAnsi" w:cstheme="minorHAnsi"/>
                <w:b/>
                <w:bCs/>
                <w:sz w:val="20"/>
                <w:szCs w:val="20"/>
              </w:rPr>
              <w:fldChar w:fldCharType="separate"/>
            </w:r>
            <w:r w:rsidR="00B3594F">
              <w:rPr>
                <w:rFonts w:asciiTheme="minorHAnsi" w:hAnsiTheme="minorHAnsi" w:cstheme="minorHAnsi"/>
                <w:b/>
                <w:bCs/>
                <w:noProof/>
                <w:sz w:val="20"/>
                <w:szCs w:val="20"/>
              </w:rPr>
              <w:t>4</w:t>
            </w:r>
            <w:r w:rsidR="00F65390" w:rsidRPr="00C50F6E">
              <w:rPr>
                <w:rFonts w:asciiTheme="minorHAnsi" w:hAnsiTheme="minorHAnsi" w:cstheme="minorHAnsi"/>
                <w:b/>
                <w:bCs/>
                <w:sz w:val="20"/>
                <w:szCs w:val="20"/>
              </w:rPr>
              <w:fldChar w:fldCharType="end"/>
            </w:r>
          </w:p>
        </w:sdtContent>
      </w:sdt>
    </w:sdtContent>
  </w:sdt>
  <w:p w14:paraId="4FD72583" w14:textId="77777777" w:rsidR="00A72344" w:rsidRDefault="00A72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78C92" w14:textId="77777777" w:rsidR="00DC7C52" w:rsidRDefault="00DC7C52">
      <w:r>
        <w:separator/>
      </w:r>
    </w:p>
  </w:footnote>
  <w:footnote w:type="continuationSeparator" w:id="0">
    <w:p w14:paraId="6D6FA2D3" w14:textId="77777777" w:rsidR="00DC7C52" w:rsidRDefault="00DC7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08FD3" w14:textId="77777777" w:rsidR="00A72344" w:rsidRDefault="00B3594F">
    <w:pPr>
      <w:pStyle w:val="Header"/>
    </w:pPr>
    <w:r>
      <w:rPr>
        <w:noProof/>
      </w:rPr>
      <w:pict w14:anchorId="74CC9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E037F" w14:textId="0F0390EC" w:rsidR="00A72344" w:rsidRPr="00C56250" w:rsidRDefault="00A72344" w:rsidP="00E97B76">
    <w:pPr>
      <w:pStyle w:val="Header"/>
      <w:jc w:val="center"/>
      <w:rPr>
        <w:rFonts w:asciiTheme="minorHAnsi" w:hAnsiTheme="minorHAnsi"/>
        <w:sz w:val="22"/>
        <w:szCs w:val="22"/>
      </w:rPr>
    </w:pPr>
    <w:r w:rsidRPr="00C56250">
      <w:rPr>
        <w:rFonts w:asciiTheme="minorHAnsi" w:hAnsiTheme="minorHAnsi"/>
        <w:sz w:val="22"/>
        <w:szCs w:val="22"/>
      </w:rPr>
      <w:ptab w:relativeTo="margin" w:alignment="center" w:leader="none"/>
    </w:r>
    <w:r w:rsidR="00F05C06" w:rsidRPr="00C56250">
      <w:rPr>
        <w:rFonts w:asciiTheme="minorHAnsi" w:hAnsiTheme="minorHAnsi"/>
        <w:sz w:val="22"/>
        <w:szCs w:val="22"/>
      </w:rPr>
      <w:t xml:space="preserve">Draft </w:t>
    </w:r>
    <w:r w:rsidR="00DC0027">
      <w:rPr>
        <w:rFonts w:asciiTheme="minorHAnsi" w:hAnsiTheme="minorHAnsi"/>
        <w:sz w:val="22"/>
        <w:szCs w:val="22"/>
      </w:rPr>
      <w:t>7</w:t>
    </w:r>
    <w:r w:rsidRPr="00C56250">
      <w:rPr>
        <w:rFonts w:asciiTheme="minorHAnsi" w:hAnsiTheme="minorHAnsi"/>
        <w:sz w:val="22"/>
        <w:szCs w:val="22"/>
      </w:rPr>
      <w:t>/Internal USG</w:t>
    </w:r>
    <w:r w:rsidRPr="00C56250">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05F9E" w14:textId="77777777" w:rsidR="00A72344" w:rsidRDefault="00B3594F">
    <w:pPr>
      <w:pStyle w:val="Header"/>
    </w:pPr>
    <w:r>
      <w:rPr>
        <w:noProof/>
      </w:rPr>
      <w:pict w14:anchorId="67013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wepzeztipwp0jee0acxr2sltzf0959zzvet&quot;&gt;Cocos (Keeling) Islands Final&lt;record-ids&gt;&lt;item&gt;2&lt;/item&gt;&lt;item&gt;3&lt;/item&gt;&lt;item&gt;4&lt;/item&gt;&lt;item&gt;5&lt;/item&gt;&lt;item&gt;8&lt;/item&gt;&lt;item&gt;9&lt;/item&gt;&lt;item&gt;10&lt;/item&gt;&lt;item&gt;11&lt;/item&gt;&lt;item&gt;12&lt;/item&gt;&lt;item&gt;15&lt;/item&gt;&lt;item&gt;16&lt;/item&gt;&lt;item&gt;17&lt;/item&gt;&lt;/record-ids&gt;&lt;/item&gt;&lt;/Libraries&gt;"/>
  </w:docVars>
  <w:rsids>
    <w:rsidRoot w:val="009B6476"/>
    <w:rsid w:val="000107E3"/>
    <w:rsid w:val="00024203"/>
    <w:rsid w:val="00027261"/>
    <w:rsid w:val="00030C09"/>
    <w:rsid w:val="00031C5E"/>
    <w:rsid w:val="000360E4"/>
    <w:rsid w:val="00043D4B"/>
    <w:rsid w:val="00047C7F"/>
    <w:rsid w:val="000509EF"/>
    <w:rsid w:val="0005379A"/>
    <w:rsid w:val="000769CE"/>
    <w:rsid w:val="00076BCD"/>
    <w:rsid w:val="00077C73"/>
    <w:rsid w:val="00083D98"/>
    <w:rsid w:val="000906DF"/>
    <w:rsid w:val="0009581F"/>
    <w:rsid w:val="000A27AB"/>
    <w:rsid w:val="000A7415"/>
    <w:rsid w:val="000B248D"/>
    <w:rsid w:val="000B7E68"/>
    <w:rsid w:val="000D46C9"/>
    <w:rsid w:val="000D4D56"/>
    <w:rsid w:val="000D7F10"/>
    <w:rsid w:val="000E2094"/>
    <w:rsid w:val="000E223D"/>
    <w:rsid w:val="00100C6A"/>
    <w:rsid w:val="00104764"/>
    <w:rsid w:val="00111D16"/>
    <w:rsid w:val="0012698A"/>
    <w:rsid w:val="00126C0B"/>
    <w:rsid w:val="001304A9"/>
    <w:rsid w:val="00137B80"/>
    <w:rsid w:val="00141300"/>
    <w:rsid w:val="001434F1"/>
    <w:rsid w:val="00150F8B"/>
    <w:rsid w:val="00151060"/>
    <w:rsid w:val="001520FF"/>
    <w:rsid w:val="00153F9B"/>
    <w:rsid w:val="00162946"/>
    <w:rsid w:val="00185D1D"/>
    <w:rsid w:val="0018722B"/>
    <w:rsid w:val="001877B2"/>
    <w:rsid w:val="0019113D"/>
    <w:rsid w:val="00195A39"/>
    <w:rsid w:val="001973FC"/>
    <w:rsid w:val="001A2CC8"/>
    <w:rsid w:val="001A31F9"/>
    <w:rsid w:val="001A7878"/>
    <w:rsid w:val="001B423A"/>
    <w:rsid w:val="001B4AEC"/>
    <w:rsid w:val="001B646C"/>
    <w:rsid w:val="001B7F55"/>
    <w:rsid w:val="001C174A"/>
    <w:rsid w:val="001C59BD"/>
    <w:rsid w:val="001E07D0"/>
    <w:rsid w:val="001E3850"/>
    <w:rsid w:val="001E5D81"/>
    <w:rsid w:val="001F205C"/>
    <w:rsid w:val="001F4851"/>
    <w:rsid w:val="00203027"/>
    <w:rsid w:val="00214391"/>
    <w:rsid w:val="002163E3"/>
    <w:rsid w:val="002254A3"/>
    <w:rsid w:val="00243B1B"/>
    <w:rsid w:val="00247341"/>
    <w:rsid w:val="00250BD4"/>
    <w:rsid w:val="002527D0"/>
    <w:rsid w:val="00264DDD"/>
    <w:rsid w:val="0026711F"/>
    <w:rsid w:val="00277E8A"/>
    <w:rsid w:val="00286810"/>
    <w:rsid w:val="00291493"/>
    <w:rsid w:val="00297487"/>
    <w:rsid w:val="002A0BD6"/>
    <w:rsid w:val="002A5452"/>
    <w:rsid w:val="002B2421"/>
    <w:rsid w:val="002D1F7B"/>
    <w:rsid w:val="002D3840"/>
    <w:rsid w:val="002E7549"/>
    <w:rsid w:val="00304CA1"/>
    <w:rsid w:val="0031598B"/>
    <w:rsid w:val="003308FC"/>
    <w:rsid w:val="00331865"/>
    <w:rsid w:val="003423E1"/>
    <w:rsid w:val="00343ABD"/>
    <w:rsid w:val="00345675"/>
    <w:rsid w:val="00347950"/>
    <w:rsid w:val="00351074"/>
    <w:rsid w:val="00356EE7"/>
    <w:rsid w:val="00377428"/>
    <w:rsid w:val="00382001"/>
    <w:rsid w:val="00384BE3"/>
    <w:rsid w:val="00394743"/>
    <w:rsid w:val="003A2104"/>
    <w:rsid w:val="003A6822"/>
    <w:rsid w:val="003B27E2"/>
    <w:rsid w:val="003B4649"/>
    <w:rsid w:val="003B4E88"/>
    <w:rsid w:val="003B6D89"/>
    <w:rsid w:val="003C71F0"/>
    <w:rsid w:val="003D15F9"/>
    <w:rsid w:val="003E6CB7"/>
    <w:rsid w:val="003F2F42"/>
    <w:rsid w:val="003F2F8F"/>
    <w:rsid w:val="003F59A2"/>
    <w:rsid w:val="003F5ACC"/>
    <w:rsid w:val="003F7B1B"/>
    <w:rsid w:val="00406D1D"/>
    <w:rsid w:val="00412106"/>
    <w:rsid w:val="00421000"/>
    <w:rsid w:val="00421EB0"/>
    <w:rsid w:val="0044401A"/>
    <w:rsid w:val="00463CE0"/>
    <w:rsid w:val="004641D6"/>
    <w:rsid w:val="00471AE9"/>
    <w:rsid w:val="00483D9E"/>
    <w:rsid w:val="00496911"/>
    <w:rsid w:val="004A0B43"/>
    <w:rsid w:val="004A103A"/>
    <w:rsid w:val="004A2606"/>
    <w:rsid w:val="004B2F75"/>
    <w:rsid w:val="004B4AFC"/>
    <w:rsid w:val="004B5A16"/>
    <w:rsid w:val="004B5B97"/>
    <w:rsid w:val="004B65E4"/>
    <w:rsid w:val="004C26A6"/>
    <w:rsid w:val="004C4A68"/>
    <w:rsid w:val="004C7C04"/>
    <w:rsid w:val="004D1B0A"/>
    <w:rsid w:val="004D2C1C"/>
    <w:rsid w:val="004D37C1"/>
    <w:rsid w:val="004E592B"/>
    <w:rsid w:val="004F4477"/>
    <w:rsid w:val="004F5B81"/>
    <w:rsid w:val="004F5DC0"/>
    <w:rsid w:val="00500CB6"/>
    <w:rsid w:val="00501532"/>
    <w:rsid w:val="00505178"/>
    <w:rsid w:val="00505ED2"/>
    <w:rsid w:val="005120E9"/>
    <w:rsid w:val="00512D26"/>
    <w:rsid w:val="0052485F"/>
    <w:rsid w:val="0052745F"/>
    <w:rsid w:val="00527B5E"/>
    <w:rsid w:val="00542AC6"/>
    <w:rsid w:val="005567A9"/>
    <w:rsid w:val="005656D6"/>
    <w:rsid w:val="00571FA6"/>
    <w:rsid w:val="0058288B"/>
    <w:rsid w:val="0058319E"/>
    <w:rsid w:val="00591A90"/>
    <w:rsid w:val="005A6849"/>
    <w:rsid w:val="005B0F9B"/>
    <w:rsid w:val="005B11B8"/>
    <w:rsid w:val="005B4486"/>
    <w:rsid w:val="005C028F"/>
    <w:rsid w:val="005D3AE1"/>
    <w:rsid w:val="005D3F7B"/>
    <w:rsid w:val="005F6C62"/>
    <w:rsid w:val="00602A52"/>
    <w:rsid w:val="006128EB"/>
    <w:rsid w:val="006151B5"/>
    <w:rsid w:val="00615529"/>
    <w:rsid w:val="00626D01"/>
    <w:rsid w:val="00627EC2"/>
    <w:rsid w:val="00630470"/>
    <w:rsid w:val="0063677E"/>
    <w:rsid w:val="00645E9C"/>
    <w:rsid w:val="00651175"/>
    <w:rsid w:val="006515FD"/>
    <w:rsid w:val="00654373"/>
    <w:rsid w:val="00655009"/>
    <w:rsid w:val="00661321"/>
    <w:rsid w:val="006622EA"/>
    <w:rsid w:val="00673228"/>
    <w:rsid w:val="00674B80"/>
    <w:rsid w:val="00675361"/>
    <w:rsid w:val="006779C2"/>
    <w:rsid w:val="006800D1"/>
    <w:rsid w:val="0068608C"/>
    <w:rsid w:val="0068765C"/>
    <w:rsid w:val="00691D1E"/>
    <w:rsid w:val="0069640E"/>
    <w:rsid w:val="0069694B"/>
    <w:rsid w:val="006A6FC8"/>
    <w:rsid w:val="006C1F01"/>
    <w:rsid w:val="006C2E9B"/>
    <w:rsid w:val="006C68EB"/>
    <w:rsid w:val="006D6FFA"/>
    <w:rsid w:val="006D7BCC"/>
    <w:rsid w:val="006E1DF7"/>
    <w:rsid w:val="006E371D"/>
    <w:rsid w:val="006E3DA6"/>
    <w:rsid w:val="006F0DD9"/>
    <w:rsid w:val="006F2E67"/>
    <w:rsid w:val="00703389"/>
    <w:rsid w:val="00710504"/>
    <w:rsid w:val="00716203"/>
    <w:rsid w:val="007170F8"/>
    <w:rsid w:val="0072761D"/>
    <w:rsid w:val="00731788"/>
    <w:rsid w:val="007349DE"/>
    <w:rsid w:val="00734D59"/>
    <w:rsid w:val="0075017F"/>
    <w:rsid w:val="007507E5"/>
    <w:rsid w:val="007513A1"/>
    <w:rsid w:val="00751FE4"/>
    <w:rsid w:val="00756A71"/>
    <w:rsid w:val="00766C6C"/>
    <w:rsid w:val="00766FB1"/>
    <w:rsid w:val="00773C0E"/>
    <w:rsid w:val="00781E28"/>
    <w:rsid w:val="007843E9"/>
    <w:rsid w:val="00796B96"/>
    <w:rsid w:val="007A02E6"/>
    <w:rsid w:val="007A2C01"/>
    <w:rsid w:val="007A644D"/>
    <w:rsid w:val="007A756E"/>
    <w:rsid w:val="007B7FE0"/>
    <w:rsid w:val="007C0857"/>
    <w:rsid w:val="007C0FE6"/>
    <w:rsid w:val="007C2092"/>
    <w:rsid w:val="007D265A"/>
    <w:rsid w:val="007D3EE6"/>
    <w:rsid w:val="007E7512"/>
    <w:rsid w:val="007E764E"/>
    <w:rsid w:val="007E7FB0"/>
    <w:rsid w:val="007F0874"/>
    <w:rsid w:val="007F2939"/>
    <w:rsid w:val="008061E8"/>
    <w:rsid w:val="008070CF"/>
    <w:rsid w:val="0081377D"/>
    <w:rsid w:val="00820862"/>
    <w:rsid w:val="0082121F"/>
    <w:rsid w:val="0082700D"/>
    <w:rsid w:val="008271EE"/>
    <w:rsid w:val="00840034"/>
    <w:rsid w:val="00842BA3"/>
    <w:rsid w:val="00845A68"/>
    <w:rsid w:val="00847606"/>
    <w:rsid w:val="0085564B"/>
    <w:rsid w:val="008557A3"/>
    <w:rsid w:val="00856D96"/>
    <w:rsid w:val="00857BF3"/>
    <w:rsid w:val="00861C6B"/>
    <w:rsid w:val="00863562"/>
    <w:rsid w:val="00870388"/>
    <w:rsid w:val="00873CC5"/>
    <w:rsid w:val="00875652"/>
    <w:rsid w:val="008765B8"/>
    <w:rsid w:val="00884DC8"/>
    <w:rsid w:val="00893821"/>
    <w:rsid w:val="008A281E"/>
    <w:rsid w:val="008A402D"/>
    <w:rsid w:val="008A6A77"/>
    <w:rsid w:val="008B09C0"/>
    <w:rsid w:val="008C0821"/>
    <w:rsid w:val="008C28E8"/>
    <w:rsid w:val="008C4762"/>
    <w:rsid w:val="008C4C99"/>
    <w:rsid w:val="008C6BCB"/>
    <w:rsid w:val="008D502D"/>
    <w:rsid w:val="008E4D5E"/>
    <w:rsid w:val="008F0659"/>
    <w:rsid w:val="008F4AE8"/>
    <w:rsid w:val="00907CD3"/>
    <w:rsid w:val="00910614"/>
    <w:rsid w:val="009113ED"/>
    <w:rsid w:val="0091776E"/>
    <w:rsid w:val="00923AC5"/>
    <w:rsid w:val="00931C78"/>
    <w:rsid w:val="0095415B"/>
    <w:rsid w:val="009706DE"/>
    <w:rsid w:val="009736CC"/>
    <w:rsid w:val="00973B47"/>
    <w:rsid w:val="00983FBC"/>
    <w:rsid w:val="009A01EB"/>
    <w:rsid w:val="009A20E1"/>
    <w:rsid w:val="009A2DBB"/>
    <w:rsid w:val="009B0645"/>
    <w:rsid w:val="009B4513"/>
    <w:rsid w:val="009B5107"/>
    <w:rsid w:val="009B5BC2"/>
    <w:rsid w:val="009B6476"/>
    <w:rsid w:val="009B73C6"/>
    <w:rsid w:val="009C057C"/>
    <w:rsid w:val="009C1B1A"/>
    <w:rsid w:val="009D2CE9"/>
    <w:rsid w:val="009D512A"/>
    <w:rsid w:val="009D5E69"/>
    <w:rsid w:val="009E492A"/>
    <w:rsid w:val="009E6E90"/>
    <w:rsid w:val="009E7F18"/>
    <w:rsid w:val="009F3096"/>
    <w:rsid w:val="009F4974"/>
    <w:rsid w:val="009F5660"/>
    <w:rsid w:val="009F591C"/>
    <w:rsid w:val="00A05270"/>
    <w:rsid w:val="00A12218"/>
    <w:rsid w:val="00A14C2B"/>
    <w:rsid w:val="00A439DB"/>
    <w:rsid w:val="00A454A8"/>
    <w:rsid w:val="00A63D08"/>
    <w:rsid w:val="00A65E8D"/>
    <w:rsid w:val="00A700F2"/>
    <w:rsid w:val="00A72344"/>
    <w:rsid w:val="00A73524"/>
    <w:rsid w:val="00A8360B"/>
    <w:rsid w:val="00A8416E"/>
    <w:rsid w:val="00A8607C"/>
    <w:rsid w:val="00A922C1"/>
    <w:rsid w:val="00AA0603"/>
    <w:rsid w:val="00AA2315"/>
    <w:rsid w:val="00AA4FDB"/>
    <w:rsid w:val="00AB6DFC"/>
    <w:rsid w:val="00AD679B"/>
    <w:rsid w:val="00AD75E8"/>
    <w:rsid w:val="00AE0174"/>
    <w:rsid w:val="00AE18D8"/>
    <w:rsid w:val="00AF04F0"/>
    <w:rsid w:val="00AF30C5"/>
    <w:rsid w:val="00AF3485"/>
    <w:rsid w:val="00AF3902"/>
    <w:rsid w:val="00B00A9C"/>
    <w:rsid w:val="00B0248D"/>
    <w:rsid w:val="00B025C0"/>
    <w:rsid w:val="00B04697"/>
    <w:rsid w:val="00B06405"/>
    <w:rsid w:val="00B10101"/>
    <w:rsid w:val="00B130DB"/>
    <w:rsid w:val="00B17D44"/>
    <w:rsid w:val="00B221D9"/>
    <w:rsid w:val="00B24711"/>
    <w:rsid w:val="00B2500B"/>
    <w:rsid w:val="00B319B4"/>
    <w:rsid w:val="00B33EF7"/>
    <w:rsid w:val="00B3594F"/>
    <w:rsid w:val="00B458DB"/>
    <w:rsid w:val="00B46FE3"/>
    <w:rsid w:val="00B527EB"/>
    <w:rsid w:val="00B70188"/>
    <w:rsid w:val="00B7576D"/>
    <w:rsid w:val="00B75A87"/>
    <w:rsid w:val="00B76157"/>
    <w:rsid w:val="00B85C1E"/>
    <w:rsid w:val="00B91C86"/>
    <w:rsid w:val="00B93EEB"/>
    <w:rsid w:val="00B951E1"/>
    <w:rsid w:val="00BC2FDC"/>
    <w:rsid w:val="00BD1FB5"/>
    <w:rsid w:val="00BD33DE"/>
    <w:rsid w:val="00BF2DD0"/>
    <w:rsid w:val="00C012F6"/>
    <w:rsid w:val="00C03D58"/>
    <w:rsid w:val="00C107F8"/>
    <w:rsid w:val="00C10D53"/>
    <w:rsid w:val="00C22482"/>
    <w:rsid w:val="00C334E3"/>
    <w:rsid w:val="00C4024B"/>
    <w:rsid w:val="00C50F6E"/>
    <w:rsid w:val="00C52CD5"/>
    <w:rsid w:val="00C56250"/>
    <w:rsid w:val="00C63D0D"/>
    <w:rsid w:val="00C70716"/>
    <w:rsid w:val="00C71077"/>
    <w:rsid w:val="00C73D21"/>
    <w:rsid w:val="00C74BAA"/>
    <w:rsid w:val="00C779B7"/>
    <w:rsid w:val="00C9759E"/>
    <w:rsid w:val="00CA192A"/>
    <w:rsid w:val="00CA4DCE"/>
    <w:rsid w:val="00CA52A8"/>
    <w:rsid w:val="00CA6A48"/>
    <w:rsid w:val="00CC21BF"/>
    <w:rsid w:val="00CC3F2F"/>
    <w:rsid w:val="00CC7F78"/>
    <w:rsid w:val="00CE671D"/>
    <w:rsid w:val="00CF03FB"/>
    <w:rsid w:val="00CF0D8B"/>
    <w:rsid w:val="00D0453E"/>
    <w:rsid w:val="00D051D4"/>
    <w:rsid w:val="00D059A3"/>
    <w:rsid w:val="00D075DA"/>
    <w:rsid w:val="00D07F72"/>
    <w:rsid w:val="00D120F2"/>
    <w:rsid w:val="00D13600"/>
    <w:rsid w:val="00D20ED6"/>
    <w:rsid w:val="00D2265F"/>
    <w:rsid w:val="00D25099"/>
    <w:rsid w:val="00D27B28"/>
    <w:rsid w:val="00D331B8"/>
    <w:rsid w:val="00D45078"/>
    <w:rsid w:val="00D51DBB"/>
    <w:rsid w:val="00D5202E"/>
    <w:rsid w:val="00D67A52"/>
    <w:rsid w:val="00D719EA"/>
    <w:rsid w:val="00D76220"/>
    <w:rsid w:val="00D76E24"/>
    <w:rsid w:val="00D867E9"/>
    <w:rsid w:val="00D9026F"/>
    <w:rsid w:val="00DA0809"/>
    <w:rsid w:val="00DA78BF"/>
    <w:rsid w:val="00DB116E"/>
    <w:rsid w:val="00DB43FA"/>
    <w:rsid w:val="00DC0027"/>
    <w:rsid w:val="00DC0685"/>
    <w:rsid w:val="00DC31D7"/>
    <w:rsid w:val="00DC6B89"/>
    <w:rsid w:val="00DC7C52"/>
    <w:rsid w:val="00DD3AA2"/>
    <w:rsid w:val="00DD5765"/>
    <w:rsid w:val="00DD576D"/>
    <w:rsid w:val="00DF1B6B"/>
    <w:rsid w:val="00DF1EE4"/>
    <w:rsid w:val="00DF3C98"/>
    <w:rsid w:val="00E01357"/>
    <w:rsid w:val="00E16457"/>
    <w:rsid w:val="00E23D19"/>
    <w:rsid w:val="00E27DA5"/>
    <w:rsid w:val="00E32CB7"/>
    <w:rsid w:val="00E33835"/>
    <w:rsid w:val="00E40470"/>
    <w:rsid w:val="00E408A7"/>
    <w:rsid w:val="00E472A4"/>
    <w:rsid w:val="00E51A2D"/>
    <w:rsid w:val="00E57496"/>
    <w:rsid w:val="00E60219"/>
    <w:rsid w:val="00E647E0"/>
    <w:rsid w:val="00E70F75"/>
    <w:rsid w:val="00E736E1"/>
    <w:rsid w:val="00E81EEB"/>
    <w:rsid w:val="00E94904"/>
    <w:rsid w:val="00E97B76"/>
    <w:rsid w:val="00EA4D06"/>
    <w:rsid w:val="00EB4D40"/>
    <w:rsid w:val="00EB5884"/>
    <w:rsid w:val="00EC3836"/>
    <w:rsid w:val="00EC5BF4"/>
    <w:rsid w:val="00ED078A"/>
    <w:rsid w:val="00F01898"/>
    <w:rsid w:val="00F05C06"/>
    <w:rsid w:val="00F14218"/>
    <w:rsid w:val="00F15D55"/>
    <w:rsid w:val="00F21F7F"/>
    <w:rsid w:val="00F2454A"/>
    <w:rsid w:val="00F277B3"/>
    <w:rsid w:val="00F32518"/>
    <w:rsid w:val="00F428ED"/>
    <w:rsid w:val="00F57716"/>
    <w:rsid w:val="00F635D0"/>
    <w:rsid w:val="00F65390"/>
    <w:rsid w:val="00F67AA0"/>
    <w:rsid w:val="00F82A3A"/>
    <w:rsid w:val="00F854BA"/>
    <w:rsid w:val="00F91E7C"/>
    <w:rsid w:val="00F9252D"/>
    <w:rsid w:val="00F94454"/>
    <w:rsid w:val="00FA1935"/>
    <w:rsid w:val="00FA4A2C"/>
    <w:rsid w:val="00FA5850"/>
    <w:rsid w:val="00FB5630"/>
    <w:rsid w:val="00FD6B2C"/>
    <w:rsid w:val="00FE6E8E"/>
    <w:rsid w:val="00FF4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36E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A2104"/>
    <w:pPr>
      <w:jc w:val="center"/>
    </w:pPr>
    <w:rPr>
      <w:noProof/>
    </w:rPr>
  </w:style>
  <w:style w:type="character" w:customStyle="1" w:styleId="EndNoteBibliographyTitleChar">
    <w:name w:val="EndNote Bibliography Title Char"/>
    <w:basedOn w:val="Heading1Char"/>
    <w:link w:val="EndNoteBibliographyTitle"/>
    <w:rsid w:val="003A210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104"/>
    <w:rPr>
      <w:noProof/>
    </w:rPr>
  </w:style>
  <w:style w:type="character" w:customStyle="1" w:styleId="EndNoteBibliographyChar">
    <w:name w:val="EndNote Bibliography Char"/>
    <w:basedOn w:val="Heading1Char"/>
    <w:link w:val="EndNoteBibliography"/>
    <w:rsid w:val="003A210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A2104"/>
    <w:pPr>
      <w:jc w:val="center"/>
    </w:pPr>
    <w:rPr>
      <w:noProof/>
    </w:rPr>
  </w:style>
  <w:style w:type="character" w:customStyle="1" w:styleId="EndNoteBibliographyTitleChar">
    <w:name w:val="EndNote Bibliography Title Char"/>
    <w:basedOn w:val="Heading1Char"/>
    <w:link w:val="EndNoteBibliographyTitle"/>
    <w:rsid w:val="003A210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104"/>
    <w:rPr>
      <w:noProof/>
    </w:rPr>
  </w:style>
  <w:style w:type="character" w:customStyle="1" w:styleId="EndNoteBibliographyChar">
    <w:name w:val="EndNote Bibliography Char"/>
    <w:basedOn w:val="Heading1Char"/>
    <w:link w:val="EndNoteBibliography"/>
    <w:rsid w:val="003A2104"/>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3145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8360283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rc.gov.au/publications/alrc-80-legal-risk-international-transactions/10-external-territories" TargetMode="External"/><Relationship Id="rId18" Type="http://schemas.openxmlformats.org/officeDocument/2006/relationships/hyperlink" Target="http://www.austlii.edu.au/au/legis/wa/consol_act/sea19991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ustlii.edu.au/au/legis/wa/consol_act/pa2000205/" TargetMode="External"/><Relationship Id="rId2" Type="http://schemas.openxmlformats.org/officeDocument/2006/relationships/numbering" Target="numbering.xml"/><Relationship Id="rId16" Type="http://schemas.openxmlformats.org/officeDocument/2006/relationships/hyperlink" Target="http://www.ncylc.org.au/Croc/First+Australian+Report+under+OPCRC(SC)+-+Proofread+Version+-+May+200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austlii.edu.au/au/legis/cth/consol_act/cca1995115/sch1.html" TargetMode="External"/><Relationship Id="rId23"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ustlii.edu.au/au/legis/wa/consol_act/cacsa2004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FD01-2E76-414E-98EC-25C0BAEE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Hower, Margaret C - ILAB</cp:lastModifiedBy>
  <cp:revision>2</cp:revision>
  <cp:lastPrinted>2015-01-20T21:28:00Z</cp:lastPrinted>
  <dcterms:created xsi:type="dcterms:W3CDTF">2015-08-03T21:04:00Z</dcterms:created>
  <dcterms:modified xsi:type="dcterms:W3CDTF">2015-08-03T21:04:00Z</dcterms:modified>
</cp:coreProperties>
</file>